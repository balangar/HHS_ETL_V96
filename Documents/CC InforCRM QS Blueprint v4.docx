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5CB8" w14:textId="77777777" w:rsidR="000011E3" w:rsidRPr="00976EA0" w:rsidRDefault="000011E3">
      <w:pPr>
        <w:rPr>
          <w:rFonts w:asciiTheme="minorHAnsi" w:hAnsiTheme="minorHAnsi"/>
        </w:rPr>
      </w:pPr>
    </w:p>
    <w:p w14:paraId="334F6A39" w14:textId="0AF1AF13" w:rsidR="00094D17" w:rsidRDefault="00094D17" w:rsidP="00227310">
      <w:pPr>
        <w:widowControl w:val="0"/>
        <w:spacing w:before="120" w:after="120"/>
        <w:rPr>
          <w:rFonts w:asciiTheme="minorHAnsi" w:hAnsiTheme="minorHAnsi"/>
          <w:b/>
          <w:sz w:val="42"/>
          <w:szCs w:val="20"/>
          <w:lang w:val="en-GB"/>
        </w:rPr>
      </w:pPr>
    </w:p>
    <w:p w14:paraId="74D613FC" w14:textId="53C9B191" w:rsidR="00094D17" w:rsidRDefault="00094D17" w:rsidP="00227310">
      <w:pPr>
        <w:widowControl w:val="0"/>
        <w:spacing w:before="120" w:after="120"/>
        <w:rPr>
          <w:rFonts w:asciiTheme="minorHAnsi" w:hAnsiTheme="minorHAnsi"/>
          <w:b/>
          <w:sz w:val="42"/>
          <w:szCs w:val="20"/>
          <w:lang w:val="en-GB"/>
        </w:rPr>
      </w:pPr>
    </w:p>
    <w:p w14:paraId="7BADEDCD" w14:textId="78607A7D" w:rsidR="00094D17" w:rsidRDefault="00094D17" w:rsidP="00227310">
      <w:pPr>
        <w:widowControl w:val="0"/>
        <w:spacing w:before="120" w:after="120"/>
        <w:rPr>
          <w:rFonts w:asciiTheme="minorHAnsi" w:hAnsiTheme="minorHAnsi"/>
          <w:b/>
          <w:sz w:val="42"/>
          <w:szCs w:val="20"/>
          <w:lang w:val="en-GB"/>
        </w:rPr>
      </w:pPr>
    </w:p>
    <w:p w14:paraId="28480E24" w14:textId="77777777" w:rsidR="00094D17" w:rsidRDefault="00094D17" w:rsidP="00227310">
      <w:pPr>
        <w:widowControl w:val="0"/>
        <w:spacing w:before="120" w:after="120"/>
        <w:rPr>
          <w:rFonts w:asciiTheme="minorHAnsi" w:hAnsiTheme="minorHAnsi"/>
          <w:b/>
          <w:sz w:val="42"/>
          <w:szCs w:val="20"/>
          <w:lang w:val="en-GB"/>
        </w:rPr>
      </w:pPr>
    </w:p>
    <w:p w14:paraId="07D1B6AD" w14:textId="77777777" w:rsidR="00094D17" w:rsidRPr="00976EA0" w:rsidRDefault="00094D17" w:rsidP="00227310">
      <w:pPr>
        <w:widowControl w:val="0"/>
        <w:spacing w:before="120" w:after="120"/>
        <w:rPr>
          <w:rFonts w:asciiTheme="minorHAnsi" w:hAnsiTheme="minorHAnsi"/>
          <w:b/>
          <w:sz w:val="42"/>
          <w:szCs w:val="20"/>
          <w:lang w:val="en-GB"/>
        </w:rPr>
      </w:pPr>
    </w:p>
    <w:p w14:paraId="0CD71788" w14:textId="77777777" w:rsidR="00227310" w:rsidRPr="00976EA0" w:rsidRDefault="00227310" w:rsidP="00227310">
      <w:pPr>
        <w:rPr>
          <w:rFonts w:asciiTheme="majorHAnsi" w:hAnsiTheme="majorHAnsi"/>
          <w:kern w:val="28"/>
          <w:sz w:val="20"/>
          <w:lang w:val="en-GB"/>
        </w:rPr>
      </w:pPr>
    </w:p>
    <w:p w14:paraId="5893147C" w14:textId="77777777" w:rsidR="00094D17" w:rsidRPr="00575151" w:rsidRDefault="00094D17" w:rsidP="00094D17">
      <w:pPr>
        <w:pStyle w:val="EmpowerNormalChar"/>
        <w:ind w:left="0"/>
        <w:jc w:val="center"/>
        <w:rPr>
          <w:rFonts w:asciiTheme="minorHAnsi" w:hAnsiTheme="minorHAnsi"/>
          <w:b/>
          <w:bCs/>
          <w:smallCaps/>
          <w:sz w:val="64"/>
        </w:rPr>
      </w:pPr>
      <w:r>
        <w:rPr>
          <w:rFonts w:asciiTheme="minorHAnsi" w:hAnsiTheme="minorHAnsi"/>
          <w:b/>
          <w:bCs/>
          <w:smallCaps/>
          <w:sz w:val="64"/>
        </w:rPr>
        <w:t>Cuyahoga County</w:t>
      </w:r>
    </w:p>
    <w:p w14:paraId="1D85B2E3" w14:textId="77777777" w:rsidR="00094D17" w:rsidRDefault="00094D17" w:rsidP="00094D17">
      <w:pPr>
        <w:pStyle w:val="EmpowerNormalChar"/>
        <w:ind w:left="0"/>
        <w:jc w:val="center"/>
        <w:rPr>
          <w:rFonts w:asciiTheme="minorHAnsi" w:hAnsiTheme="minorHAnsi"/>
          <w:b/>
          <w:bCs/>
          <w:smallCaps/>
          <w:sz w:val="40"/>
          <w:szCs w:val="40"/>
        </w:rPr>
      </w:pPr>
    </w:p>
    <w:p w14:paraId="2D2C8023" w14:textId="77777777" w:rsidR="00094D17" w:rsidRDefault="00094D17" w:rsidP="00094D17">
      <w:pPr>
        <w:pStyle w:val="EmpowerNormalChar"/>
        <w:ind w:left="0"/>
        <w:jc w:val="center"/>
        <w:rPr>
          <w:rFonts w:asciiTheme="minorHAnsi" w:hAnsiTheme="minorHAnsi"/>
          <w:b/>
          <w:bCs/>
          <w:smallCaps/>
          <w:sz w:val="40"/>
          <w:szCs w:val="40"/>
        </w:rPr>
      </w:pPr>
      <w:r>
        <w:rPr>
          <w:noProof/>
        </w:rPr>
        <w:drawing>
          <wp:inline distT="0" distB="0" distL="0" distR="0" wp14:anchorId="1F3C981B" wp14:editId="72A41208">
            <wp:extent cx="4587976" cy="1272577"/>
            <wp:effectExtent l="0" t="0" r="3175"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4587976" cy="1272577"/>
                    </a:xfrm>
                    <a:prstGeom prst="rect">
                      <a:avLst/>
                    </a:prstGeom>
                  </pic:spPr>
                </pic:pic>
              </a:graphicData>
            </a:graphic>
          </wp:inline>
        </w:drawing>
      </w:r>
    </w:p>
    <w:p w14:paraId="0EB46258" w14:textId="636FD5D7" w:rsidR="006C398A" w:rsidRDefault="006C398A" w:rsidP="00227310">
      <w:pPr>
        <w:widowControl w:val="0"/>
        <w:spacing w:before="120" w:after="120"/>
        <w:rPr>
          <w:rFonts w:asciiTheme="minorHAnsi" w:hAnsiTheme="minorHAnsi"/>
          <w:b/>
          <w:sz w:val="42"/>
          <w:szCs w:val="20"/>
          <w:lang w:val="en-GB"/>
        </w:rPr>
      </w:pPr>
    </w:p>
    <w:p w14:paraId="7D350213" w14:textId="4AF116F3" w:rsidR="00094D17" w:rsidRPr="00094D17" w:rsidRDefault="00094D17" w:rsidP="00094D17">
      <w:pPr>
        <w:jc w:val="center"/>
        <w:rPr>
          <w:rFonts w:asciiTheme="minorHAnsi" w:hAnsiTheme="minorHAnsi"/>
          <w:b/>
          <w:sz w:val="56"/>
          <w:szCs w:val="40"/>
        </w:rPr>
      </w:pPr>
      <w:r w:rsidRPr="00094D17">
        <w:rPr>
          <w:rFonts w:asciiTheme="minorHAnsi" w:hAnsiTheme="minorHAnsi"/>
          <w:b/>
          <w:sz w:val="56"/>
          <w:szCs w:val="40"/>
        </w:rPr>
        <w:t xml:space="preserve">Infor CRM </w:t>
      </w:r>
      <w:r>
        <w:rPr>
          <w:rFonts w:asciiTheme="minorHAnsi" w:hAnsiTheme="minorHAnsi"/>
          <w:b/>
          <w:sz w:val="56"/>
          <w:szCs w:val="40"/>
        </w:rPr>
        <w:t>8.3 Pilot</w:t>
      </w:r>
    </w:p>
    <w:p w14:paraId="759D90DB" w14:textId="5FAF9D7F" w:rsidR="00094D17" w:rsidRPr="00094D17" w:rsidRDefault="00094D17" w:rsidP="00094D17">
      <w:pPr>
        <w:jc w:val="center"/>
        <w:rPr>
          <w:rFonts w:asciiTheme="minorHAnsi" w:hAnsiTheme="minorHAnsi"/>
          <w:b/>
          <w:sz w:val="56"/>
          <w:szCs w:val="40"/>
        </w:rPr>
      </w:pPr>
      <w:r>
        <w:rPr>
          <w:rFonts w:asciiTheme="minorHAnsi" w:hAnsiTheme="minorHAnsi"/>
          <w:b/>
          <w:sz w:val="56"/>
          <w:szCs w:val="40"/>
        </w:rPr>
        <w:t>Blueprint</w:t>
      </w:r>
    </w:p>
    <w:p w14:paraId="546B7FFB" w14:textId="77777777" w:rsidR="00094D17" w:rsidRDefault="00094D17" w:rsidP="00227310">
      <w:pPr>
        <w:widowControl w:val="0"/>
        <w:spacing w:before="120" w:after="120"/>
        <w:rPr>
          <w:rFonts w:asciiTheme="minorHAnsi" w:hAnsiTheme="minorHAnsi"/>
          <w:b/>
          <w:sz w:val="42"/>
          <w:szCs w:val="20"/>
          <w:lang w:val="en-GB"/>
        </w:rPr>
      </w:pPr>
    </w:p>
    <w:p w14:paraId="2A0EF003" w14:textId="77777777" w:rsidR="006C398A" w:rsidRDefault="006C398A" w:rsidP="00227310">
      <w:pPr>
        <w:widowControl w:val="0"/>
        <w:spacing w:before="120" w:after="120"/>
        <w:rPr>
          <w:rFonts w:asciiTheme="minorHAnsi" w:hAnsiTheme="minorHAnsi"/>
          <w:b/>
          <w:sz w:val="42"/>
          <w:szCs w:val="20"/>
          <w:lang w:val="en-GB"/>
        </w:rPr>
      </w:pPr>
    </w:p>
    <w:p w14:paraId="5CDE60B5" w14:textId="77777777" w:rsidR="006C398A" w:rsidRDefault="006C398A" w:rsidP="00227310">
      <w:pPr>
        <w:widowControl w:val="0"/>
        <w:spacing w:before="120" w:after="120"/>
        <w:rPr>
          <w:rFonts w:asciiTheme="minorHAnsi" w:hAnsiTheme="minorHAnsi"/>
          <w:b/>
          <w:sz w:val="42"/>
          <w:szCs w:val="20"/>
          <w:lang w:val="en-GB"/>
        </w:rPr>
      </w:pPr>
    </w:p>
    <w:p w14:paraId="1E253177" w14:textId="77777777" w:rsidR="006C398A" w:rsidRPr="00976EA0" w:rsidRDefault="006C398A" w:rsidP="00227310">
      <w:pPr>
        <w:widowControl w:val="0"/>
        <w:spacing w:before="120" w:after="120"/>
        <w:rPr>
          <w:rFonts w:asciiTheme="minorHAnsi" w:hAnsiTheme="minorHAnsi"/>
          <w:b/>
          <w:sz w:val="42"/>
          <w:szCs w:val="20"/>
          <w:lang w:val="en-GB"/>
        </w:rPr>
      </w:pPr>
    </w:p>
    <w:p w14:paraId="5914D5C2" w14:textId="77777777" w:rsidR="00227310" w:rsidRPr="00976EA0" w:rsidRDefault="00227310" w:rsidP="00227310">
      <w:pPr>
        <w:rPr>
          <w:rFonts w:asciiTheme="minorHAnsi" w:hAnsiTheme="minorHAnsi"/>
        </w:rPr>
      </w:pPr>
    </w:p>
    <w:tbl>
      <w:tblPr>
        <w:tblW w:w="0" w:type="auto"/>
        <w:tblLook w:val="0000" w:firstRow="0" w:lastRow="0" w:firstColumn="0" w:lastColumn="0" w:noHBand="0" w:noVBand="0"/>
      </w:tblPr>
      <w:tblGrid>
        <w:gridCol w:w="1863"/>
        <w:gridCol w:w="4270"/>
      </w:tblGrid>
      <w:tr w:rsidR="00227310" w:rsidRPr="00976EA0" w14:paraId="2529A369" w14:textId="77777777" w:rsidTr="007F77A4">
        <w:tc>
          <w:tcPr>
            <w:tcW w:w="1863" w:type="dxa"/>
          </w:tcPr>
          <w:p w14:paraId="0F594F6B" w14:textId="77777777" w:rsidR="00227310" w:rsidRPr="00976EA0" w:rsidRDefault="00227310" w:rsidP="00227310">
            <w:pPr>
              <w:rPr>
                <w:rFonts w:asciiTheme="minorHAnsi" w:hAnsiTheme="minorHAnsi" w:cs="Arial"/>
              </w:rPr>
            </w:pPr>
            <w:r w:rsidRPr="00976EA0">
              <w:rPr>
                <w:rFonts w:asciiTheme="minorHAnsi" w:hAnsiTheme="minorHAnsi" w:cs="Arial"/>
              </w:rPr>
              <w:t>Author</w:t>
            </w:r>
          </w:p>
        </w:tc>
        <w:tc>
          <w:tcPr>
            <w:tcW w:w="4270" w:type="dxa"/>
          </w:tcPr>
          <w:p w14:paraId="70486A79" w14:textId="46FC1B1A" w:rsidR="00227310" w:rsidRPr="00976EA0" w:rsidRDefault="00094D17" w:rsidP="00227310">
            <w:pPr>
              <w:rPr>
                <w:rFonts w:asciiTheme="minorHAnsi" w:hAnsiTheme="minorHAnsi" w:cs="Arial"/>
              </w:rPr>
            </w:pPr>
            <w:r>
              <w:rPr>
                <w:rFonts w:asciiTheme="minorHAnsi" w:hAnsiTheme="minorHAnsi" w:cs="Arial"/>
              </w:rPr>
              <w:t>Valerie Parker</w:t>
            </w:r>
          </w:p>
        </w:tc>
      </w:tr>
      <w:tr w:rsidR="00227310" w:rsidRPr="00976EA0" w14:paraId="112921B0" w14:textId="77777777" w:rsidTr="007F77A4">
        <w:tc>
          <w:tcPr>
            <w:tcW w:w="1863" w:type="dxa"/>
          </w:tcPr>
          <w:p w14:paraId="6B03B9AE" w14:textId="77777777" w:rsidR="00227310" w:rsidRPr="00976EA0" w:rsidRDefault="00227310" w:rsidP="00227310">
            <w:pPr>
              <w:rPr>
                <w:rFonts w:asciiTheme="minorHAnsi" w:hAnsiTheme="minorHAnsi" w:cs="Arial"/>
              </w:rPr>
            </w:pPr>
            <w:r w:rsidRPr="00976EA0">
              <w:rPr>
                <w:rFonts w:asciiTheme="minorHAnsi" w:hAnsiTheme="minorHAnsi" w:cs="Arial"/>
              </w:rPr>
              <w:t xml:space="preserve">Date </w:t>
            </w:r>
          </w:p>
        </w:tc>
        <w:tc>
          <w:tcPr>
            <w:tcW w:w="4270" w:type="dxa"/>
          </w:tcPr>
          <w:p w14:paraId="08F74545" w14:textId="6E1AD30F" w:rsidR="00227310" w:rsidRPr="00976EA0" w:rsidRDefault="00094D17" w:rsidP="00416C1E">
            <w:pPr>
              <w:rPr>
                <w:rFonts w:asciiTheme="minorHAnsi" w:hAnsiTheme="minorHAnsi" w:cs="Arial"/>
              </w:rPr>
            </w:pPr>
            <w:r>
              <w:rPr>
                <w:rFonts w:asciiTheme="minorHAnsi" w:hAnsiTheme="minorHAnsi" w:cs="Arial"/>
              </w:rPr>
              <w:t>December 20, 2017</w:t>
            </w:r>
          </w:p>
        </w:tc>
      </w:tr>
    </w:tbl>
    <w:p w14:paraId="013ECD34" w14:textId="77777777" w:rsidR="001B2328" w:rsidRDefault="001B2328">
      <w:pPr>
        <w:spacing w:after="200" w:line="276" w:lineRule="auto"/>
        <w:rPr>
          <w:rFonts w:asciiTheme="minorHAnsi" w:hAnsiTheme="minorHAnsi"/>
          <w:sz w:val="32"/>
          <w:szCs w:val="32"/>
        </w:rPr>
      </w:pPr>
      <w:r>
        <w:rPr>
          <w:rFonts w:asciiTheme="minorHAnsi" w:hAnsiTheme="minorHAnsi"/>
          <w:sz w:val="32"/>
          <w:szCs w:val="32"/>
        </w:rPr>
        <w:br/>
      </w:r>
    </w:p>
    <w:p w14:paraId="51C0B376" w14:textId="77777777" w:rsidR="00FD5243" w:rsidRPr="00976EA0" w:rsidRDefault="00FD5243">
      <w:pPr>
        <w:rPr>
          <w:rFonts w:asciiTheme="minorHAnsi" w:hAnsiTheme="minorHAnsi"/>
          <w:sz w:val="32"/>
          <w:szCs w:val="32"/>
        </w:rPr>
      </w:pPr>
    </w:p>
    <w:sdt>
      <w:sdtPr>
        <w:rPr>
          <w:rFonts w:asciiTheme="minorHAnsi" w:eastAsiaTheme="minorHAnsi" w:hAnsiTheme="minorHAnsi" w:cstheme="minorBidi"/>
          <w:b w:val="0"/>
          <w:bCs w:val="0"/>
          <w:color w:val="auto"/>
          <w:sz w:val="22"/>
          <w:szCs w:val="22"/>
        </w:rPr>
        <w:id w:val="6023172"/>
        <w:docPartObj>
          <w:docPartGallery w:val="Table of Contents"/>
          <w:docPartUnique/>
        </w:docPartObj>
      </w:sdtPr>
      <w:sdtEndPr>
        <w:rPr>
          <w:rFonts w:eastAsia="Times New Roman" w:cs="Times New Roman"/>
          <w:sz w:val="24"/>
          <w:szCs w:val="24"/>
        </w:rPr>
      </w:sdtEndPr>
      <w:sdtContent>
        <w:p w14:paraId="3EB3B70C" w14:textId="77777777" w:rsidR="00C377BB" w:rsidRPr="00816B29" w:rsidRDefault="00C377BB" w:rsidP="0063736F">
          <w:pPr>
            <w:pStyle w:val="TOCHeading"/>
            <w:jc w:val="center"/>
            <w:rPr>
              <w:rFonts w:asciiTheme="minorHAnsi" w:hAnsiTheme="minorHAnsi"/>
            </w:rPr>
          </w:pPr>
          <w:r w:rsidRPr="00816B29">
            <w:rPr>
              <w:rFonts w:asciiTheme="minorHAnsi" w:hAnsiTheme="minorHAnsi"/>
            </w:rPr>
            <w:t>Table of Contents</w:t>
          </w:r>
        </w:p>
        <w:p w14:paraId="6F72B6E8" w14:textId="3658544A" w:rsidR="00634E8D" w:rsidRDefault="005F57EC">
          <w:pPr>
            <w:pStyle w:val="TOC1"/>
            <w:tabs>
              <w:tab w:val="left" w:pos="440"/>
              <w:tab w:val="right" w:leader="dot" w:pos="10790"/>
            </w:tabs>
            <w:rPr>
              <w:rFonts w:asciiTheme="minorHAnsi" w:eastAsiaTheme="minorEastAsia" w:hAnsiTheme="minorHAnsi" w:cstheme="minorBidi"/>
              <w:noProof/>
              <w:sz w:val="22"/>
              <w:szCs w:val="22"/>
              <w:lang w:eastAsia="en-US"/>
            </w:rPr>
          </w:pPr>
          <w:r w:rsidRPr="00241E21">
            <w:rPr>
              <w:rFonts w:asciiTheme="minorHAnsi" w:hAnsiTheme="minorHAnsi"/>
            </w:rPr>
            <w:fldChar w:fldCharType="begin"/>
          </w:r>
          <w:r w:rsidR="00C377BB" w:rsidRPr="00241E21">
            <w:rPr>
              <w:rFonts w:asciiTheme="minorHAnsi" w:hAnsiTheme="minorHAnsi"/>
            </w:rPr>
            <w:instrText xml:space="preserve"> TOC \o "1-3" \h \z \u </w:instrText>
          </w:r>
          <w:r w:rsidRPr="00241E21">
            <w:rPr>
              <w:rFonts w:asciiTheme="minorHAnsi" w:hAnsiTheme="minorHAnsi"/>
            </w:rPr>
            <w:fldChar w:fldCharType="separate"/>
          </w:r>
          <w:hyperlink w:anchor="_Toc505347420" w:history="1">
            <w:r w:rsidR="00634E8D" w:rsidRPr="00CF148F">
              <w:rPr>
                <w:rStyle w:val="Hyperlink"/>
                <w:rFonts w:eastAsiaTheme="majorEastAsia"/>
                <w:noProof/>
              </w:rPr>
              <w:t>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Blueprint</w:t>
            </w:r>
            <w:r w:rsidR="00634E8D">
              <w:rPr>
                <w:noProof/>
                <w:webHidden/>
              </w:rPr>
              <w:tab/>
            </w:r>
            <w:r w:rsidR="00634E8D">
              <w:rPr>
                <w:noProof/>
                <w:webHidden/>
              </w:rPr>
              <w:fldChar w:fldCharType="begin"/>
            </w:r>
            <w:r w:rsidR="00634E8D">
              <w:rPr>
                <w:noProof/>
                <w:webHidden/>
              </w:rPr>
              <w:instrText xml:space="preserve"> PAGEREF _Toc505347420 \h </w:instrText>
            </w:r>
            <w:r w:rsidR="00634E8D">
              <w:rPr>
                <w:noProof/>
                <w:webHidden/>
              </w:rPr>
            </w:r>
            <w:r w:rsidR="00634E8D">
              <w:rPr>
                <w:noProof/>
                <w:webHidden/>
              </w:rPr>
              <w:fldChar w:fldCharType="separate"/>
            </w:r>
            <w:r w:rsidR="00634E8D">
              <w:rPr>
                <w:noProof/>
                <w:webHidden/>
              </w:rPr>
              <w:t>4</w:t>
            </w:r>
            <w:r w:rsidR="00634E8D">
              <w:rPr>
                <w:noProof/>
                <w:webHidden/>
              </w:rPr>
              <w:fldChar w:fldCharType="end"/>
            </w:r>
          </w:hyperlink>
        </w:p>
        <w:p w14:paraId="1EDFC8B6" w14:textId="53219A44"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1" w:history="1">
            <w:r w:rsidR="00634E8D" w:rsidRPr="00CF148F">
              <w:rPr>
                <w:rStyle w:val="Hyperlink"/>
                <w:rFonts w:eastAsiaTheme="majorEastAsia"/>
                <w:noProof/>
              </w:rPr>
              <w:t>1.1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Blueprint Overview</w:t>
            </w:r>
            <w:r w:rsidR="00634E8D">
              <w:rPr>
                <w:noProof/>
                <w:webHidden/>
              </w:rPr>
              <w:tab/>
            </w:r>
            <w:r w:rsidR="00634E8D">
              <w:rPr>
                <w:noProof/>
                <w:webHidden/>
              </w:rPr>
              <w:fldChar w:fldCharType="begin"/>
            </w:r>
            <w:r w:rsidR="00634E8D">
              <w:rPr>
                <w:noProof/>
                <w:webHidden/>
              </w:rPr>
              <w:instrText xml:space="preserve"> PAGEREF _Toc505347421 \h </w:instrText>
            </w:r>
            <w:r w:rsidR="00634E8D">
              <w:rPr>
                <w:noProof/>
                <w:webHidden/>
              </w:rPr>
            </w:r>
            <w:r w:rsidR="00634E8D">
              <w:rPr>
                <w:noProof/>
                <w:webHidden/>
              </w:rPr>
              <w:fldChar w:fldCharType="separate"/>
            </w:r>
            <w:r w:rsidR="00634E8D">
              <w:rPr>
                <w:noProof/>
                <w:webHidden/>
              </w:rPr>
              <w:t>4</w:t>
            </w:r>
            <w:r w:rsidR="00634E8D">
              <w:rPr>
                <w:noProof/>
                <w:webHidden/>
              </w:rPr>
              <w:fldChar w:fldCharType="end"/>
            </w:r>
          </w:hyperlink>
        </w:p>
        <w:p w14:paraId="0A23AD49" w14:textId="103CC3BB"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2" w:history="1">
            <w:r w:rsidR="00634E8D" w:rsidRPr="00CF148F">
              <w:rPr>
                <w:rStyle w:val="Hyperlink"/>
                <w:rFonts w:eastAsiaTheme="majorEastAsia"/>
                <w:noProof/>
              </w:rPr>
              <w:t>1.2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Security</w:t>
            </w:r>
            <w:r w:rsidR="00634E8D">
              <w:rPr>
                <w:noProof/>
                <w:webHidden/>
              </w:rPr>
              <w:tab/>
            </w:r>
            <w:r w:rsidR="00634E8D">
              <w:rPr>
                <w:noProof/>
                <w:webHidden/>
              </w:rPr>
              <w:fldChar w:fldCharType="begin"/>
            </w:r>
            <w:r w:rsidR="00634E8D">
              <w:rPr>
                <w:noProof/>
                <w:webHidden/>
              </w:rPr>
              <w:instrText xml:space="preserve"> PAGEREF _Toc505347422 \h </w:instrText>
            </w:r>
            <w:r w:rsidR="00634E8D">
              <w:rPr>
                <w:noProof/>
                <w:webHidden/>
              </w:rPr>
            </w:r>
            <w:r w:rsidR="00634E8D">
              <w:rPr>
                <w:noProof/>
                <w:webHidden/>
              </w:rPr>
              <w:fldChar w:fldCharType="separate"/>
            </w:r>
            <w:r w:rsidR="00634E8D">
              <w:rPr>
                <w:noProof/>
                <w:webHidden/>
              </w:rPr>
              <w:t>5</w:t>
            </w:r>
            <w:r w:rsidR="00634E8D">
              <w:rPr>
                <w:noProof/>
                <w:webHidden/>
              </w:rPr>
              <w:fldChar w:fldCharType="end"/>
            </w:r>
          </w:hyperlink>
        </w:p>
        <w:p w14:paraId="15BB81B8" w14:textId="21531632"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3" w:history="1">
            <w:r w:rsidR="00634E8D" w:rsidRPr="00CF148F">
              <w:rPr>
                <w:rStyle w:val="Hyperlink"/>
                <w:rFonts w:eastAsiaTheme="majorEastAsia"/>
                <w:noProof/>
              </w:rPr>
              <w:t>1.3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Blueprint Success Factors</w:t>
            </w:r>
            <w:r w:rsidR="00634E8D">
              <w:rPr>
                <w:noProof/>
                <w:webHidden/>
              </w:rPr>
              <w:tab/>
            </w:r>
            <w:r w:rsidR="00634E8D">
              <w:rPr>
                <w:noProof/>
                <w:webHidden/>
              </w:rPr>
              <w:fldChar w:fldCharType="begin"/>
            </w:r>
            <w:r w:rsidR="00634E8D">
              <w:rPr>
                <w:noProof/>
                <w:webHidden/>
              </w:rPr>
              <w:instrText xml:space="preserve"> PAGEREF _Toc505347423 \h </w:instrText>
            </w:r>
            <w:r w:rsidR="00634E8D">
              <w:rPr>
                <w:noProof/>
                <w:webHidden/>
              </w:rPr>
            </w:r>
            <w:r w:rsidR="00634E8D">
              <w:rPr>
                <w:noProof/>
                <w:webHidden/>
              </w:rPr>
              <w:fldChar w:fldCharType="separate"/>
            </w:r>
            <w:r w:rsidR="00634E8D">
              <w:rPr>
                <w:noProof/>
                <w:webHidden/>
              </w:rPr>
              <w:t>5</w:t>
            </w:r>
            <w:r w:rsidR="00634E8D">
              <w:rPr>
                <w:noProof/>
                <w:webHidden/>
              </w:rPr>
              <w:fldChar w:fldCharType="end"/>
            </w:r>
          </w:hyperlink>
        </w:p>
        <w:p w14:paraId="556C2C29" w14:textId="68074FFE"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4" w:history="1">
            <w:r w:rsidR="00634E8D" w:rsidRPr="00CF148F">
              <w:rPr>
                <w:rStyle w:val="Hyperlink"/>
                <w:rFonts w:eastAsiaTheme="majorEastAsia"/>
                <w:noProof/>
              </w:rPr>
              <w:t>1.4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Implementation Roles Overview</w:t>
            </w:r>
            <w:r w:rsidR="00634E8D">
              <w:rPr>
                <w:noProof/>
                <w:webHidden/>
              </w:rPr>
              <w:tab/>
            </w:r>
            <w:r w:rsidR="00634E8D">
              <w:rPr>
                <w:noProof/>
                <w:webHidden/>
              </w:rPr>
              <w:fldChar w:fldCharType="begin"/>
            </w:r>
            <w:r w:rsidR="00634E8D">
              <w:rPr>
                <w:noProof/>
                <w:webHidden/>
              </w:rPr>
              <w:instrText xml:space="preserve"> PAGEREF _Toc505347424 \h </w:instrText>
            </w:r>
            <w:r w:rsidR="00634E8D">
              <w:rPr>
                <w:noProof/>
                <w:webHidden/>
              </w:rPr>
            </w:r>
            <w:r w:rsidR="00634E8D">
              <w:rPr>
                <w:noProof/>
                <w:webHidden/>
              </w:rPr>
              <w:fldChar w:fldCharType="separate"/>
            </w:r>
            <w:r w:rsidR="00634E8D">
              <w:rPr>
                <w:noProof/>
                <w:webHidden/>
              </w:rPr>
              <w:t>5</w:t>
            </w:r>
            <w:r w:rsidR="00634E8D">
              <w:rPr>
                <w:noProof/>
                <w:webHidden/>
              </w:rPr>
              <w:fldChar w:fldCharType="end"/>
            </w:r>
          </w:hyperlink>
        </w:p>
        <w:p w14:paraId="31E70334" w14:textId="28699D6F"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5" w:history="1">
            <w:r w:rsidR="00634E8D" w:rsidRPr="00CF148F">
              <w:rPr>
                <w:rStyle w:val="Hyperlink"/>
                <w:rFonts w:eastAsiaTheme="majorEastAsia"/>
                <w:noProof/>
              </w:rPr>
              <w:t>1.5</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Implementation Roles Defined</w:t>
            </w:r>
            <w:r w:rsidR="00634E8D">
              <w:rPr>
                <w:noProof/>
                <w:webHidden/>
              </w:rPr>
              <w:tab/>
            </w:r>
            <w:r w:rsidR="00634E8D">
              <w:rPr>
                <w:noProof/>
                <w:webHidden/>
              </w:rPr>
              <w:fldChar w:fldCharType="begin"/>
            </w:r>
            <w:r w:rsidR="00634E8D">
              <w:rPr>
                <w:noProof/>
                <w:webHidden/>
              </w:rPr>
              <w:instrText xml:space="preserve"> PAGEREF _Toc505347425 \h </w:instrText>
            </w:r>
            <w:r w:rsidR="00634E8D">
              <w:rPr>
                <w:noProof/>
                <w:webHidden/>
              </w:rPr>
            </w:r>
            <w:r w:rsidR="00634E8D">
              <w:rPr>
                <w:noProof/>
                <w:webHidden/>
              </w:rPr>
              <w:fldChar w:fldCharType="separate"/>
            </w:r>
            <w:r w:rsidR="00634E8D">
              <w:rPr>
                <w:noProof/>
                <w:webHidden/>
              </w:rPr>
              <w:t>6</w:t>
            </w:r>
            <w:r w:rsidR="00634E8D">
              <w:rPr>
                <w:noProof/>
                <w:webHidden/>
              </w:rPr>
              <w:fldChar w:fldCharType="end"/>
            </w:r>
          </w:hyperlink>
        </w:p>
        <w:p w14:paraId="0672A15C" w14:textId="6067AF5D"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26" w:history="1">
            <w:r w:rsidR="00634E8D" w:rsidRPr="00CF148F">
              <w:rPr>
                <w:rStyle w:val="Hyperlink"/>
                <w:rFonts w:eastAsiaTheme="majorEastAsia"/>
                <w:noProof/>
              </w:rPr>
              <w:t>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Project Objectives</w:t>
            </w:r>
            <w:r w:rsidR="00634E8D">
              <w:rPr>
                <w:noProof/>
                <w:webHidden/>
              </w:rPr>
              <w:tab/>
            </w:r>
            <w:r w:rsidR="00634E8D">
              <w:rPr>
                <w:noProof/>
                <w:webHidden/>
              </w:rPr>
              <w:fldChar w:fldCharType="begin"/>
            </w:r>
            <w:r w:rsidR="00634E8D">
              <w:rPr>
                <w:noProof/>
                <w:webHidden/>
              </w:rPr>
              <w:instrText xml:space="preserve"> PAGEREF _Toc505347426 \h </w:instrText>
            </w:r>
            <w:r w:rsidR="00634E8D">
              <w:rPr>
                <w:noProof/>
                <w:webHidden/>
              </w:rPr>
            </w:r>
            <w:r w:rsidR="00634E8D">
              <w:rPr>
                <w:noProof/>
                <w:webHidden/>
              </w:rPr>
              <w:fldChar w:fldCharType="separate"/>
            </w:r>
            <w:r w:rsidR="00634E8D">
              <w:rPr>
                <w:noProof/>
                <w:webHidden/>
              </w:rPr>
              <w:t>7</w:t>
            </w:r>
            <w:r w:rsidR="00634E8D">
              <w:rPr>
                <w:noProof/>
                <w:webHidden/>
              </w:rPr>
              <w:fldChar w:fldCharType="end"/>
            </w:r>
          </w:hyperlink>
        </w:p>
        <w:p w14:paraId="76A4F420" w14:textId="4BB2560A"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27" w:history="1">
            <w:r w:rsidR="00634E8D" w:rsidRPr="00CF148F">
              <w:rPr>
                <w:rStyle w:val="Hyperlink"/>
                <w:rFonts w:eastAsiaTheme="majorEastAsia"/>
                <w:noProof/>
              </w:rPr>
              <w:t>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Users</w:t>
            </w:r>
            <w:r w:rsidR="00634E8D">
              <w:rPr>
                <w:noProof/>
                <w:webHidden/>
              </w:rPr>
              <w:tab/>
            </w:r>
            <w:r w:rsidR="00634E8D">
              <w:rPr>
                <w:noProof/>
                <w:webHidden/>
              </w:rPr>
              <w:fldChar w:fldCharType="begin"/>
            </w:r>
            <w:r w:rsidR="00634E8D">
              <w:rPr>
                <w:noProof/>
                <w:webHidden/>
              </w:rPr>
              <w:instrText xml:space="preserve"> PAGEREF _Toc505347427 \h </w:instrText>
            </w:r>
            <w:r w:rsidR="00634E8D">
              <w:rPr>
                <w:noProof/>
                <w:webHidden/>
              </w:rPr>
            </w:r>
            <w:r w:rsidR="00634E8D">
              <w:rPr>
                <w:noProof/>
                <w:webHidden/>
              </w:rPr>
              <w:fldChar w:fldCharType="separate"/>
            </w:r>
            <w:r w:rsidR="00634E8D">
              <w:rPr>
                <w:noProof/>
                <w:webHidden/>
              </w:rPr>
              <w:t>8</w:t>
            </w:r>
            <w:r w:rsidR="00634E8D">
              <w:rPr>
                <w:noProof/>
                <w:webHidden/>
              </w:rPr>
              <w:fldChar w:fldCharType="end"/>
            </w:r>
          </w:hyperlink>
        </w:p>
        <w:p w14:paraId="31366830" w14:textId="58132A96"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8" w:history="1">
            <w:r w:rsidR="00634E8D" w:rsidRPr="00CF148F">
              <w:rPr>
                <w:rStyle w:val="Hyperlink"/>
                <w:rFonts w:eastAsiaTheme="majorEastAsia"/>
                <w:noProof/>
              </w:rPr>
              <w:t>3.1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User Overview</w:t>
            </w:r>
            <w:r w:rsidR="00634E8D">
              <w:rPr>
                <w:noProof/>
                <w:webHidden/>
              </w:rPr>
              <w:tab/>
            </w:r>
            <w:r w:rsidR="00634E8D">
              <w:rPr>
                <w:noProof/>
                <w:webHidden/>
              </w:rPr>
              <w:fldChar w:fldCharType="begin"/>
            </w:r>
            <w:r w:rsidR="00634E8D">
              <w:rPr>
                <w:noProof/>
                <w:webHidden/>
              </w:rPr>
              <w:instrText xml:space="preserve"> PAGEREF _Toc505347428 \h </w:instrText>
            </w:r>
            <w:r w:rsidR="00634E8D">
              <w:rPr>
                <w:noProof/>
                <w:webHidden/>
              </w:rPr>
            </w:r>
            <w:r w:rsidR="00634E8D">
              <w:rPr>
                <w:noProof/>
                <w:webHidden/>
              </w:rPr>
              <w:fldChar w:fldCharType="separate"/>
            </w:r>
            <w:r w:rsidR="00634E8D">
              <w:rPr>
                <w:noProof/>
                <w:webHidden/>
              </w:rPr>
              <w:t>8</w:t>
            </w:r>
            <w:r w:rsidR="00634E8D">
              <w:rPr>
                <w:noProof/>
                <w:webHidden/>
              </w:rPr>
              <w:fldChar w:fldCharType="end"/>
            </w:r>
          </w:hyperlink>
        </w:p>
        <w:p w14:paraId="0F47B6F5" w14:textId="085BB47B"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29" w:history="1">
            <w:r w:rsidR="00634E8D" w:rsidRPr="00CF148F">
              <w:rPr>
                <w:rStyle w:val="Hyperlink"/>
                <w:rFonts w:eastAsiaTheme="majorEastAsia"/>
                <w:noProof/>
              </w:rPr>
              <w:t>3.2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User Templates</w:t>
            </w:r>
            <w:r w:rsidR="00634E8D">
              <w:rPr>
                <w:noProof/>
                <w:webHidden/>
              </w:rPr>
              <w:tab/>
            </w:r>
            <w:r w:rsidR="00634E8D">
              <w:rPr>
                <w:noProof/>
                <w:webHidden/>
              </w:rPr>
              <w:fldChar w:fldCharType="begin"/>
            </w:r>
            <w:r w:rsidR="00634E8D">
              <w:rPr>
                <w:noProof/>
                <w:webHidden/>
              </w:rPr>
              <w:instrText xml:space="preserve"> PAGEREF _Toc505347429 \h </w:instrText>
            </w:r>
            <w:r w:rsidR="00634E8D">
              <w:rPr>
                <w:noProof/>
                <w:webHidden/>
              </w:rPr>
            </w:r>
            <w:r w:rsidR="00634E8D">
              <w:rPr>
                <w:noProof/>
                <w:webHidden/>
              </w:rPr>
              <w:fldChar w:fldCharType="separate"/>
            </w:r>
            <w:r w:rsidR="00634E8D">
              <w:rPr>
                <w:noProof/>
                <w:webHidden/>
              </w:rPr>
              <w:t>9</w:t>
            </w:r>
            <w:r w:rsidR="00634E8D">
              <w:rPr>
                <w:noProof/>
                <w:webHidden/>
              </w:rPr>
              <w:fldChar w:fldCharType="end"/>
            </w:r>
          </w:hyperlink>
        </w:p>
        <w:p w14:paraId="4D428D59" w14:textId="25DAE791"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0" w:history="1">
            <w:r w:rsidR="00634E8D" w:rsidRPr="00CF148F">
              <w:rPr>
                <w:rStyle w:val="Hyperlink"/>
                <w:rFonts w:eastAsiaTheme="majorEastAsia"/>
                <w:noProof/>
              </w:rPr>
              <w:t>3.3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Users</w:t>
            </w:r>
            <w:r w:rsidR="00634E8D">
              <w:rPr>
                <w:noProof/>
                <w:webHidden/>
              </w:rPr>
              <w:tab/>
            </w:r>
            <w:r w:rsidR="00634E8D">
              <w:rPr>
                <w:noProof/>
                <w:webHidden/>
              </w:rPr>
              <w:fldChar w:fldCharType="begin"/>
            </w:r>
            <w:r w:rsidR="00634E8D">
              <w:rPr>
                <w:noProof/>
                <w:webHidden/>
              </w:rPr>
              <w:instrText xml:space="preserve"> PAGEREF _Toc505347430 \h </w:instrText>
            </w:r>
            <w:r w:rsidR="00634E8D">
              <w:rPr>
                <w:noProof/>
                <w:webHidden/>
              </w:rPr>
            </w:r>
            <w:r w:rsidR="00634E8D">
              <w:rPr>
                <w:noProof/>
                <w:webHidden/>
              </w:rPr>
              <w:fldChar w:fldCharType="separate"/>
            </w:r>
            <w:r w:rsidR="00634E8D">
              <w:rPr>
                <w:noProof/>
                <w:webHidden/>
              </w:rPr>
              <w:t>10</w:t>
            </w:r>
            <w:r w:rsidR="00634E8D">
              <w:rPr>
                <w:noProof/>
                <w:webHidden/>
              </w:rPr>
              <w:fldChar w:fldCharType="end"/>
            </w:r>
          </w:hyperlink>
        </w:p>
        <w:p w14:paraId="0D357FF4" w14:textId="04B6A1E2"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1" w:history="1">
            <w:r w:rsidR="00634E8D" w:rsidRPr="00CF148F">
              <w:rPr>
                <w:rStyle w:val="Hyperlink"/>
                <w:rFonts w:eastAsiaTheme="majorEastAsia"/>
                <w:noProof/>
              </w:rPr>
              <w:t>3.4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Your Security Needs</w:t>
            </w:r>
            <w:r w:rsidR="00634E8D">
              <w:rPr>
                <w:noProof/>
                <w:webHidden/>
              </w:rPr>
              <w:tab/>
            </w:r>
            <w:r w:rsidR="00634E8D">
              <w:rPr>
                <w:noProof/>
                <w:webHidden/>
              </w:rPr>
              <w:fldChar w:fldCharType="begin"/>
            </w:r>
            <w:r w:rsidR="00634E8D">
              <w:rPr>
                <w:noProof/>
                <w:webHidden/>
              </w:rPr>
              <w:instrText xml:space="preserve"> PAGEREF _Toc505347431 \h </w:instrText>
            </w:r>
            <w:r w:rsidR="00634E8D">
              <w:rPr>
                <w:noProof/>
                <w:webHidden/>
              </w:rPr>
            </w:r>
            <w:r w:rsidR="00634E8D">
              <w:rPr>
                <w:noProof/>
                <w:webHidden/>
              </w:rPr>
              <w:fldChar w:fldCharType="separate"/>
            </w:r>
            <w:r w:rsidR="00634E8D">
              <w:rPr>
                <w:noProof/>
                <w:webHidden/>
              </w:rPr>
              <w:t>11</w:t>
            </w:r>
            <w:r w:rsidR="00634E8D">
              <w:rPr>
                <w:noProof/>
                <w:webHidden/>
              </w:rPr>
              <w:fldChar w:fldCharType="end"/>
            </w:r>
          </w:hyperlink>
        </w:p>
        <w:p w14:paraId="587A6757" w14:textId="78733494"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2" w:history="1">
            <w:r w:rsidR="00634E8D" w:rsidRPr="00CF148F">
              <w:rPr>
                <w:rStyle w:val="Hyperlink"/>
                <w:rFonts w:eastAsiaTheme="majorEastAsia"/>
                <w:noProof/>
              </w:rPr>
              <w:t>3.5</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Teams</w:t>
            </w:r>
            <w:r w:rsidR="00634E8D">
              <w:rPr>
                <w:noProof/>
                <w:webHidden/>
              </w:rPr>
              <w:tab/>
            </w:r>
            <w:r w:rsidR="00634E8D">
              <w:rPr>
                <w:noProof/>
                <w:webHidden/>
              </w:rPr>
              <w:fldChar w:fldCharType="begin"/>
            </w:r>
            <w:r w:rsidR="00634E8D">
              <w:rPr>
                <w:noProof/>
                <w:webHidden/>
              </w:rPr>
              <w:instrText xml:space="preserve"> PAGEREF _Toc505347432 \h </w:instrText>
            </w:r>
            <w:r w:rsidR="00634E8D">
              <w:rPr>
                <w:noProof/>
                <w:webHidden/>
              </w:rPr>
            </w:r>
            <w:r w:rsidR="00634E8D">
              <w:rPr>
                <w:noProof/>
                <w:webHidden/>
              </w:rPr>
              <w:fldChar w:fldCharType="separate"/>
            </w:r>
            <w:r w:rsidR="00634E8D">
              <w:rPr>
                <w:noProof/>
                <w:webHidden/>
              </w:rPr>
              <w:t>11</w:t>
            </w:r>
            <w:r w:rsidR="00634E8D">
              <w:rPr>
                <w:noProof/>
                <w:webHidden/>
              </w:rPr>
              <w:fldChar w:fldCharType="end"/>
            </w:r>
          </w:hyperlink>
        </w:p>
        <w:p w14:paraId="6ADB5B2E" w14:textId="77EF07A9"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3" w:history="1">
            <w:r w:rsidR="00634E8D" w:rsidRPr="00CF148F">
              <w:rPr>
                <w:rStyle w:val="Hyperlink"/>
                <w:rFonts w:eastAsiaTheme="majorEastAsia"/>
                <w:noProof/>
              </w:rPr>
              <w:t>3.6</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Roles</w:t>
            </w:r>
            <w:r w:rsidR="00634E8D">
              <w:rPr>
                <w:noProof/>
                <w:webHidden/>
              </w:rPr>
              <w:tab/>
            </w:r>
            <w:r w:rsidR="00634E8D">
              <w:rPr>
                <w:noProof/>
                <w:webHidden/>
              </w:rPr>
              <w:fldChar w:fldCharType="begin"/>
            </w:r>
            <w:r w:rsidR="00634E8D">
              <w:rPr>
                <w:noProof/>
                <w:webHidden/>
              </w:rPr>
              <w:instrText xml:space="preserve"> PAGEREF _Toc505347433 \h </w:instrText>
            </w:r>
            <w:r w:rsidR="00634E8D">
              <w:rPr>
                <w:noProof/>
                <w:webHidden/>
              </w:rPr>
            </w:r>
            <w:r w:rsidR="00634E8D">
              <w:rPr>
                <w:noProof/>
                <w:webHidden/>
              </w:rPr>
              <w:fldChar w:fldCharType="separate"/>
            </w:r>
            <w:r w:rsidR="00634E8D">
              <w:rPr>
                <w:noProof/>
                <w:webHidden/>
              </w:rPr>
              <w:t>13</w:t>
            </w:r>
            <w:r w:rsidR="00634E8D">
              <w:rPr>
                <w:noProof/>
                <w:webHidden/>
              </w:rPr>
              <w:fldChar w:fldCharType="end"/>
            </w:r>
          </w:hyperlink>
        </w:p>
        <w:p w14:paraId="7C45E719" w14:textId="378E0497"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4" w:history="1">
            <w:r w:rsidR="00634E8D" w:rsidRPr="00CF148F">
              <w:rPr>
                <w:rStyle w:val="Hyperlink"/>
                <w:rFonts w:eastAsiaTheme="majorEastAsia"/>
                <w:noProof/>
              </w:rPr>
              <w:t>3.7</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Calendar Security</w:t>
            </w:r>
            <w:r w:rsidR="00634E8D">
              <w:rPr>
                <w:noProof/>
                <w:webHidden/>
              </w:rPr>
              <w:tab/>
            </w:r>
            <w:r w:rsidR="00634E8D">
              <w:rPr>
                <w:noProof/>
                <w:webHidden/>
              </w:rPr>
              <w:fldChar w:fldCharType="begin"/>
            </w:r>
            <w:r w:rsidR="00634E8D">
              <w:rPr>
                <w:noProof/>
                <w:webHidden/>
              </w:rPr>
              <w:instrText xml:space="preserve"> PAGEREF _Toc505347434 \h </w:instrText>
            </w:r>
            <w:r w:rsidR="00634E8D">
              <w:rPr>
                <w:noProof/>
                <w:webHidden/>
              </w:rPr>
            </w:r>
            <w:r w:rsidR="00634E8D">
              <w:rPr>
                <w:noProof/>
                <w:webHidden/>
              </w:rPr>
              <w:fldChar w:fldCharType="separate"/>
            </w:r>
            <w:r w:rsidR="00634E8D">
              <w:rPr>
                <w:noProof/>
                <w:webHidden/>
              </w:rPr>
              <w:t>13</w:t>
            </w:r>
            <w:r w:rsidR="00634E8D">
              <w:rPr>
                <w:noProof/>
                <w:webHidden/>
              </w:rPr>
              <w:fldChar w:fldCharType="end"/>
            </w:r>
          </w:hyperlink>
        </w:p>
        <w:p w14:paraId="20BF9FCC" w14:textId="493C4CFA"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35" w:history="1">
            <w:r w:rsidR="00634E8D" w:rsidRPr="00CF148F">
              <w:rPr>
                <w:rStyle w:val="Hyperlink"/>
                <w:rFonts w:eastAsiaTheme="majorEastAsia"/>
                <w:noProof/>
              </w:rPr>
              <w:t>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InforCRM Module Screenshots</w:t>
            </w:r>
            <w:r w:rsidR="00634E8D">
              <w:rPr>
                <w:noProof/>
                <w:webHidden/>
              </w:rPr>
              <w:tab/>
            </w:r>
            <w:r w:rsidR="00634E8D">
              <w:rPr>
                <w:noProof/>
                <w:webHidden/>
              </w:rPr>
              <w:fldChar w:fldCharType="begin"/>
            </w:r>
            <w:r w:rsidR="00634E8D">
              <w:rPr>
                <w:noProof/>
                <w:webHidden/>
              </w:rPr>
              <w:instrText xml:space="preserve"> PAGEREF _Toc505347435 \h </w:instrText>
            </w:r>
            <w:r w:rsidR="00634E8D">
              <w:rPr>
                <w:noProof/>
                <w:webHidden/>
              </w:rPr>
            </w:r>
            <w:r w:rsidR="00634E8D">
              <w:rPr>
                <w:noProof/>
                <w:webHidden/>
              </w:rPr>
              <w:fldChar w:fldCharType="separate"/>
            </w:r>
            <w:r w:rsidR="00634E8D">
              <w:rPr>
                <w:noProof/>
                <w:webHidden/>
              </w:rPr>
              <w:t>19</w:t>
            </w:r>
            <w:r w:rsidR="00634E8D">
              <w:rPr>
                <w:noProof/>
                <w:webHidden/>
              </w:rPr>
              <w:fldChar w:fldCharType="end"/>
            </w:r>
          </w:hyperlink>
        </w:p>
        <w:p w14:paraId="7262165F" w14:textId="2151CD34"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6" w:history="1">
            <w:r w:rsidR="00634E8D" w:rsidRPr="00CF148F">
              <w:rPr>
                <w:rStyle w:val="Hyperlink"/>
                <w:rFonts w:eastAsiaTheme="majorEastAsia"/>
                <w:noProof/>
              </w:rPr>
              <w:t>4.1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Menu Navigation</w:t>
            </w:r>
            <w:r w:rsidR="00634E8D">
              <w:rPr>
                <w:noProof/>
                <w:webHidden/>
              </w:rPr>
              <w:tab/>
            </w:r>
            <w:r w:rsidR="00634E8D">
              <w:rPr>
                <w:noProof/>
                <w:webHidden/>
              </w:rPr>
              <w:fldChar w:fldCharType="begin"/>
            </w:r>
            <w:r w:rsidR="00634E8D">
              <w:rPr>
                <w:noProof/>
                <w:webHidden/>
              </w:rPr>
              <w:instrText xml:space="preserve"> PAGEREF _Toc505347436 \h </w:instrText>
            </w:r>
            <w:r w:rsidR="00634E8D">
              <w:rPr>
                <w:noProof/>
                <w:webHidden/>
              </w:rPr>
            </w:r>
            <w:r w:rsidR="00634E8D">
              <w:rPr>
                <w:noProof/>
                <w:webHidden/>
              </w:rPr>
              <w:fldChar w:fldCharType="separate"/>
            </w:r>
            <w:r w:rsidR="00634E8D">
              <w:rPr>
                <w:noProof/>
                <w:webHidden/>
              </w:rPr>
              <w:t>20</w:t>
            </w:r>
            <w:r w:rsidR="00634E8D">
              <w:rPr>
                <w:noProof/>
                <w:webHidden/>
              </w:rPr>
              <w:fldChar w:fldCharType="end"/>
            </w:r>
          </w:hyperlink>
        </w:p>
        <w:p w14:paraId="38011C5E" w14:textId="30792E22"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37" w:history="1">
            <w:r w:rsidR="00634E8D" w:rsidRPr="00CF148F">
              <w:rPr>
                <w:rStyle w:val="Hyperlink"/>
                <w:rFonts w:eastAsiaTheme="majorEastAsia"/>
                <w:noProof/>
              </w:rPr>
              <w:t>4.1.1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HHS Nav Bar</w:t>
            </w:r>
            <w:r w:rsidR="00634E8D">
              <w:rPr>
                <w:noProof/>
                <w:webHidden/>
              </w:rPr>
              <w:tab/>
            </w:r>
            <w:r w:rsidR="00634E8D">
              <w:rPr>
                <w:noProof/>
                <w:webHidden/>
              </w:rPr>
              <w:fldChar w:fldCharType="begin"/>
            </w:r>
            <w:r w:rsidR="00634E8D">
              <w:rPr>
                <w:noProof/>
                <w:webHidden/>
              </w:rPr>
              <w:instrText xml:space="preserve"> PAGEREF _Toc505347437 \h </w:instrText>
            </w:r>
            <w:r w:rsidR="00634E8D">
              <w:rPr>
                <w:noProof/>
                <w:webHidden/>
              </w:rPr>
            </w:r>
            <w:r w:rsidR="00634E8D">
              <w:rPr>
                <w:noProof/>
                <w:webHidden/>
              </w:rPr>
              <w:fldChar w:fldCharType="separate"/>
            </w:r>
            <w:r w:rsidR="00634E8D">
              <w:rPr>
                <w:noProof/>
                <w:webHidden/>
              </w:rPr>
              <w:t>20</w:t>
            </w:r>
            <w:r w:rsidR="00634E8D">
              <w:rPr>
                <w:noProof/>
                <w:webHidden/>
              </w:rPr>
              <w:fldChar w:fldCharType="end"/>
            </w:r>
          </w:hyperlink>
        </w:p>
        <w:p w14:paraId="1DAA24AE" w14:textId="0E45A6C0"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38" w:history="1">
            <w:r w:rsidR="00634E8D" w:rsidRPr="00CF148F">
              <w:rPr>
                <w:rStyle w:val="Hyperlink"/>
                <w:rFonts w:eastAsiaTheme="majorEastAsia"/>
                <w:noProof/>
              </w:rPr>
              <w:t>4.1.2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DoD Nav Bar</w:t>
            </w:r>
            <w:r w:rsidR="00634E8D">
              <w:rPr>
                <w:noProof/>
                <w:webHidden/>
              </w:rPr>
              <w:tab/>
            </w:r>
            <w:r w:rsidR="00634E8D">
              <w:rPr>
                <w:noProof/>
                <w:webHidden/>
              </w:rPr>
              <w:fldChar w:fldCharType="begin"/>
            </w:r>
            <w:r w:rsidR="00634E8D">
              <w:rPr>
                <w:noProof/>
                <w:webHidden/>
              </w:rPr>
              <w:instrText xml:space="preserve"> PAGEREF _Toc505347438 \h </w:instrText>
            </w:r>
            <w:r w:rsidR="00634E8D">
              <w:rPr>
                <w:noProof/>
                <w:webHidden/>
              </w:rPr>
            </w:r>
            <w:r w:rsidR="00634E8D">
              <w:rPr>
                <w:noProof/>
                <w:webHidden/>
              </w:rPr>
              <w:fldChar w:fldCharType="separate"/>
            </w:r>
            <w:r w:rsidR="00634E8D">
              <w:rPr>
                <w:noProof/>
                <w:webHidden/>
              </w:rPr>
              <w:t>20</w:t>
            </w:r>
            <w:r w:rsidR="00634E8D">
              <w:rPr>
                <w:noProof/>
                <w:webHidden/>
              </w:rPr>
              <w:fldChar w:fldCharType="end"/>
            </w:r>
          </w:hyperlink>
        </w:p>
        <w:p w14:paraId="234DFB95" w14:textId="24C34B8B"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39" w:history="1">
            <w:r w:rsidR="00634E8D" w:rsidRPr="00CF148F">
              <w:rPr>
                <w:rStyle w:val="Hyperlink"/>
                <w:rFonts w:eastAsiaTheme="majorEastAsia"/>
                <w:noProof/>
              </w:rPr>
              <w:t>4.2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Accounts</w:t>
            </w:r>
            <w:r w:rsidR="00634E8D">
              <w:rPr>
                <w:noProof/>
                <w:webHidden/>
              </w:rPr>
              <w:tab/>
            </w:r>
            <w:r w:rsidR="00634E8D">
              <w:rPr>
                <w:noProof/>
                <w:webHidden/>
              </w:rPr>
              <w:fldChar w:fldCharType="begin"/>
            </w:r>
            <w:r w:rsidR="00634E8D">
              <w:rPr>
                <w:noProof/>
                <w:webHidden/>
              </w:rPr>
              <w:instrText xml:space="preserve"> PAGEREF _Toc505347439 \h </w:instrText>
            </w:r>
            <w:r w:rsidR="00634E8D">
              <w:rPr>
                <w:noProof/>
                <w:webHidden/>
              </w:rPr>
            </w:r>
            <w:r w:rsidR="00634E8D">
              <w:rPr>
                <w:noProof/>
                <w:webHidden/>
              </w:rPr>
              <w:fldChar w:fldCharType="separate"/>
            </w:r>
            <w:r w:rsidR="00634E8D">
              <w:rPr>
                <w:noProof/>
                <w:webHidden/>
              </w:rPr>
              <w:t>21</w:t>
            </w:r>
            <w:r w:rsidR="00634E8D">
              <w:rPr>
                <w:noProof/>
                <w:webHidden/>
              </w:rPr>
              <w:fldChar w:fldCharType="end"/>
            </w:r>
          </w:hyperlink>
        </w:p>
        <w:p w14:paraId="01B94AD7" w14:textId="504C6723"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0" w:history="1">
            <w:r w:rsidR="00634E8D" w:rsidRPr="00CF148F">
              <w:rPr>
                <w:rStyle w:val="Hyperlink"/>
                <w:rFonts w:eastAsiaTheme="majorEastAsia"/>
                <w:noProof/>
              </w:rPr>
              <w:t>4.2.1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Out of the box Account comfigurations</w:t>
            </w:r>
            <w:r w:rsidR="00634E8D">
              <w:rPr>
                <w:noProof/>
                <w:webHidden/>
              </w:rPr>
              <w:tab/>
            </w:r>
            <w:r w:rsidR="00634E8D">
              <w:rPr>
                <w:noProof/>
                <w:webHidden/>
              </w:rPr>
              <w:fldChar w:fldCharType="begin"/>
            </w:r>
            <w:r w:rsidR="00634E8D">
              <w:rPr>
                <w:noProof/>
                <w:webHidden/>
              </w:rPr>
              <w:instrText xml:space="preserve"> PAGEREF _Toc505347440 \h </w:instrText>
            </w:r>
            <w:r w:rsidR="00634E8D">
              <w:rPr>
                <w:noProof/>
                <w:webHidden/>
              </w:rPr>
            </w:r>
            <w:r w:rsidR="00634E8D">
              <w:rPr>
                <w:noProof/>
                <w:webHidden/>
              </w:rPr>
              <w:fldChar w:fldCharType="separate"/>
            </w:r>
            <w:r w:rsidR="00634E8D">
              <w:rPr>
                <w:noProof/>
                <w:webHidden/>
              </w:rPr>
              <w:t>21</w:t>
            </w:r>
            <w:r w:rsidR="00634E8D">
              <w:rPr>
                <w:noProof/>
                <w:webHidden/>
              </w:rPr>
              <w:fldChar w:fldCharType="end"/>
            </w:r>
          </w:hyperlink>
        </w:p>
        <w:p w14:paraId="3C78C710" w14:textId="43338723"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1" w:history="1">
            <w:r w:rsidR="00634E8D" w:rsidRPr="00CF148F">
              <w:rPr>
                <w:rStyle w:val="Hyperlink"/>
                <w:rFonts w:eastAsiaTheme="majorEastAsia"/>
                <w:noProof/>
              </w:rPr>
              <w:t>4.2.2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Customized Accounts module</w:t>
            </w:r>
            <w:r w:rsidR="00634E8D">
              <w:rPr>
                <w:noProof/>
                <w:webHidden/>
              </w:rPr>
              <w:tab/>
            </w:r>
            <w:r w:rsidR="00634E8D">
              <w:rPr>
                <w:noProof/>
                <w:webHidden/>
              </w:rPr>
              <w:fldChar w:fldCharType="begin"/>
            </w:r>
            <w:r w:rsidR="00634E8D">
              <w:rPr>
                <w:noProof/>
                <w:webHidden/>
              </w:rPr>
              <w:instrText xml:space="preserve"> PAGEREF _Toc505347441 \h </w:instrText>
            </w:r>
            <w:r w:rsidR="00634E8D">
              <w:rPr>
                <w:noProof/>
                <w:webHidden/>
              </w:rPr>
            </w:r>
            <w:r w:rsidR="00634E8D">
              <w:rPr>
                <w:noProof/>
                <w:webHidden/>
              </w:rPr>
              <w:fldChar w:fldCharType="separate"/>
            </w:r>
            <w:r w:rsidR="00634E8D">
              <w:rPr>
                <w:noProof/>
                <w:webHidden/>
              </w:rPr>
              <w:t>21</w:t>
            </w:r>
            <w:r w:rsidR="00634E8D">
              <w:rPr>
                <w:noProof/>
                <w:webHidden/>
              </w:rPr>
              <w:fldChar w:fldCharType="end"/>
            </w:r>
          </w:hyperlink>
        </w:p>
        <w:p w14:paraId="00798A0F" w14:textId="1CE619A9"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2" w:history="1">
            <w:r w:rsidR="00634E8D" w:rsidRPr="00CF148F">
              <w:rPr>
                <w:rStyle w:val="Hyperlink"/>
                <w:rFonts w:eastAsiaTheme="majorEastAsia"/>
                <w:noProof/>
              </w:rPr>
              <w:t>4.2.3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Account Groups</w:t>
            </w:r>
            <w:r w:rsidR="00634E8D">
              <w:rPr>
                <w:noProof/>
                <w:webHidden/>
              </w:rPr>
              <w:tab/>
            </w:r>
            <w:r w:rsidR="00634E8D">
              <w:rPr>
                <w:noProof/>
                <w:webHidden/>
              </w:rPr>
              <w:fldChar w:fldCharType="begin"/>
            </w:r>
            <w:r w:rsidR="00634E8D">
              <w:rPr>
                <w:noProof/>
                <w:webHidden/>
              </w:rPr>
              <w:instrText xml:space="preserve"> PAGEREF _Toc505347442 \h </w:instrText>
            </w:r>
            <w:r w:rsidR="00634E8D">
              <w:rPr>
                <w:noProof/>
                <w:webHidden/>
              </w:rPr>
            </w:r>
            <w:r w:rsidR="00634E8D">
              <w:rPr>
                <w:noProof/>
                <w:webHidden/>
              </w:rPr>
              <w:fldChar w:fldCharType="separate"/>
            </w:r>
            <w:r w:rsidR="00634E8D">
              <w:rPr>
                <w:noProof/>
                <w:webHidden/>
              </w:rPr>
              <w:t>29</w:t>
            </w:r>
            <w:r w:rsidR="00634E8D">
              <w:rPr>
                <w:noProof/>
                <w:webHidden/>
              </w:rPr>
              <w:fldChar w:fldCharType="end"/>
            </w:r>
          </w:hyperlink>
        </w:p>
        <w:p w14:paraId="51B21260" w14:textId="26CC2B36"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43" w:history="1">
            <w:r w:rsidR="00634E8D" w:rsidRPr="00CF148F">
              <w:rPr>
                <w:rStyle w:val="Hyperlink"/>
                <w:rFonts w:eastAsiaTheme="majorEastAsia"/>
                <w:noProof/>
              </w:rPr>
              <w:t>4.3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Contacts</w:t>
            </w:r>
            <w:r w:rsidR="00634E8D">
              <w:rPr>
                <w:noProof/>
                <w:webHidden/>
              </w:rPr>
              <w:tab/>
            </w:r>
            <w:r w:rsidR="00634E8D">
              <w:rPr>
                <w:noProof/>
                <w:webHidden/>
              </w:rPr>
              <w:fldChar w:fldCharType="begin"/>
            </w:r>
            <w:r w:rsidR="00634E8D">
              <w:rPr>
                <w:noProof/>
                <w:webHidden/>
              </w:rPr>
              <w:instrText xml:space="preserve"> PAGEREF _Toc505347443 \h </w:instrText>
            </w:r>
            <w:r w:rsidR="00634E8D">
              <w:rPr>
                <w:noProof/>
                <w:webHidden/>
              </w:rPr>
            </w:r>
            <w:r w:rsidR="00634E8D">
              <w:rPr>
                <w:noProof/>
                <w:webHidden/>
              </w:rPr>
              <w:fldChar w:fldCharType="separate"/>
            </w:r>
            <w:r w:rsidR="00634E8D">
              <w:rPr>
                <w:noProof/>
                <w:webHidden/>
              </w:rPr>
              <w:t>31</w:t>
            </w:r>
            <w:r w:rsidR="00634E8D">
              <w:rPr>
                <w:noProof/>
                <w:webHidden/>
              </w:rPr>
              <w:fldChar w:fldCharType="end"/>
            </w:r>
          </w:hyperlink>
        </w:p>
        <w:p w14:paraId="3777DE2B" w14:textId="6DE87185"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4" w:history="1">
            <w:r w:rsidR="00634E8D" w:rsidRPr="00CF148F">
              <w:rPr>
                <w:rStyle w:val="Hyperlink"/>
                <w:rFonts w:eastAsiaTheme="majorEastAsia"/>
                <w:noProof/>
              </w:rPr>
              <w:t>4.3.1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Out of the box Contacts Configurations</w:t>
            </w:r>
            <w:r w:rsidR="00634E8D">
              <w:rPr>
                <w:noProof/>
                <w:webHidden/>
              </w:rPr>
              <w:tab/>
            </w:r>
            <w:r w:rsidR="00634E8D">
              <w:rPr>
                <w:noProof/>
                <w:webHidden/>
              </w:rPr>
              <w:fldChar w:fldCharType="begin"/>
            </w:r>
            <w:r w:rsidR="00634E8D">
              <w:rPr>
                <w:noProof/>
                <w:webHidden/>
              </w:rPr>
              <w:instrText xml:space="preserve"> PAGEREF _Toc505347444 \h </w:instrText>
            </w:r>
            <w:r w:rsidR="00634E8D">
              <w:rPr>
                <w:noProof/>
                <w:webHidden/>
              </w:rPr>
            </w:r>
            <w:r w:rsidR="00634E8D">
              <w:rPr>
                <w:noProof/>
                <w:webHidden/>
              </w:rPr>
              <w:fldChar w:fldCharType="separate"/>
            </w:r>
            <w:r w:rsidR="00634E8D">
              <w:rPr>
                <w:noProof/>
                <w:webHidden/>
              </w:rPr>
              <w:t>31</w:t>
            </w:r>
            <w:r w:rsidR="00634E8D">
              <w:rPr>
                <w:noProof/>
                <w:webHidden/>
              </w:rPr>
              <w:fldChar w:fldCharType="end"/>
            </w:r>
          </w:hyperlink>
        </w:p>
        <w:p w14:paraId="0C92EF24" w14:textId="615C109A"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5" w:history="1">
            <w:r w:rsidR="00634E8D" w:rsidRPr="00CF148F">
              <w:rPr>
                <w:rStyle w:val="Hyperlink"/>
                <w:rFonts w:eastAsiaTheme="majorEastAsia"/>
                <w:noProof/>
              </w:rPr>
              <w:t>4.3.2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Customized Contacts module</w:t>
            </w:r>
            <w:r w:rsidR="00634E8D">
              <w:rPr>
                <w:noProof/>
                <w:webHidden/>
              </w:rPr>
              <w:tab/>
            </w:r>
            <w:r w:rsidR="00634E8D">
              <w:rPr>
                <w:noProof/>
                <w:webHidden/>
              </w:rPr>
              <w:fldChar w:fldCharType="begin"/>
            </w:r>
            <w:r w:rsidR="00634E8D">
              <w:rPr>
                <w:noProof/>
                <w:webHidden/>
              </w:rPr>
              <w:instrText xml:space="preserve"> PAGEREF _Toc505347445 \h </w:instrText>
            </w:r>
            <w:r w:rsidR="00634E8D">
              <w:rPr>
                <w:noProof/>
                <w:webHidden/>
              </w:rPr>
            </w:r>
            <w:r w:rsidR="00634E8D">
              <w:rPr>
                <w:noProof/>
                <w:webHidden/>
              </w:rPr>
              <w:fldChar w:fldCharType="separate"/>
            </w:r>
            <w:r w:rsidR="00634E8D">
              <w:rPr>
                <w:noProof/>
                <w:webHidden/>
              </w:rPr>
              <w:t>32</w:t>
            </w:r>
            <w:r w:rsidR="00634E8D">
              <w:rPr>
                <w:noProof/>
                <w:webHidden/>
              </w:rPr>
              <w:fldChar w:fldCharType="end"/>
            </w:r>
          </w:hyperlink>
        </w:p>
        <w:p w14:paraId="7BECF18B" w14:textId="097D34F7"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6" w:history="1">
            <w:r w:rsidR="00634E8D" w:rsidRPr="00CF148F">
              <w:rPr>
                <w:rStyle w:val="Hyperlink"/>
                <w:rFonts w:eastAsiaTheme="majorEastAsia"/>
                <w:noProof/>
              </w:rPr>
              <w:t>4.3.3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Contact Groups</w:t>
            </w:r>
            <w:r w:rsidR="00634E8D">
              <w:rPr>
                <w:noProof/>
                <w:webHidden/>
              </w:rPr>
              <w:tab/>
            </w:r>
            <w:r w:rsidR="00634E8D">
              <w:rPr>
                <w:noProof/>
                <w:webHidden/>
              </w:rPr>
              <w:fldChar w:fldCharType="begin"/>
            </w:r>
            <w:r w:rsidR="00634E8D">
              <w:rPr>
                <w:noProof/>
                <w:webHidden/>
              </w:rPr>
              <w:instrText xml:space="preserve"> PAGEREF _Toc505347446 \h </w:instrText>
            </w:r>
            <w:r w:rsidR="00634E8D">
              <w:rPr>
                <w:noProof/>
                <w:webHidden/>
              </w:rPr>
            </w:r>
            <w:r w:rsidR="00634E8D">
              <w:rPr>
                <w:noProof/>
                <w:webHidden/>
              </w:rPr>
              <w:fldChar w:fldCharType="separate"/>
            </w:r>
            <w:r w:rsidR="00634E8D">
              <w:rPr>
                <w:noProof/>
                <w:webHidden/>
              </w:rPr>
              <w:t>39</w:t>
            </w:r>
            <w:r w:rsidR="00634E8D">
              <w:rPr>
                <w:noProof/>
                <w:webHidden/>
              </w:rPr>
              <w:fldChar w:fldCharType="end"/>
            </w:r>
          </w:hyperlink>
        </w:p>
        <w:p w14:paraId="4BFB6DE9" w14:textId="09102F96"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47" w:history="1">
            <w:r w:rsidR="00634E8D" w:rsidRPr="00CF148F">
              <w:rPr>
                <w:rStyle w:val="Hyperlink"/>
                <w:rFonts w:eastAsiaTheme="majorEastAsia"/>
                <w:noProof/>
              </w:rPr>
              <w:t>4.4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Opportunities</w:t>
            </w:r>
            <w:r w:rsidR="00634E8D">
              <w:rPr>
                <w:noProof/>
                <w:webHidden/>
              </w:rPr>
              <w:tab/>
            </w:r>
            <w:r w:rsidR="00634E8D">
              <w:rPr>
                <w:noProof/>
                <w:webHidden/>
              </w:rPr>
              <w:fldChar w:fldCharType="begin"/>
            </w:r>
            <w:r w:rsidR="00634E8D">
              <w:rPr>
                <w:noProof/>
                <w:webHidden/>
              </w:rPr>
              <w:instrText xml:space="preserve"> PAGEREF _Toc505347447 \h </w:instrText>
            </w:r>
            <w:r w:rsidR="00634E8D">
              <w:rPr>
                <w:noProof/>
                <w:webHidden/>
              </w:rPr>
            </w:r>
            <w:r w:rsidR="00634E8D">
              <w:rPr>
                <w:noProof/>
                <w:webHidden/>
              </w:rPr>
              <w:fldChar w:fldCharType="separate"/>
            </w:r>
            <w:r w:rsidR="00634E8D">
              <w:rPr>
                <w:noProof/>
                <w:webHidden/>
              </w:rPr>
              <w:t>42</w:t>
            </w:r>
            <w:r w:rsidR="00634E8D">
              <w:rPr>
                <w:noProof/>
                <w:webHidden/>
              </w:rPr>
              <w:fldChar w:fldCharType="end"/>
            </w:r>
          </w:hyperlink>
        </w:p>
        <w:p w14:paraId="07B46CC6" w14:textId="21DCB40F"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8" w:history="1">
            <w:r w:rsidR="00634E8D" w:rsidRPr="00CF148F">
              <w:rPr>
                <w:rStyle w:val="Hyperlink"/>
                <w:rFonts w:eastAsiaTheme="majorEastAsia"/>
                <w:noProof/>
              </w:rPr>
              <w:t>4.4.1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Out of the box Contacts Configurations</w:t>
            </w:r>
            <w:r w:rsidR="00634E8D">
              <w:rPr>
                <w:noProof/>
                <w:webHidden/>
              </w:rPr>
              <w:tab/>
            </w:r>
            <w:r w:rsidR="00634E8D">
              <w:rPr>
                <w:noProof/>
                <w:webHidden/>
              </w:rPr>
              <w:fldChar w:fldCharType="begin"/>
            </w:r>
            <w:r w:rsidR="00634E8D">
              <w:rPr>
                <w:noProof/>
                <w:webHidden/>
              </w:rPr>
              <w:instrText xml:space="preserve"> PAGEREF _Toc505347448 \h </w:instrText>
            </w:r>
            <w:r w:rsidR="00634E8D">
              <w:rPr>
                <w:noProof/>
                <w:webHidden/>
              </w:rPr>
            </w:r>
            <w:r w:rsidR="00634E8D">
              <w:rPr>
                <w:noProof/>
                <w:webHidden/>
              </w:rPr>
              <w:fldChar w:fldCharType="separate"/>
            </w:r>
            <w:r w:rsidR="00634E8D">
              <w:rPr>
                <w:noProof/>
                <w:webHidden/>
              </w:rPr>
              <w:t>42</w:t>
            </w:r>
            <w:r w:rsidR="00634E8D">
              <w:rPr>
                <w:noProof/>
                <w:webHidden/>
              </w:rPr>
              <w:fldChar w:fldCharType="end"/>
            </w:r>
          </w:hyperlink>
        </w:p>
        <w:p w14:paraId="2FBD9556" w14:textId="2ACE64EF"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49" w:history="1">
            <w:r w:rsidR="00634E8D" w:rsidRPr="00CF148F">
              <w:rPr>
                <w:rStyle w:val="Hyperlink"/>
                <w:rFonts w:eastAsiaTheme="majorEastAsia"/>
                <w:noProof/>
              </w:rPr>
              <w:t>4.4.2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Customized Opportunities module</w:t>
            </w:r>
            <w:r w:rsidR="00634E8D">
              <w:rPr>
                <w:noProof/>
                <w:webHidden/>
              </w:rPr>
              <w:tab/>
            </w:r>
            <w:r w:rsidR="00634E8D">
              <w:rPr>
                <w:noProof/>
                <w:webHidden/>
              </w:rPr>
              <w:fldChar w:fldCharType="begin"/>
            </w:r>
            <w:r w:rsidR="00634E8D">
              <w:rPr>
                <w:noProof/>
                <w:webHidden/>
              </w:rPr>
              <w:instrText xml:space="preserve"> PAGEREF _Toc505347449 \h </w:instrText>
            </w:r>
            <w:r w:rsidR="00634E8D">
              <w:rPr>
                <w:noProof/>
                <w:webHidden/>
              </w:rPr>
            </w:r>
            <w:r w:rsidR="00634E8D">
              <w:rPr>
                <w:noProof/>
                <w:webHidden/>
              </w:rPr>
              <w:fldChar w:fldCharType="separate"/>
            </w:r>
            <w:r w:rsidR="00634E8D">
              <w:rPr>
                <w:noProof/>
                <w:webHidden/>
              </w:rPr>
              <w:t>42</w:t>
            </w:r>
            <w:r w:rsidR="00634E8D">
              <w:rPr>
                <w:noProof/>
                <w:webHidden/>
              </w:rPr>
              <w:fldChar w:fldCharType="end"/>
            </w:r>
          </w:hyperlink>
        </w:p>
        <w:p w14:paraId="1716E0EE" w14:textId="7BE2C0E4"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0" w:history="1">
            <w:r w:rsidR="00634E8D" w:rsidRPr="00CF148F">
              <w:rPr>
                <w:rStyle w:val="Hyperlink"/>
                <w:rFonts w:eastAsiaTheme="majorEastAsia"/>
                <w:noProof/>
              </w:rPr>
              <w:t>4.4.3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Opportunity Groups</w:t>
            </w:r>
            <w:r w:rsidR="00634E8D">
              <w:rPr>
                <w:noProof/>
                <w:webHidden/>
              </w:rPr>
              <w:tab/>
            </w:r>
            <w:r w:rsidR="00634E8D">
              <w:rPr>
                <w:noProof/>
                <w:webHidden/>
              </w:rPr>
              <w:fldChar w:fldCharType="begin"/>
            </w:r>
            <w:r w:rsidR="00634E8D">
              <w:rPr>
                <w:noProof/>
                <w:webHidden/>
              </w:rPr>
              <w:instrText xml:space="preserve"> PAGEREF _Toc505347450 \h </w:instrText>
            </w:r>
            <w:r w:rsidR="00634E8D">
              <w:rPr>
                <w:noProof/>
                <w:webHidden/>
              </w:rPr>
            </w:r>
            <w:r w:rsidR="00634E8D">
              <w:rPr>
                <w:noProof/>
                <w:webHidden/>
              </w:rPr>
              <w:fldChar w:fldCharType="separate"/>
            </w:r>
            <w:r w:rsidR="00634E8D">
              <w:rPr>
                <w:noProof/>
                <w:webHidden/>
              </w:rPr>
              <w:t>48</w:t>
            </w:r>
            <w:r w:rsidR="00634E8D">
              <w:rPr>
                <w:noProof/>
                <w:webHidden/>
              </w:rPr>
              <w:fldChar w:fldCharType="end"/>
            </w:r>
          </w:hyperlink>
        </w:p>
        <w:p w14:paraId="63BFD862" w14:textId="49E3B4B0"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1" w:history="1">
            <w:r w:rsidR="00634E8D" w:rsidRPr="00CF148F">
              <w:rPr>
                <w:rStyle w:val="Hyperlink"/>
                <w:rFonts w:eastAsiaTheme="majorEastAsia"/>
                <w:noProof/>
              </w:rPr>
              <w:t>4.4.4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Sales Processes</w:t>
            </w:r>
            <w:r w:rsidR="00634E8D">
              <w:rPr>
                <w:noProof/>
                <w:webHidden/>
              </w:rPr>
              <w:tab/>
            </w:r>
            <w:r w:rsidR="00634E8D">
              <w:rPr>
                <w:noProof/>
                <w:webHidden/>
              </w:rPr>
              <w:fldChar w:fldCharType="begin"/>
            </w:r>
            <w:r w:rsidR="00634E8D">
              <w:rPr>
                <w:noProof/>
                <w:webHidden/>
              </w:rPr>
              <w:instrText xml:space="preserve"> PAGEREF _Toc505347451 \h </w:instrText>
            </w:r>
            <w:r w:rsidR="00634E8D">
              <w:rPr>
                <w:noProof/>
                <w:webHidden/>
              </w:rPr>
            </w:r>
            <w:r w:rsidR="00634E8D">
              <w:rPr>
                <w:noProof/>
                <w:webHidden/>
              </w:rPr>
              <w:fldChar w:fldCharType="separate"/>
            </w:r>
            <w:r w:rsidR="00634E8D">
              <w:rPr>
                <w:noProof/>
                <w:webHidden/>
              </w:rPr>
              <w:t>48</w:t>
            </w:r>
            <w:r w:rsidR="00634E8D">
              <w:rPr>
                <w:noProof/>
                <w:webHidden/>
              </w:rPr>
              <w:fldChar w:fldCharType="end"/>
            </w:r>
          </w:hyperlink>
        </w:p>
        <w:p w14:paraId="51DD2435" w14:textId="0B51EB1B"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52" w:history="1">
            <w:r w:rsidR="00634E8D" w:rsidRPr="00CF148F">
              <w:rPr>
                <w:rStyle w:val="Hyperlink"/>
                <w:rFonts w:eastAsiaTheme="majorEastAsia"/>
                <w:noProof/>
              </w:rPr>
              <w:t>4.5</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 County Sites Entity</w:t>
            </w:r>
            <w:r w:rsidR="00634E8D">
              <w:rPr>
                <w:noProof/>
                <w:webHidden/>
              </w:rPr>
              <w:tab/>
            </w:r>
            <w:r w:rsidR="00634E8D">
              <w:rPr>
                <w:noProof/>
                <w:webHidden/>
              </w:rPr>
              <w:fldChar w:fldCharType="begin"/>
            </w:r>
            <w:r w:rsidR="00634E8D">
              <w:rPr>
                <w:noProof/>
                <w:webHidden/>
              </w:rPr>
              <w:instrText xml:space="preserve"> PAGEREF _Toc505347452 \h </w:instrText>
            </w:r>
            <w:r w:rsidR="00634E8D">
              <w:rPr>
                <w:noProof/>
                <w:webHidden/>
              </w:rPr>
            </w:r>
            <w:r w:rsidR="00634E8D">
              <w:rPr>
                <w:noProof/>
                <w:webHidden/>
              </w:rPr>
              <w:fldChar w:fldCharType="separate"/>
            </w:r>
            <w:r w:rsidR="00634E8D">
              <w:rPr>
                <w:noProof/>
                <w:webHidden/>
              </w:rPr>
              <w:t>59</w:t>
            </w:r>
            <w:r w:rsidR="00634E8D">
              <w:rPr>
                <w:noProof/>
                <w:webHidden/>
              </w:rPr>
              <w:fldChar w:fldCharType="end"/>
            </w:r>
          </w:hyperlink>
        </w:p>
        <w:p w14:paraId="2BC2E1B8" w14:textId="17DD3274"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3" w:history="1">
            <w:r w:rsidR="00634E8D" w:rsidRPr="00CF148F">
              <w:rPr>
                <w:rStyle w:val="Hyperlink"/>
                <w:rFonts w:eastAsiaTheme="majorEastAsia"/>
                <w:noProof/>
              </w:rPr>
              <w:t>4.5.1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County Sites main view</w:t>
            </w:r>
            <w:r w:rsidR="00634E8D">
              <w:rPr>
                <w:noProof/>
                <w:webHidden/>
              </w:rPr>
              <w:tab/>
            </w:r>
            <w:r w:rsidR="00634E8D">
              <w:rPr>
                <w:noProof/>
                <w:webHidden/>
              </w:rPr>
              <w:fldChar w:fldCharType="begin"/>
            </w:r>
            <w:r w:rsidR="00634E8D">
              <w:rPr>
                <w:noProof/>
                <w:webHidden/>
              </w:rPr>
              <w:instrText xml:space="preserve"> PAGEREF _Toc505347453 \h </w:instrText>
            </w:r>
            <w:r w:rsidR="00634E8D">
              <w:rPr>
                <w:noProof/>
                <w:webHidden/>
              </w:rPr>
            </w:r>
            <w:r w:rsidR="00634E8D">
              <w:rPr>
                <w:noProof/>
                <w:webHidden/>
              </w:rPr>
              <w:fldChar w:fldCharType="separate"/>
            </w:r>
            <w:r w:rsidR="00634E8D">
              <w:rPr>
                <w:noProof/>
                <w:webHidden/>
              </w:rPr>
              <w:t>59</w:t>
            </w:r>
            <w:r w:rsidR="00634E8D">
              <w:rPr>
                <w:noProof/>
                <w:webHidden/>
              </w:rPr>
              <w:fldChar w:fldCharType="end"/>
            </w:r>
          </w:hyperlink>
        </w:p>
        <w:p w14:paraId="6E5A08DD" w14:textId="022177F3"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54" w:history="1">
            <w:r w:rsidR="00634E8D" w:rsidRPr="00CF148F">
              <w:rPr>
                <w:rStyle w:val="Hyperlink"/>
                <w:rFonts w:eastAsiaTheme="majorEastAsia"/>
                <w:noProof/>
              </w:rPr>
              <w:t>4.6</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 Skills/Credentials Entity</w:t>
            </w:r>
            <w:r w:rsidR="00634E8D">
              <w:rPr>
                <w:noProof/>
                <w:webHidden/>
              </w:rPr>
              <w:tab/>
            </w:r>
            <w:r w:rsidR="00634E8D">
              <w:rPr>
                <w:noProof/>
                <w:webHidden/>
              </w:rPr>
              <w:fldChar w:fldCharType="begin"/>
            </w:r>
            <w:r w:rsidR="00634E8D">
              <w:rPr>
                <w:noProof/>
                <w:webHidden/>
              </w:rPr>
              <w:instrText xml:space="preserve"> PAGEREF _Toc505347454 \h </w:instrText>
            </w:r>
            <w:r w:rsidR="00634E8D">
              <w:rPr>
                <w:noProof/>
                <w:webHidden/>
              </w:rPr>
            </w:r>
            <w:r w:rsidR="00634E8D">
              <w:rPr>
                <w:noProof/>
                <w:webHidden/>
              </w:rPr>
              <w:fldChar w:fldCharType="separate"/>
            </w:r>
            <w:r w:rsidR="00634E8D">
              <w:rPr>
                <w:noProof/>
                <w:webHidden/>
              </w:rPr>
              <w:t>62</w:t>
            </w:r>
            <w:r w:rsidR="00634E8D">
              <w:rPr>
                <w:noProof/>
                <w:webHidden/>
              </w:rPr>
              <w:fldChar w:fldCharType="end"/>
            </w:r>
          </w:hyperlink>
        </w:p>
        <w:p w14:paraId="0F12E8E5" w14:textId="10BC5F4A"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5" w:history="1">
            <w:r w:rsidR="00634E8D" w:rsidRPr="00CF148F">
              <w:rPr>
                <w:rStyle w:val="Hyperlink"/>
                <w:rFonts w:eastAsiaTheme="majorEastAsia"/>
                <w:noProof/>
              </w:rPr>
              <w:t>4.6.1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Credentials main view</w:t>
            </w:r>
            <w:r w:rsidR="00634E8D">
              <w:rPr>
                <w:noProof/>
                <w:webHidden/>
              </w:rPr>
              <w:tab/>
            </w:r>
            <w:r w:rsidR="00634E8D">
              <w:rPr>
                <w:noProof/>
                <w:webHidden/>
              </w:rPr>
              <w:fldChar w:fldCharType="begin"/>
            </w:r>
            <w:r w:rsidR="00634E8D">
              <w:rPr>
                <w:noProof/>
                <w:webHidden/>
              </w:rPr>
              <w:instrText xml:space="preserve"> PAGEREF _Toc505347455 \h </w:instrText>
            </w:r>
            <w:r w:rsidR="00634E8D">
              <w:rPr>
                <w:noProof/>
                <w:webHidden/>
              </w:rPr>
            </w:r>
            <w:r w:rsidR="00634E8D">
              <w:rPr>
                <w:noProof/>
                <w:webHidden/>
              </w:rPr>
              <w:fldChar w:fldCharType="separate"/>
            </w:r>
            <w:r w:rsidR="00634E8D">
              <w:rPr>
                <w:noProof/>
                <w:webHidden/>
              </w:rPr>
              <w:t>62</w:t>
            </w:r>
            <w:r w:rsidR="00634E8D">
              <w:rPr>
                <w:noProof/>
                <w:webHidden/>
              </w:rPr>
              <w:fldChar w:fldCharType="end"/>
            </w:r>
          </w:hyperlink>
        </w:p>
        <w:p w14:paraId="637D4E2A" w14:textId="40535AE5"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56" w:history="1">
            <w:r w:rsidR="00634E8D" w:rsidRPr="00CF148F">
              <w:rPr>
                <w:rStyle w:val="Hyperlink"/>
                <w:rFonts w:eastAsiaTheme="majorEastAsia"/>
                <w:noProof/>
              </w:rPr>
              <w:t>4.7</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Activities</w:t>
            </w:r>
            <w:r w:rsidR="00634E8D">
              <w:rPr>
                <w:noProof/>
                <w:webHidden/>
              </w:rPr>
              <w:tab/>
            </w:r>
            <w:r w:rsidR="00634E8D">
              <w:rPr>
                <w:noProof/>
                <w:webHidden/>
              </w:rPr>
              <w:fldChar w:fldCharType="begin"/>
            </w:r>
            <w:r w:rsidR="00634E8D">
              <w:rPr>
                <w:noProof/>
                <w:webHidden/>
              </w:rPr>
              <w:instrText xml:space="preserve"> PAGEREF _Toc505347456 \h </w:instrText>
            </w:r>
            <w:r w:rsidR="00634E8D">
              <w:rPr>
                <w:noProof/>
                <w:webHidden/>
              </w:rPr>
            </w:r>
            <w:r w:rsidR="00634E8D">
              <w:rPr>
                <w:noProof/>
                <w:webHidden/>
              </w:rPr>
              <w:fldChar w:fldCharType="separate"/>
            </w:r>
            <w:r w:rsidR="00634E8D">
              <w:rPr>
                <w:noProof/>
                <w:webHidden/>
              </w:rPr>
              <w:t>64</w:t>
            </w:r>
            <w:r w:rsidR="00634E8D">
              <w:rPr>
                <w:noProof/>
                <w:webHidden/>
              </w:rPr>
              <w:fldChar w:fldCharType="end"/>
            </w:r>
          </w:hyperlink>
        </w:p>
        <w:p w14:paraId="592C8B35" w14:textId="59C822DC"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57" w:history="1">
            <w:r w:rsidR="00634E8D" w:rsidRPr="00CF148F">
              <w:rPr>
                <w:rStyle w:val="Hyperlink"/>
                <w:rFonts w:eastAsiaTheme="majorEastAsia"/>
                <w:noProof/>
              </w:rPr>
              <w:t>4.8</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Tickets</w:t>
            </w:r>
            <w:r w:rsidR="00634E8D">
              <w:rPr>
                <w:noProof/>
                <w:webHidden/>
              </w:rPr>
              <w:tab/>
            </w:r>
            <w:r w:rsidR="00634E8D">
              <w:rPr>
                <w:noProof/>
                <w:webHidden/>
              </w:rPr>
              <w:fldChar w:fldCharType="begin"/>
            </w:r>
            <w:r w:rsidR="00634E8D">
              <w:rPr>
                <w:noProof/>
                <w:webHidden/>
              </w:rPr>
              <w:instrText xml:space="preserve"> PAGEREF _Toc505347457 \h </w:instrText>
            </w:r>
            <w:r w:rsidR="00634E8D">
              <w:rPr>
                <w:noProof/>
                <w:webHidden/>
              </w:rPr>
            </w:r>
            <w:r w:rsidR="00634E8D">
              <w:rPr>
                <w:noProof/>
                <w:webHidden/>
              </w:rPr>
              <w:fldChar w:fldCharType="separate"/>
            </w:r>
            <w:r w:rsidR="00634E8D">
              <w:rPr>
                <w:noProof/>
                <w:webHidden/>
              </w:rPr>
              <w:t>65</w:t>
            </w:r>
            <w:r w:rsidR="00634E8D">
              <w:rPr>
                <w:noProof/>
                <w:webHidden/>
              </w:rPr>
              <w:fldChar w:fldCharType="end"/>
            </w:r>
          </w:hyperlink>
        </w:p>
        <w:p w14:paraId="1CE543F4" w14:textId="29CD351C"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8" w:history="1">
            <w:r w:rsidR="00634E8D" w:rsidRPr="00CF148F">
              <w:rPr>
                <w:rStyle w:val="Hyperlink"/>
                <w:rFonts w:eastAsiaTheme="majorEastAsia"/>
                <w:noProof/>
              </w:rPr>
              <w:t>4.8.1</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Out of the box Ticket configurations</w:t>
            </w:r>
            <w:r w:rsidR="00634E8D">
              <w:rPr>
                <w:noProof/>
                <w:webHidden/>
              </w:rPr>
              <w:tab/>
            </w:r>
            <w:r w:rsidR="00634E8D">
              <w:rPr>
                <w:noProof/>
                <w:webHidden/>
              </w:rPr>
              <w:fldChar w:fldCharType="begin"/>
            </w:r>
            <w:r w:rsidR="00634E8D">
              <w:rPr>
                <w:noProof/>
                <w:webHidden/>
              </w:rPr>
              <w:instrText xml:space="preserve"> PAGEREF _Toc505347458 \h </w:instrText>
            </w:r>
            <w:r w:rsidR="00634E8D">
              <w:rPr>
                <w:noProof/>
                <w:webHidden/>
              </w:rPr>
            </w:r>
            <w:r w:rsidR="00634E8D">
              <w:rPr>
                <w:noProof/>
                <w:webHidden/>
              </w:rPr>
              <w:fldChar w:fldCharType="separate"/>
            </w:r>
            <w:r w:rsidR="00634E8D">
              <w:rPr>
                <w:noProof/>
                <w:webHidden/>
              </w:rPr>
              <w:t>65</w:t>
            </w:r>
            <w:r w:rsidR="00634E8D">
              <w:rPr>
                <w:noProof/>
                <w:webHidden/>
              </w:rPr>
              <w:fldChar w:fldCharType="end"/>
            </w:r>
          </w:hyperlink>
        </w:p>
        <w:p w14:paraId="226C96FF" w14:textId="05ED350D"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59" w:history="1">
            <w:r w:rsidR="00634E8D" w:rsidRPr="00CF148F">
              <w:rPr>
                <w:rStyle w:val="Hyperlink"/>
                <w:rFonts w:eastAsiaTheme="majorEastAsia"/>
                <w:noProof/>
              </w:rPr>
              <w:t>4.8.2</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Area Category Issue</w:t>
            </w:r>
            <w:r w:rsidR="00634E8D">
              <w:rPr>
                <w:noProof/>
                <w:webHidden/>
              </w:rPr>
              <w:tab/>
            </w:r>
            <w:r w:rsidR="00634E8D">
              <w:rPr>
                <w:noProof/>
                <w:webHidden/>
              </w:rPr>
              <w:fldChar w:fldCharType="begin"/>
            </w:r>
            <w:r w:rsidR="00634E8D">
              <w:rPr>
                <w:noProof/>
                <w:webHidden/>
              </w:rPr>
              <w:instrText xml:space="preserve"> PAGEREF _Toc505347459 \h </w:instrText>
            </w:r>
            <w:r w:rsidR="00634E8D">
              <w:rPr>
                <w:noProof/>
                <w:webHidden/>
              </w:rPr>
            </w:r>
            <w:r w:rsidR="00634E8D">
              <w:rPr>
                <w:noProof/>
                <w:webHidden/>
              </w:rPr>
              <w:fldChar w:fldCharType="separate"/>
            </w:r>
            <w:r w:rsidR="00634E8D">
              <w:rPr>
                <w:noProof/>
                <w:webHidden/>
              </w:rPr>
              <w:t>66</w:t>
            </w:r>
            <w:r w:rsidR="00634E8D">
              <w:rPr>
                <w:noProof/>
                <w:webHidden/>
              </w:rPr>
              <w:fldChar w:fldCharType="end"/>
            </w:r>
          </w:hyperlink>
        </w:p>
        <w:p w14:paraId="3AE986AF" w14:textId="7DB17C2E"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60" w:history="1">
            <w:r w:rsidR="00634E8D" w:rsidRPr="00CF148F">
              <w:rPr>
                <w:rStyle w:val="Hyperlink"/>
                <w:rFonts w:eastAsiaTheme="majorEastAsia"/>
                <w:noProof/>
              </w:rPr>
              <w:t>4.8.3</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Customized Ticket module</w:t>
            </w:r>
            <w:r w:rsidR="00634E8D">
              <w:rPr>
                <w:noProof/>
                <w:webHidden/>
              </w:rPr>
              <w:tab/>
            </w:r>
            <w:r w:rsidR="00634E8D">
              <w:rPr>
                <w:noProof/>
                <w:webHidden/>
              </w:rPr>
              <w:fldChar w:fldCharType="begin"/>
            </w:r>
            <w:r w:rsidR="00634E8D">
              <w:rPr>
                <w:noProof/>
                <w:webHidden/>
              </w:rPr>
              <w:instrText xml:space="preserve"> PAGEREF _Toc505347460 \h </w:instrText>
            </w:r>
            <w:r w:rsidR="00634E8D">
              <w:rPr>
                <w:noProof/>
                <w:webHidden/>
              </w:rPr>
            </w:r>
            <w:r w:rsidR="00634E8D">
              <w:rPr>
                <w:noProof/>
                <w:webHidden/>
              </w:rPr>
              <w:fldChar w:fldCharType="separate"/>
            </w:r>
            <w:r w:rsidR="00634E8D">
              <w:rPr>
                <w:noProof/>
                <w:webHidden/>
              </w:rPr>
              <w:t>70</w:t>
            </w:r>
            <w:r w:rsidR="00634E8D">
              <w:rPr>
                <w:noProof/>
                <w:webHidden/>
              </w:rPr>
              <w:fldChar w:fldCharType="end"/>
            </w:r>
          </w:hyperlink>
        </w:p>
        <w:p w14:paraId="2BE0BD72" w14:textId="77BF36DE" w:rsidR="00634E8D" w:rsidRDefault="003D4E1E">
          <w:pPr>
            <w:pStyle w:val="TOC3"/>
            <w:tabs>
              <w:tab w:val="left" w:pos="1320"/>
              <w:tab w:val="right" w:leader="dot" w:pos="10790"/>
            </w:tabs>
            <w:rPr>
              <w:rFonts w:asciiTheme="minorHAnsi" w:eastAsiaTheme="minorEastAsia" w:hAnsiTheme="minorHAnsi" w:cstheme="minorBidi"/>
              <w:noProof/>
              <w:sz w:val="22"/>
              <w:szCs w:val="22"/>
              <w:lang w:eastAsia="en-US"/>
            </w:rPr>
          </w:pPr>
          <w:hyperlink w:anchor="_Toc505347461" w:history="1">
            <w:r w:rsidR="00634E8D" w:rsidRPr="00CF148F">
              <w:rPr>
                <w:rStyle w:val="Hyperlink"/>
                <w:rFonts w:eastAsiaTheme="majorEastAsia"/>
                <w:noProof/>
              </w:rPr>
              <w:t>4.8.4</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Ticket Groups</w:t>
            </w:r>
            <w:r w:rsidR="00634E8D">
              <w:rPr>
                <w:noProof/>
                <w:webHidden/>
              </w:rPr>
              <w:tab/>
            </w:r>
            <w:r w:rsidR="00634E8D">
              <w:rPr>
                <w:noProof/>
                <w:webHidden/>
              </w:rPr>
              <w:fldChar w:fldCharType="begin"/>
            </w:r>
            <w:r w:rsidR="00634E8D">
              <w:rPr>
                <w:noProof/>
                <w:webHidden/>
              </w:rPr>
              <w:instrText xml:space="preserve"> PAGEREF _Toc505347461 \h </w:instrText>
            </w:r>
            <w:r w:rsidR="00634E8D">
              <w:rPr>
                <w:noProof/>
                <w:webHidden/>
              </w:rPr>
            </w:r>
            <w:r w:rsidR="00634E8D">
              <w:rPr>
                <w:noProof/>
                <w:webHidden/>
              </w:rPr>
              <w:fldChar w:fldCharType="separate"/>
            </w:r>
            <w:r w:rsidR="00634E8D">
              <w:rPr>
                <w:noProof/>
                <w:webHidden/>
              </w:rPr>
              <w:t>79</w:t>
            </w:r>
            <w:r w:rsidR="00634E8D">
              <w:rPr>
                <w:noProof/>
                <w:webHidden/>
              </w:rPr>
              <w:fldChar w:fldCharType="end"/>
            </w:r>
          </w:hyperlink>
        </w:p>
        <w:p w14:paraId="67D07808" w14:textId="52FB9090" w:rsidR="00634E8D" w:rsidRDefault="003D4E1E">
          <w:pPr>
            <w:pStyle w:val="TOC2"/>
            <w:tabs>
              <w:tab w:val="left" w:pos="880"/>
              <w:tab w:val="right" w:leader="dot" w:pos="10790"/>
            </w:tabs>
            <w:rPr>
              <w:rFonts w:asciiTheme="minorHAnsi" w:eastAsiaTheme="minorEastAsia" w:hAnsiTheme="minorHAnsi" w:cstheme="minorBidi"/>
              <w:noProof/>
              <w:sz w:val="22"/>
              <w:szCs w:val="22"/>
              <w:lang w:eastAsia="en-US"/>
            </w:rPr>
          </w:pPr>
          <w:hyperlink w:anchor="_Toc505347462" w:history="1">
            <w:r w:rsidR="00634E8D" w:rsidRPr="00CF148F">
              <w:rPr>
                <w:rStyle w:val="Hyperlink"/>
                <w:rFonts w:eastAsiaTheme="majorEastAsia"/>
                <w:noProof/>
              </w:rPr>
              <w:t>4.9</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Advanced Groups and Dashboards</w:t>
            </w:r>
            <w:r w:rsidR="00634E8D">
              <w:rPr>
                <w:noProof/>
                <w:webHidden/>
              </w:rPr>
              <w:tab/>
            </w:r>
            <w:r w:rsidR="00634E8D">
              <w:rPr>
                <w:noProof/>
                <w:webHidden/>
              </w:rPr>
              <w:fldChar w:fldCharType="begin"/>
            </w:r>
            <w:r w:rsidR="00634E8D">
              <w:rPr>
                <w:noProof/>
                <w:webHidden/>
              </w:rPr>
              <w:instrText xml:space="preserve"> PAGEREF _Toc505347462 \h </w:instrText>
            </w:r>
            <w:r w:rsidR="00634E8D">
              <w:rPr>
                <w:noProof/>
                <w:webHidden/>
              </w:rPr>
            </w:r>
            <w:r w:rsidR="00634E8D">
              <w:rPr>
                <w:noProof/>
                <w:webHidden/>
              </w:rPr>
              <w:fldChar w:fldCharType="separate"/>
            </w:r>
            <w:r w:rsidR="00634E8D">
              <w:rPr>
                <w:noProof/>
                <w:webHidden/>
              </w:rPr>
              <w:t>81</w:t>
            </w:r>
            <w:r w:rsidR="00634E8D">
              <w:rPr>
                <w:noProof/>
                <w:webHidden/>
              </w:rPr>
              <w:fldChar w:fldCharType="end"/>
            </w:r>
          </w:hyperlink>
        </w:p>
        <w:p w14:paraId="4399BEE5" w14:textId="412C211F"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63" w:history="1">
            <w:r w:rsidR="00634E8D" w:rsidRPr="00CF148F">
              <w:rPr>
                <w:rStyle w:val="Hyperlink"/>
                <w:rFonts w:eastAsiaTheme="majorEastAsia"/>
                <w:noProof/>
              </w:rPr>
              <w:t>5</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Email and Outlook integration</w:t>
            </w:r>
            <w:r w:rsidR="00634E8D">
              <w:rPr>
                <w:noProof/>
                <w:webHidden/>
              </w:rPr>
              <w:tab/>
            </w:r>
            <w:r w:rsidR="00634E8D">
              <w:rPr>
                <w:noProof/>
                <w:webHidden/>
              </w:rPr>
              <w:fldChar w:fldCharType="begin"/>
            </w:r>
            <w:r w:rsidR="00634E8D">
              <w:rPr>
                <w:noProof/>
                <w:webHidden/>
              </w:rPr>
              <w:instrText xml:space="preserve"> PAGEREF _Toc505347463 \h </w:instrText>
            </w:r>
            <w:r w:rsidR="00634E8D">
              <w:rPr>
                <w:noProof/>
                <w:webHidden/>
              </w:rPr>
            </w:r>
            <w:r w:rsidR="00634E8D">
              <w:rPr>
                <w:noProof/>
                <w:webHidden/>
              </w:rPr>
              <w:fldChar w:fldCharType="separate"/>
            </w:r>
            <w:r w:rsidR="00634E8D">
              <w:rPr>
                <w:noProof/>
                <w:webHidden/>
              </w:rPr>
              <w:t>83</w:t>
            </w:r>
            <w:r w:rsidR="00634E8D">
              <w:rPr>
                <w:noProof/>
                <w:webHidden/>
              </w:rPr>
              <w:fldChar w:fldCharType="end"/>
            </w:r>
          </w:hyperlink>
        </w:p>
        <w:p w14:paraId="7C3D37EC" w14:textId="42649BC9"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64" w:history="1">
            <w:r w:rsidR="00634E8D" w:rsidRPr="00CF148F">
              <w:rPr>
                <w:rStyle w:val="Hyperlink"/>
                <w:rFonts w:eastAsiaTheme="majorEastAsia"/>
                <w:noProof/>
              </w:rPr>
              <w:t>6</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Data Import</w:t>
            </w:r>
            <w:r w:rsidR="00634E8D">
              <w:rPr>
                <w:noProof/>
                <w:webHidden/>
              </w:rPr>
              <w:tab/>
            </w:r>
            <w:r w:rsidR="00634E8D">
              <w:rPr>
                <w:noProof/>
                <w:webHidden/>
              </w:rPr>
              <w:fldChar w:fldCharType="begin"/>
            </w:r>
            <w:r w:rsidR="00634E8D">
              <w:rPr>
                <w:noProof/>
                <w:webHidden/>
              </w:rPr>
              <w:instrText xml:space="preserve"> PAGEREF _Toc505347464 \h </w:instrText>
            </w:r>
            <w:r w:rsidR="00634E8D">
              <w:rPr>
                <w:noProof/>
                <w:webHidden/>
              </w:rPr>
            </w:r>
            <w:r w:rsidR="00634E8D">
              <w:rPr>
                <w:noProof/>
                <w:webHidden/>
              </w:rPr>
              <w:fldChar w:fldCharType="separate"/>
            </w:r>
            <w:r w:rsidR="00634E8D">
              <w:rPr>
                <w:noProof/>
                <w:webHidden/>
              </w:rPr>
              <w:t>83</w:t>
            </w:r>
            <w:r w:rsidR="00634E8D">
              <w:rPr>
                <w:noProof/>
                <w:webHidden/>
              </w:rPr>
              <w:fldChar w:fldCharType="end"/>
            </w:r>
          </w:hyperlink>
        </w:p>
        <w:p w14:paraId="539745AE" w14:textId="2BA770D9"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65" w:history="1">
            <w:r w:rsidR="00634E8D" w:rsidRPr="00CF148F">
              <w:rPr>
                <w:rStyle w:val="Hyperlink"/>
                <w:rFonts w:eastAsiaTheme="majorEastAsia"/>
                <w:noProof/>
              </w:rPr>
              <w:t>7</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Approval</w:t>
            </w:r>
            <w:r w:rsidR="00634E8D">
              <w:rPr>
                <w:noProof/>
                <w:webHidden/>
              </w:rPr>
              <w:tab/>
            </w:r>
            <w:r w:rsidR="00634E8D">
              <w:rPr>
                <w:noProof/>
                <w:webHidden/>
              </w:rPr>
              <w:fldChar w:fldCharType="begin"/>
            </w:r>
            <w:r w:rsidR="00634E8D">
              <w:rPr>
                <w:noProof/>
                <w:webHidden/>
              </w:rPr>
              <w:instrText xml:space="preserve"> PAGEREF _Toc505347465 \h </w:instrText>
            </w:r>
            <w:r w:rsidR="00634E8D">
              <w:rPr>
                <w:noProof/>
                <w:webHidden/>
              </w:rPr>
            </w:r>
            <w:r w:rsidR="00634E8D">
              <w:rPr>
                <w:noProof/>
                <w:webHidden/>
              </w:rPr>
              <w:fldChar w:fldCharType="separate"/>
            </w:r>
            <w:r w:rsidR="00634E8D">
              <w:rPr>
                <w:noProof/>
                <w:webHidden/>
              </w:rPr>
              <w:t>84</w:t>
            </w:r>
            <w:r w:rsidR="00634E8D">
              <w:rPr>
                <w:noProof/>
                <w:webHidden/>
              </w:rPr>
              <w:fldChar w:fldCharType="end"/>
            </w:r>
          </w:hyperlink>
        </w:p>
        <w:p w14:paraId="6D59023E" w14:textId="6076EE4B" w:rsidR="00634E8D" w:rsidRDefault="003D4E1E">
          <w:pPr>
            <w:pStyle w:val="TOC1"/>
            <w:tabs>
              <w:tab w:val="left" w:pos="440"/>
              <w:tab w:val="right" w:leader="dot" w:pos="10790"/>
            </w:tabs>
            <w:rPr>
              <w:rFonts w:asciiTheme="minorHAnsi" w:eastAsiaTheme="minorEastAsia" w:hAnsiTheme="minorHAnsi" w:cstheme="minorBidi"/>
              <w:noProof/>
              <w:sz w:val="22"/>
              <w:szCs w:val="22"/>
              <w:lang w:eastAsia="en-US"/>
            </w:rPr>
          </w:pPr>
          <w:hyperlink w:anchor="_Toc505347466" w:history="1">
            <w:r w:rsidR="00634E8D" w:rsidRPr="00CF148F">
              <w:rPr>
                <w:rStyle w:val="Hyperlink"/>
                <w:rFonts w:eastAsiaTheme="majorEastAsia"/>
                <w:noProof/>
              </w:rPr>
              <w:t>8</w:t>
            </w:r>
            <w:r w:rsidR="00634E8D">
              <w:rPr>
                <w:rFonts w:asciiTheme="minorHAnsi" w:eastAsiaTheme="minorEastAsia" w:hAnsiTheme="minorHAnsi" w:cstheme="minorBidi"/>
                <w:noProof/>
                <w:sz w:val="22"/>
                <w:szCs w:val="22"/>
                <w:lang w:eastAsia="en-US"/>
              </w:rPr>
              <w:tab/>
            </w:r>
            <w:r w:rsidR="00634E8D" w:rsidRPr="00CF148F">
              <w:rPr>
                <w:rStyle w:val="Hyperlink"/>
                <w:rFonts w:eastAsiaTheme="majorEastAsia"/>
                <w:noProof/>
              </w:rPr>
              <w:t>Change Log</w:t>
            </w:r>
            <w:r w:rsidR="00634E8D">
              <w:rPr>
                <w:noProof/>
                <w:webHidden/>
              </w:rPr>
              <w:tab/>
            </w:r>
            <w:r w:rsidR="00634E8D">
              <w:rPr>
                <w:noProof/>
                <w:webHidden/>
              </w:rPr>
              <w:fldChar w:fldCharType="begin"/>
            </w:r>
            <w:r w:rsidR="00634E8D">
              <w:rPr>
                <w:noProof/>
                <w:webHidden/>
              </w:rPr>
              <w:instrText xml:space="preserve"> PAGEREF _Toc505347466 \h </w:instrText>
            </w:r>
            <w:r w:rsidR="00634E8D">
              <w:rPr>
                <w:noProof/>
                <w:webHidden/>
              </w:rPr>
            </w:r>
            <w:r w:rsidR="00634E8D">
              <w:rPr>
                <w:noProof/>
                <w:webHidden/>
              </w:rPr>
              <w:fldChar w:fldCharType="separate"/>
            </w:r>
            <w:r w:rsidR="00634E8D">
              <w:rPr>
                <w:noProof/>
                <w:webHidden/>
              </w:rPr>
              <w:t>84</w:t>
            </w:r>
            <w:r w:rsidR="00634E8D">
              <w:rPr>
                <w:noProof/>
                <w:webHidden/>
              </w:rPr>
              <w:fldChar w:fldCharType="end"/>
            </w:r>
          </w:hyperlink>
        </w:p>
        <w:p w14:paraId="3EC1C84B" w14:textId="10A6F0DB" w:rsidR="00C377BB" w:rsidRPr="00D64CD0" w:rsidRDefault="005F57EC">
          <w:pPr>
            <w:rPr>
              <w:rFonts w:asciiTheme="minorHAnsi" w:hAnsiTheme="minorHAnsi"/>
            </w:rPr>
          </w:pPr>
          <w:r w:rsidRPr="00241E21">
            <w:rPr>
              <w:rFonts w:asciiTheme="minorHAnsi" w:hAnsiTheme="minorHAnsi"/>
            </w:rPr>
            <w:fldChar w:fldCharType="end"/>
          </w:r>
        </w:p>
      </w:sdtContent>
    </w:sdt>
    <w:p w14:paraId="2B2DBC8A" w14:textId="77777777" w:rsidR="00E14DFA" w:rsidRPr="00A13EDE" w:rsidRDefault="00E14DFA">
      <w:pPr>
        <w:rPr>
          <w:rFonts w:asciiTheme="minorHAnsi" w:eastAsiaTheme="majorEastAsia" w:hAnsiTheme="minorHAnsi" w:cstheme="majorBidi"/>
          <w:b/>
          <w:bCs/>
          <w:color w:val="365F91" w:themeColor="accent1" w:themeShade="BF"/>
          <w:sz w:val="28"/>
          <w:szCs w:val="28"/>
        </w:rPr>
      </w:pPr>
      <w:r w:rsidRPr="00A13EDE">
        <w:rPr>
          <w:rFonts w:asciiTheme="minorHAnsi" w:hAnsiTheme="minorHAnsi"/>
        </w:rPr>
        <w:br w:type="page"/>
      </w:r>
    </w:p>
    <w:p w14:paraId="14A6C510" w14:textId="2DE82689" w:rsidR="00FD5243" w:rsidRPr="009B751F" w:rsidRDefault="00060F76" w:rsidP="009B751F">
      <w:pPr>
        <w:pStyle w:val="Heading1"/>
      </w:pPr>
      <w:bookmarkStart w:id="0" w:name="_Toc505347420"/>
      <w:proofErr w:type="spellStart"/>
      <w:r w:rsidRPr="009B751F">
        <w:lastRenderedPageBreak/>
        <w:t>InforCRM</w:t>
      </w:r>
      <w:proofErr w:type="spellEnd"/>
      <w:r w:rsidR="00FD5243" w:rsidRPr="009B751F">
        <w:t xml:space="preserve"> </w:t>
      </w:r>
      <w:r w:rsidR="00981AF6" w:rsidRPr="009B751F">
        <w:t>Blueprint</w:t>
      </w:r>
      <w:bookmarkEnd w:id="0"/>
    </w:p>
    <w:p w14:paraId="3CEB2B45" w14:textId="77777777" w:rsidR="006C398A" w:rsidRDefault="006C398A" w:rsidP="006C398A">
      <w:pPr>
        <w:rPr>
          <w:rFonts w:asciiTheme="minorHAnsi" w:hAnsiTheme="minorHAnsi" w:cs="Tahoma"/>
        </w:rPr>
      </w:pPr>
      <w:proofErr w:type="spellStart"/>
      <w:r>
        <w:rPr>
          <w:rFonts w:asciiTheme="minorHAnsi" w:hAnsiTheme="minorHAnsi" w:cs="Tahoma"/>
        </w:rPr>
        <w:t>InforCRM</w:t>
      </w:r>
      <w:proofErr w:type="spellEnd"/>
      <w:r w:rsidRPr="00976EA0">
        <w:rPr>
          <w:rFonts w:asciiTheme="minorHAnsi" w:hAnsiTheme="minorHAnsi" w:cs="Tahoma"/>
        </w:rPr>
        <w:t xml:space="preserve"> has a set of core components which are the cornerstones in which a </w:t>
      </w:r>
      <w:smartTag w:uri="urn:schemas-microsoft-com:office:smarttags" w:element="stockticker">
        <w:r w:rsidRPr="00976EA0">
          <w:rPr>
            <w:rFonts w:asciiTheme="minorHAnsi" w:hAnsiTheme="minorHAnsi" w:cs="Tahoma"/>
          </w:rPr>
          <w:t>CRM</w:t>
        </w:r>
      </w:smartTag>
      <w:r w:rsidRPr="00976EA0">
        <w:rPr>
          <w:rFonts w:asciiTheme="minorHAnsi" w:hAnsiTheme="minorHAnsi" w:cs="Tahoma"/>
        </w:rPr>
        <w:t xml:space="preserve"> project is implemented.  These components may be configured to construct the </w:t>
      </w:r>
      <w:proofErr w:type="spellStart"/>
      <w:r>
        <w:rPr>
          <w:rFonts w:asciiTheme="minorHAnsi" w:hAnsiTheme="minorHAnsi" w:cs="Tahoma"/>
        </w:rPr>
        <w:t>InforCRM</w:t>
      </w:r>
      <w:proofErr w:type="spellEnd"/>
      <w:r w:rsidRPr="00976EA0">
        <w:rPr>
          <w:rFonts w:asciiTheme="minorHAnsi" w:hAnsiTheme="minorHAnsi" w:cs="Tahoma"/>
        </w:rPr>
        <w:t xml:space="preserve"> application specific to your company’s needs.</w:t>
      </w:r>
    </w:p>
    <w:p w14:paraId="24E7BF93" w14:textId="77777777" w:rsidR="006C398A" w:rsidRPr="00976EA0" w:rsidRDefault="006C398A" w:rsidP="006C398A">
      <w:pPr>
        <w:rPr>
          <w:rFonts w:asciiTheme="minorHAnsi" w:hAnsiTheme="minorHAnsi" w:cs="Tahoma"/>
        </w:rPr>
      </w:pPr>
    </w:p>
    <w:p w14:paraId="69AD2525" w14:textId="192EC5F3" w:rsidR="006C398A" w:rsidRDefault="006C398A" w:rsidP="006C398A">
      <w:pPr>
        <w:rPr>
          <w:rFonts w:asciiTheme="minorHAnsi" w:hAnsiTheme="minorHAnsi" w:cs="Tahoma"/>
        </w:rPr>
      </w:pPr>
      <w:r w:rsidRPr="00976EA0">
        <w:rPr>
          <w:rFonts w:asciiTheme="minorHAnsi" w:hAnsiTheme="minorHAnsi" w:cs="Tahoma"/>
        </w:rPr>
        <w:t xml:space="preserve">Your company’s specific and unique business processes are captured and communicated using the </w:t>
      </w:r>
      <w:proofErr w:type="spellStart"/>
      <w:r>
        <w:rPr>
          <w:rFonts w:asciiTheme="minorHAnsi" w:hAnsiTheme="minorHAnsi" w:cs="Tahoma"/>
        </w:rPr>
        <w:t>InforCRM</w:t>
      </w:r>
      <w:proofErr w:type="spellEnd"/>
      <w:r w:rsidRPr="00976EA0">
        <w:rPr>
          <w:rFonts w:asciiTheme="minorHAnsi" w:hAnsiTheme="minorHAnsi" w:cs="Tahoma"/>
        </w:rPr>
        <w:t xml:space="preserve"> </w:t>
      </w:r>
      <w:r w:rsidR="00981AF6">
        <w:rPr>
          <w:rFonts w:asciiTheme="minorHAnsi" w:hAnsiTheme="minorHAnsi" w:cs="Tahoma"/>
        </w:rPr>
        <w:t>Blueprint</w:t>
      </w:r>
      <w:r w:rsidRPr="00976EA0">
        <w:rPr>
          <w:rFonts w:asciiTheme="minorHAnsi" w:hAnsiTheme="minorHAnsi" w:cs="Tahoma"/>
        </w:rPr>
        <w:t xml:space="preserve">.  The </w:t>
      </w:r>
      <w:r w:rsidR="00981AF6">
        <w:rPr>
          <w:rFonts w:asciiTheme="minorHAnsi" w:hAnsiTheme="minorHAnsi" w:cs="Tahoma"/>
        </w:rPr>
        <w:t>Blueprint</w:t>
      </w:r>
      <w:r w:rsidRPr="00976EA0">
        <w:rPr>
          <w:rFonts w:asciiTheme="minorHAnsi" w:hAnsiTheme="minorHAnsi" w:cs="Tahoma"/>
        </w:rPr>
        <w:t xml:space="preserve"> serves as an agreement and understanding of how </w:t>
      </w:r>
      <w:proofErr w:type="spellStart"/>
      <w:r>
        <w:rPr>
          <w:rFonts w:asciiTheme="minorHAnsi" w:hAnsiTheme="minorHAnsi" w:cs="Tahoma"/>
        </w:rPr>
        <w:t>InforCRM</w:t>
      </w:r>
      <w:proofErr w:type="spellEnd"/>
      <w:r w:rsidRPr="00976EA0">
        <w:rPr>
          <w:rFonts w:asciiTheme="minorHAnsi" w:hAnsiTheme="minorHAnsi" w:cs="Tahoma"/>
        </w:rPr>
        <w:t xml:space="preserve"> is to be initially configured by Technology Advisors for your implementation.  </w:t>
      </w:r>
    </w:p>
    <w:p w14:paraId="3276E5DE" w14:textId="77777777" w:rsidR="006C398A" w:rsidRPr="00976EA0" w:rsidRDefault="006C398A" w:rsidP="006C398A">
      <w:pPr>
        <w:rPr>
          <w:rFonts w:asciiTheme="minorHAnsi" w:hAnsiTheme="minorHAnsi" w:cs="Tahoma"/>
        </w:rPr>
      </w:pPr>
    </w:p>
    <w:p w14:paraId="165D3EEE" w14:textId="60CB2642" w:rsidR="006C398A" w:rsidRDefault="006C398A" w:rsidP="006C398A">
      <w:pPr>
        <w:rPr>
          <w:rFonts w:asciiTheme="minorHAnsi" w:hAnsiTheme="minorHAnsi" w:cs="Tahoma"/>
        </w:rPr>
      </w:pPr>
      <w:r w:rsidRPr="00976EA0">
        <w:rPr>
          <w:rFonts w:asciiTheme="minorHAnsi" w:hAnsiTheme="minorHAnsi" w:cs="Tahoma"/>
        </w:rPr>
        <w:t xml:space="preserve">The following section provides an overview of the sections </w:t>
      </w:r>
      <w:r w:rsidR="00707DF7">
        <w:rPr>
          <w:rFonts w:asciiTheme="minorHAnsi" w:hAnsiTheme="minorHAnsi" w:cs="Tahoma"/>
        </w:rPr>
        <w:t>that will be completed, specific to your business needs,</w:t>
      </w:r>
      <w:r w:rsidRPr="00976EA0">
        <w:rPr>
          <w:rFonts w:asciiTheme="minorHAnsi" w:hAnsiTheme="minorHAnsi" w:cs="Tahoma"/>
        </w:rPr>
        <w:t xml:space="preserve"> as well as some tips for completing the </w:t>
      </w:r>
      <w:r w:rsidR="00981AF6">
        <w:rPr>
          <w:rFonts w:asciiTheme="minorHAnsi" w:hAnsiTheme="minorHAnsi" w:cs="Tahoma"/>
        </w:rPr>
        <w:t>Blueprint</w:t>
      </w:r>
      <w:r w:rsidRPr="00976EA0">
        <w:rPr>
          <w:rFonts w:asciiTheme="minorHAnsi" w:hAnsiTheme="minorHAnsi" w:cs="Tahoma"/>
        </w:rPr>
        <w:t>.</w:t>
      </w:r>
    </w:p>
    <w:p w14:paraId="1F062520" w14:textId="77777777" w:rsidR="00175F7C" w:rsidRPr="00976EA0" w:rsidRDefault="00175F7C" w:rsidP="00304F93">
      <w:pPr>
        <w:rPr>
          <w:rFonts w:asciiTheme="minorHAnsi" w:hAnsiTheme="minorHAnsi" w:cs="Tahoma"/>
        </w:rPr>
      </w:pPr>
    </w:p>
    <w:p w14:paraId="49CAF891" w14:textId="6C878FC9" w:rsidR="00304F93" w:rsidRPr="009B751F" w:rsidRDefault="00981AF6" w:rsidP="009B751F">
      <w:pPr>
        <w:pStyle w:val="Heading2"/>
      </w:pPr>
      <w:bookmarkStart w:id="1" w:name="_Toc505347421"/>
      <w:r w:rsidRPr="009B751F">
        <w:t>Blueprint</w:t>
      </w:r>
      <w:r w:rsidR="00304F93" w:rsidRPr="009B751F">
        <w:t xml:space="preserve"> Overview</w:t>
      </w:r>
      <w:bookmarkEnd w:id="1"/>
    </w:p>
    <w:p w14:paraId="7C8AB2BA" w14:textId="77777777" w:rsidR="006C398A" w:rsidRPr="00976EA0" w:rsidRDefault="006C398A" w:rsidP="006C398A">
      <w:pPr>
        <w:ind w:left="360"/>
        <w:rPr>
          <w:rFonts w:asciiTheme="minorHAnsi" w:hAnsiTheme="minorHAnsi" w:cs="Tahoma"/>
        </w:rPr>
      </w:pPr>
      <w:r w:rsidRPr="00976EA0">
        <w:rPr>
          <w:rFonts w:asciiTheme="minorHAnsi" w:hAnsiTheme="minorHAnsi" w:cs="Tahoma"/>
        </w:rPr>
        <w:t xml:space="preserve">The following areas must be configured to ensure that </w:t>
      </w:r>
      <w:proofErr w:type="spellStart"/>
      <w:r>
        <w:rPr>
          <w:rFonts w:asciiTheme="minorHAnsi" w:hAnsiTheme="minorHAnsi" w:cs="Tahoma"/>
        </w:rPr>
        <w:t>InforCRM</w:t>
      </w:r>
      <w:proofErr w:type="spellEnd"/>
      <w:r w:rsidRPr="00976EA0">
        <w:rPr>
          <w:rFonts w:asciiTheme="minorHAnsi" w:hAnsiTheme="minorHAnsi" w:cs="Tahoma"/>
        </w:rPr>
        <w:t xml:space="preserve"> is a viable business tool for your organization: </w:t>
      </w:r>
    </w:p>
    <w:p w14:paraId="6FF7954F" w14:textId="77777777" w:rsidR="006C398A" w:rsidRPr="00976EA0" w:rsidRDefault="006C398A" w:rsidP="006C398A">
      <w:pPr>
        <w:ind w:left="360"/>
        <w:rPr>
          <w:rFonts w:asciiTheme="minorHAnsi" w:hAnsiTheme="minorHAnsi" w:cs="Tahoma"/>
        </w:rPr>
      </w:pPr>
    </w:p>
    <w:p w14:paraId="0827EEC4" w14:textId="77777777" w:rsidR="006C398A" w:rsidRPr="00976EA0" w:rsidRDefault="006C398A" w:rsidP="006C398A">
      <w:pPr>
        <w:ind w:left="360"/>
        <w:rPr>
          <w:rFonts w:asciiTheme="minorHAnsi" w:hAnsiTheme="minorHAnsi" w:cs="Tahoma"/>
          <w:b/>
          <w:i/>
        </w:rPr>
      </w:pPr>
      <w:r w:rsidRPr="00976EA0">
        <w:rPr>
          <w:rFonts w:asciiTheme="minorHAnsi" w:hAnsiTheme="minorHAnsi" w:cs="Tahoma"/>
          <w:b/>
          <w:i/>
        </w:rPr>
        <w:t>Implementation Personnel</w:t>
      </w:r>
    </w:p>
    <w:p w14:paraId="7EFF7A70"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Who will be performing what task for planning and implementation</w:t>
      </w:r>
    </w:p>
    <w:p w14:paraId="2A092575" w14:textId="77777777" w:rsidR="006C398A" w:rsidRPr="00976EA0" w:rsidRDefault="006C398A" w:rsidP="006C398A">
      <w:pPr>
        <w:ind w:left="360"/>
        <w:rPr>
          <w:rFonts w:asciiTheme="minorHAnsi" w:hAnsiTheme="minorHAnsi" w:cs="Tahoma"/>
          <w:b/>
          <w:i/>
        </w:rPr>
      </w:pPr>
    </w:p>
    <w:p w14:paraId="70AB9DDD" w14:textId="77777777" w:rsidR="006C398A" w:rsidRPr="00976EA0" w:rsidRDefault="006C398A" w:rsidP="006C398A">
      <w:pPr>
        <w:ind w:left="360"/>
        <w:rPr>
          <w:rFonts w:asciiTheme="minorHAnsi" w:hAnsiTheme="minorHAnsi" w:cs="Tahoma"/>
          <w:b/>
          <w:i/>
        </w:rPr>
      </w:pPr>
      <w:proofErr w:type="spellStart"/>
      <w:r>
        <w:rPr>
          <w:rFonts w:asciiTheme="minorHAnsi" w:hAnsiTheme="minorHAnsi" w:cs="Tahoma"/>
          <w:b/>
          <w:i/>
        </w:rPr>
        <w:t>InforCRM</w:t>
      </w:r>
      <w:proofErr w:type="spellEnd"/>
      <w:r w:rsidRPr="00976EA0">
        <w:rPr>
          <w:rFonts w:asciiTheme="minorHAnsi" w:hAnsiTheme="minorHAnsi" w:cs="Tahoma"/>
          <w:b/>
          <w:i/>
        </w:rPr>
        <w:t xml:space="preserve"> Users</w:t>
      </w:r>
    </w:p>
    <w:p w14:paraId="02D423E5"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 xml:space="preserve">Defines the users of the system </w:t>
      </w:r>
    </w:p>
    <w:p w14:paraId="1F71BE5E" w14:textId="77777777" w:rsidR="006C398A" w:rsidRDefault="006C398A" w:rsidP="006C398A">
      <w:pPr>
        <w:numPr>
          <w:ilvl w:val="0"/>
          <w:numId w:val="2"/>
        </w:numPr>
        <w:rPr>
          <w:rFonts w:asciiTheme="minorHAnsi" w:hAnsiTheme="minorHAnsi" w:cs="Tahoma"/>
        </w:rPr>
      </w:pPr>
      <w:r w:rsidRPr="00976EA0">
        <w:rPr>
          <w:rFonts w:asciiTheme="minorHAnsi" w:hAnsiTheme="minorHAnsi" w:cs="Tahoma"/>
        </w:rPr>
        <w:t>User IDs and passwords, etc.</w:t>
      </w:r>
    </w:p>
    <w:p w14:paraId="69A0DC23" w14:textId="77777777" w:rsidR="006C398A" w:rsidRDefault="006C398A" w:rsidP="006C398A">
      <w:pPr>
        <w:numPr>
          <w:ilvl w:val="0"/>
          <w:numId w:val="2"/>
        </w:numPr>
        <w:rPr>
          <w:rFonts w:asciiTheme="minorHAnsi" w:hAnsiTheme="minorHAnsi" w:cs="Tahoma"/>
        </w:rPr>
      </w:pPr>
      <w:r w:rsidRPr="00642B7B">
        <w:rPr>
          <w:rFonts w:asciiTheme="minorHAnsi" w:hAnsiTheme="minorHAnsi" w:cs="Tahoma"/>
        </w:rPr>
        <w:t>Calendar security provides the rules of viewing and editing other users’ schedules</w:t>
      </w:r>
    </w:p>
    <w:p w14:paraId="5B2A2033" w14:textId="77777777" w:rsidR="006C398A" w:rsidRDefault="006C398A" w:rsidP="006C398A">
      <w:pPr>
        <w:numPr>
          <w:ilvl w:val="0"/>
          <w:numId w:val="2"/>
        </w:numPr>
        <w:rPr>
          <w:rFonts w:asciiTheme="minorHAnsi" w:hAnsiTheme="minorHAnsi" w:cs="Tahoma"/>
        </w:rPr>
      </w:pPr>
      <w:r w:rsidRPr="00642B7B">
        <w:rPr>
          <w:rFonts w:asciiTheme="minorHAnsi" w:hAnsiTheme="minorHAnsi" w:cs="Tahoma"/>
        </w:rPr>
        <w:t>‘Reports to’ hierarchy</w:t>
      </w:r>
    </w:p>
    <w:p w14:paraId="7A223D89" w14:textId="77777777" w:rsidR="006C398A" w:rsidRPr="00642B7B" w:rsidRDefault="006C398A" w:rsidP="006C398A">
      <w:pPr>
        <w:rPr>
          <w:rFonts w:asciiTheme="minorHAnsi" w:hAnsiTheme="minorHAnsi" w:cs="Tahoma"/>
        </w:rPr>
      </w:pPr>
    </w:p>
    <w:p w14:paraId="0E9F9806" w14:textId="503D87E0" w:rsidR="006C398A" w:rsidRPr="00642B7B" w:rsidRDefault="006C398A" w:rsidP="006C398A">
      <w:pPr>
        <w:ind w:left="360"/>
        <w:rPr>
          <w:rFonts w:asciiTheme="minorHAnsi" w:hAnsiTheme="minorHAnsi" w:cs="Tahoma"/>
          <w:b/>
          <w:i/>
        </w:rPr>
      </w:pPr>
      <w:proofErr w:type="spellStart"/>
      <w:r>
        <w:rPr>
          <w:rFonts w:asciiTheme="minorHAnsi" w:hAnsiTheme="minorHAnsi" w:cs="Tahoma"/>
          <w:b/>
          <w:i/>
        </w:rPr>
        <w:t>InforCRM</w:t>
      </w:r>
      <w:proofErr w:type="spellEnd"/>
      <w:r w:rsidRPr="00642B7B">
        <w:rPr>
          <w:rFonts w:asciiTheme="minorHAnsi" w:hAnsiTheme="minorHAnsi" w:cs="Tahoma"/>
          <w:b/>
          <w:i/>
        </w:rPr>
        <w:t xml:space="preserve"> </w:t>
      </w:r>
      <w:r w:rsidR="00707DF7">
        <w:rPr>
          <w:rFonts w:asciiTheme="minorHAnsi" w:hAnsiTheme="minorHAnsi" w:cs="Tahoma"/>
          <w:b/>
          <w:i/>
        </w:rPr>
        <w:t>Module Screen Shots</w:t>
      </w:r>
    </w:p>
    <w:p w14:paraId="1B97DD59" w14:textId="63926D5F" w:rsidR="006C398A" w:rsidRPr="00642B7B" w:rsidRDefault="006C398A" w:rsidP="00D01D0C">
      <w:pPr>
        <w:pStyle w:val="ListParagraph"/>
        <w:numPr>
          <w:ilvl w:val="0"/>
          <w:numId w:val="6"/>
        </w:numPr>
        <w:rPr>
          <w:rFonts w:asciiTheme="minorHAnsi" w:hAnsiTheme="minorHAnsi" w:cs="Tahoma"/>
        </w:rPr>
      </w:pPr>
      <w:r w:rsidRPr="00642B7B">
        <w:rPr>
          <w:rFonts w:asciiTheme="minorHAnsi" w:hAnsiTheme="minorHAnsi" w:cs="Tahoma"/>
        </w:rPr>
        <w:t>Defines any changes, quantified by your Statement of Work, to the Account, Contact, Opportunity Detail, Ticket, Defect, Contract, Return, Lead and Campaign Detail tabs for your organization. Includes any changes, quantified by your Statement of Work, to the pick list/dropdowns values to be specific for your business process for the above entities</w:t>
      </w:r>
    </w:p>
    <w:p w14:paraId="2C135788" w14:textId="77777777" w:rsidR="006C398A" w:rsidRDefault="006C398A" w:rsidP="006C398A">
      <w:pPr>
        <w:ind w:left="360"/>
        <w:rPr>
          <w:rFonts w:asciiTheme="minorHAnsi" w:hAnsiTheme="minorHAnsi" w:cs="Tahoma"/>
          <w:b/>
          <w:i/>
        </w:rPr>
      </w:pPr>
    </w:p>
    <w:p w14:paraId="7D11B8B8" w14:textId="16AE29F6" w:rsidR="006C398A" w:rsidRPr="00642B7B" w:rsidRDefault="00707DF7" w:rsidP="006C398A">
      <w:pPr>
        <w:ind w:left="360"/>
        <w:rPr>
          <w:rFonts w:asciiTheme="minorHAnsi" w:hAnsiTheme="minorHAnsi" w:cs="Tahoma"/>
          <w:b/>
          <w:i/>
        </w:rPr>
      </w:pPr>
      <w:r>
        <w:rPr>
          <w:rFonts w:asciiTheme="minorHAnsi" w:hAnsiTheme="minorHAnsi" w:cs="Tahoma"/>
          <w:b/>
          <w:i/>
        </w:rPr>
        <w:t>Disables Modules</w:t>
      </w:r>
    </w:p>
    <w:p w14:paraId="5C2A8EB7" w14:textId="77777777" w:rsidR="00707DF7" w:rsidRPr="00642B7B" w:rsidRDefault="00707DF7" w:rsidP="00D01D0C">
      <w:pPr>
        <w:pStyle w:val="ListParagraph"/>
        <w:numPr>
          <w:ilvl w:val="0"/>
          <w:numId w:val="6"/>
        </w:numPr>
        <w:rPr>
          <w:rFonts w:asciiTheme="minorHAnsi" w:hAnsiTheme="minorHAnsi" w:cs="Tahoma"/>
        </w:rPr>
      </w:pPr>
      <w:r w:rsidRPr="00642B7B">
        <w:rPr>
          <w:rFonts w:asciiTheme="minorHAnsi" w:hAnsiTheme="minorHAnsi" w:cs="Tahoma"/>
        </w:rPr>
        <w:t xml:space="preserve">Defines any </w:t>
      </w:r>
      <w:r>
        <w:rPr>
          <w:rFonts w:asciiTheme="minorHAnsi" w:hAnsiTheme="minorHAnsi" w:cs="Tahoma"/>
        </w:rPr>
        <w:t>entities your Company choses to have hidden from users’ view if critical to your business needs.</w:t>
      </w:r>
    </w:p>
    <w:p w14:paraId="0FA44E6C" w14:textId="08B523FF" w:rsidR="006C398A" w:rsidRDefault="00707DF7" w:rsidP="006C398A">
      <w:pPr>
        <w:ind w:left="360"/>
        <w:rPr>
          <w:rFonts w:asciiTheme="minorHAnsi" w:hAnsiTheme="minorHAnsi" w:cs="Tahoma"/>
          <w:b/>
          <w:i/>
        </w:rPr>
      </w:pPr>
      <w:r w:rsidRPr="00642B7B" w:rsidDel="00707DF7">
        <w:rPr>
          <w:rFonts w:asciiTheme="minorHAnsi" w:hAnsiTheme="minorHAnsi" w:cs="Tahoma"/>
        </w:rPr>
        <w:t xml:space="preserve"> </w:t>
      </w:r>
    </w:p>
    <w:p w14:paraId="2D6132F1" w14:textId="2D0D5B8B" w:rsidR="006C398A" w:rsidRPr="00976EA0" w:rsidRDefault="00707DF7" w:rsidP="006C398A">
      <w:pPr>
        <w:ind w:left="360"/>
        <w:rPr>
          <w:rFonts w:asciiTheme="minorHAnsi" w:hAnsiTheme="minorHAnsi" w:cs="Tahoma"/>
          <w:b/>
          <w:i/>
        </w:rPr>
      </w:pPr>
      <w:r>
        <w:rPr>
          <w:rFonts w:asciiTheme="minorHAnsi" w:hAnsiTheme="minorHAnsi" w:cs="Tahoma"/>
          <w:b/>
          <w:i/>
        </w:rPr>
        <w:t xml:space="preserve">Data </w:t>
      </w:r>
      <w:r w:rsidR="006C398A" w:rsidRPr="00976EA0">
        <w:rPr>
          <w:rFonts w:asciiTheme="minorHAnsi" w:hAnsiTheme="minorHAnsi" w:cs="Tahoma"/>
          <w:b/>
          <w:i/>
        </w:rPr>
        <w:t>Import</w:t>
      </w:r>
    </w:p>
    <w:p w14:paraId="04EC19C0"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Included based on your Statement of Work</w:t>
      </w:r>
    </w:p>
    <w:p w14:paraId="70A49830"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 xml:space="preserve">Defines how your existing data will be imported into </w:t>
      </w:r>
      <w:proofErr w:type="spellStart"/>
      <w:r>
        <w:rPr>
          <w:rFonts w:asciiTheme="minorHAnsi" w:hAnsiTheme="minorHAnsi" w:cs="Tahoma"/>
        </w:rPr>
        <w:t>InforCRM</w:t>
      </w:r>
      <w:proofErr w:type="spellEnd"/>
    </w:p>
    <w:p w14:paraId="756F678A" w14:textId="78E23BC2" w:rsidR="006C398A" w:rsidRDefault="006C398A" w:rsidP="006C398A">
      <w:pPr>
        <w:numPr>
          <w:ilvl w:val="0"/>
          <w:numId w:val="2"/>
        </w:numPr>
        <w:rPr>
          <w:rFonts w:asciiTheme="minorHAnsi" w:hAnsiTheme="minorHAnsi" w:cs="Tahoma"/>
        </w:rPr>
      </w:pPr>
      <w:r w:rsidRPr="00976EA0">
        <w:rPr>
          <w:rFonts w:asciiTheme="minorHAnsi" w:hAnsiTheme="minorHAnsi" w:cs="Tahoma"/>
        </w:rPr>
        <w:t>Also used to define record ownership/team security</w:t>
      </w:r>
    </w:p>
    <w:p w14:paraId="78BD1167" w14:textId="77777777" w:rsidR="004065EA" w:rsidRDefault="004065EA" w:rsidP="004065EA">
      <w:pPr>
        <w:ind w:left="360"/>
        <w:rPr>
          <w:rFonts w:asciiTheme="minorHAnsi" w:hAnsiTheme="minorHAnsi" w:cs="Tahoma"/>
          <w:b/>
          <w:i/>
        </w:rPr>
      </w:pPr>
    </w:p>
    <w:p w14:paraId="08518A1E" w14:textId="72298CED" w:rsidR="004065EA" w:rsidRPr="00976EA0" w:rsidRDefault="004065EA" w:rsidP="004065EA">
      <w:pPr>
        <w:ind w:left="360"/>
        <w:rPr>
          <w:rFonts w:asciiTheme="minorHAnsi" w:hAnsiTheme="minorHAnsi" w:cs="Tahoma"/>
          <w:b/>
          <w:i/>
        </w:rPr>
      </w:pPr>
      <w:r>
        <w:rPr>
          <w:rFonts w:asciiTheme="minorHAnsi" w:hAnsiTheme="minorHAnsi" w:cs="Tahoma"/>
          <w:b/>
          <w:i/>
        </w:rPr>
        <w:t>Data Integration</w:t>
      </w:r>
    </w:p>
    <w:p w14:paraId="3B2C5161" w14:textId="77777777" w:rsidR="004065EA" w:rsidRPr="00976EA0" w:rsidRDefault="004065EA" w:rsidP="004065EA">
      <w:pPr>
        <w:numPr>
          <w:ilvl w:val="0"/>
          <w:numId w:val="2"/>
        </w:numPr>
        <w:rPr>
          <w:rFonts w:asciiTheme="minorHAnsi" w:hAnsiTheme="minorHAnsi" w:cs="Tahoma"/>
        </w:rPr>
      </w:pPr>
      <w:r w:rsidRPr="00976EA0">
        <w:rPr>
          <w:rFonts w:asciiTheme="minorHAnsi" w:hAnsiTheme="minorHAnsi" w:cs="Tahoma"/>
        </w:rPr>
        <w:t>Included based on your Statement of Work</w:t>
      </w:r>
    </w:p>
    <w:p w14:paraId="2E3ABDB9" w14:textId="741D40F6" w:rsidR="004065EA" w:rsidRPr="00976EA0" w:rsidRDefault="004065EA" w:rsidP="004065EA">
      <w:pPr>
        <w:numPr>
          <w:ilvl w:val="0"/>
          <w:numId w:val="2"/>
        </w:numPr>
        <w:rPr>
          <w:rFonts w:asciiTheme="minorHAnsi" w:hAnsiTheme="minorHAnsi" w:cs="Tahoma"/>
        </w:rPr>
      </w:pPr>
      <w:r w:rsidRPr="00976EA0">
        <w:rPr>
          <w:rFonts w:asciiTheme="minorHAnsi" w:hAnsiTheme="minorHAnsi" w:cs="Tahoma"/>
        </w:rPr>
        <w:lastRenderedPageBreak/>
        <w:t xml:space="preserve">Defines how your existing </w:t>
      </w:r>
      <w:r>
        <w:rPr>
          <w:rFonts w:asciiTheme="minorHAnsi" w:hAnsiTheme="minorHAnsi" w:cs="Tahoma"/>
        </w:rPr>
        <w:t xml:space="preserve">systems will interface with </w:t>
      </w:r>
      <w:proofErr w:type="spellStart"/>
      <w:r>
        <w:rPr>
          <w:rFonts w:asciiTheme="minorHAnsi" w:hAnsiTheme="minorHAnsi" w:cs="Tahoma"/>
        </w:rPr>
        <w:t>InforCRM</w:t>
      </w:r>
      <w:proofErr w:type="spellEnd"/>
      <w:r>
        <w:rPr>
          <w:rFonts w:asciiTheme="minorHAnsi" w:hAnsiTheme="minorHAnsi" w:cs="Tahoma"/>
        </w:rPr>
        <w:t xml:space="preserve"> on an ongoing basis</w:t>
      </w:r>
    </w:p>
    <w:p w14:paraId="30680EAD" w14:textId="747DA80D" w:rsidR="00A64CBF" w:rsidRPr="009B751F" w:rsidRDefault="00707DF7" w:rsidP="009B751F">
      <w:pPr>
        <w:pStyle w:val="Heading2"/>
      </w:pPr>
      <w:bookmarkStart w:id="2" w:name="_Toc505347422"/>
      <w:proofErr w:type="spellStart"/>
      <w:r w:rsidRPr="009B751F">
        <w:t>InforCRM</w:t>
      </w:r>
      <w:proofErr w:type="spellEnd"/>
      <w:r w:rsidRPr="009B751F">
        <w:t xml:space="preserve"> Security</w:t>
      </w:r>
      <w:bookmarkEnd w:id="2"/>
    </w:p>
    <w:p w14:paraId="123AF9AF" w14:textId="77777777" w:rsidR="006C398A" w:rsidRPr="00976EA0" w:rsidRDefault="006C398A" w:rsidP="006C398A">
      <w:pPr>
        <w:numPr>
          <w:ilvl w:val="0"/>
          <w:numId w:val="2"/>
        </w:numPr>
        <w:rPr>
          <w:rFonts w:asciiTheme="minorHAnsi" w:hAnsiTheme="minorHAnsi" w:cs="Tahoma"/>
        </w:rPr>
      </w:pPr>
      <w:proofErr w:type="spellStart"/>
      <w:r>
        <w:rPr>
          <w:rFonts w:asciiTheme="minorHAnsi" w:hAnsiTheme="minorHAnsi" w:cs="Tahoma"/>
        </w:rPr>
        <w:t>InforCRM</w:t>
      </w:r>
      <w:r w:rsidRPr="00976EA0">
        <w:rPr>
          <w:rFonts w:asciiTheme="minorHAnsi" w:hAnsiTheme="minorHAnsi" w:cs="Tahoma"/>
        </w:rPr>
        <w:t>’s</w:t>
      </w:r>
      <w:proofErr w:type="spellEnd"/>
      <w:r w:rsidRPr="00976EA0">
        <w:rPr>
          <w:rFonts w:asciiTheme="minorHAnsi" w:hAnsiTheme="minorHAnsi" w:cs="Tahoma"/>
        </w:rPr>
        <w:t xml:space="preserve"> security is based upon </w:t>
      </w:r>
      <w:r>
        <w:rPr>
          <w:rFonts w:asciiTheme="minorHAnsi" w:hAnsiTheme="minorHAnsi" w:cs="Tahoma"/>
        </w:rPr>
        <w:t>Account Ownership</w:t>
      </w:r>
      <w:r w:rsidRPr="00976EA0">
        <w:rPr>
          <w:rFonts w:asciiTheme="minorHAnsi" w:hAnsiTheme="minorHAnsi" w:cs="Tahoma"/>
        </w:rPr>
        <w:t xml:space="preserve"> </w:t>
      </w:r>
    </w:p>
    <w:p w14:paraId="7B895FF3"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 xml:space="preserve">If users have access to a specific Account record, by default they have access to that Account’s associated Contact, Opportunity, </w:t>
      </w:r>
      <w:r>
        <w:rPr>
          <w:rFonts w:asciiTheme="minorHAnsi" w:hAnsiTheme="minorHAnsi" w:cs="Tahoma"/>
        </w:rPr>
        <w:t>Ticket</w:t>
      </w:r>
      <w:r w:rsidRPr="00976EA0">
        <w:rPr>
          <w:rFonts w:asciiTheme="minorHAnsi" w:hAnsiTheme="minorHAnsi" w:cs="Tahoma"/>
        </w:rPr>
        <w:t xml:space="preserve">, </w:t>
      </w:r>
      <w:r>
        <w:rPr>
          <w:rFonts w:asciiTheme="minorHAnsi" w:hAnsiTheme="minorHAnsi" w:cs="Tahoma"/>
        </w:rPr>
        <w:t>Defect</w:t>
      </w:r>
      <w:r w:rsidRPr="00976EA0">
        <w:rPr>
          <w:rFonts w:asciiTheme="minorHAnsi" w:hAnsiTheme="minorHAnsi" w:cs="Tahoma"/>
        </w:rPr>
        <w:t xml:space="preserve">, Contract, Lead and Campaign records </w:t>
      </w:r>
    </w:p>
    <w:p w14:paraId="6032E204" w14:textId="77777777" w:rsidR="006C398A" w:rsidRPr="00976EA0" w:rsidRDefault="006C398A" w:rsidP="006C398A">
      <w:pPr>
        <w:numPr>
          <w:ilvl w:val="0"/>
          <w:numId w:val="2"/>
        </w:numPr>
        <w:rPr>
          <w:rFonts w:asciiTheme="minorHAnsi" w:hAnsiTheme="minorHAnsi" w:cs="Tahoma"/>
          <w:sz w:val="20"/>
          <w:szCs w:val="20"/>
        </w:rPr>
      </w:pPr>
      <w:r w:rsidRPr="00976EA0">
        <w:rPr>
          <w:rFonts w:asciiTheme="minorHAnsi" w:hAnsiTheme="minorHAnsi" w:cs="Tahoma"/>
        </w:rPr>
        <w:t>NOTE – if this is not part of your implementation, the security is defaulted to “</w:t>
      </w:r>
      <w:r>
        <w:rPr>
          <w:rFonts w:asciiTheme="minorHAnsi" w:hAnsiTheme="minorHAnsi" w:cs="Tahoma"/>
        </w:rPr>
        <w:t>Everyone</w:t>
      </w:r>
      <w:r w:rsidRPr="00976EA0">
        <w:rPr>
          <w:rFonts w:asciiTheme="minorHAnsi" w:hAnsiTheme="minorHAnsi" w:cs="Tahoma"/>
        </w:rPr>
        <w:t>”, which allows for all users to access all accounts and their associated records</w:t>
      </w:r>
      <w:r w:rsidRPr="00976EA0">
        <w:rPr>
          <w:rFonts w:asciiTheme="minorHAnsi" w:hAnsiTheme="minorHAnsi" w:cs="Tahoma"/>
          <w:sz w:val="20"/>
          <w:szCs w:val="20"/>
        </w:rPr>
        <w:t xml:space="preserve"> </w:t>
      </w:r>
    </w:p>
    <w:p w14:paraId="43B3DB3A" w14:textId="4F695A92" w:rsidR="00A64CBF" w:rsidRPr="009B751F" w:rsidRDefault="00981AF6" w:rsidP="009B751F">
      <w:pPr>
        <w:pStyle w:val="Heading2"/>
      </w:pPr>
      <w:bookmarkStart w:id="3" w:name="_Toc505347423"/>
      <w:r w:rsidRPr="009B751F">
        <w:t>Blueprint</w:t>
      </w:r>
      <w:r w:rsidR="006568D2" w:rsidRPr="009B751F">
        <w:t xml:space="preserve"> Success Factors</w:t>
      </w:r>
      <w:bookmarkEnd w:id="3"/>
    </w:p>
    <w:p w14:paraId="307AF510" w14:textId="50D70FE0" w:rsidR="006C398A" w:rsidRPr="00976EA0" w:rsidRDefault="006C398A" w:rsidP="006C398A">
      <w:pPr>
        <w:ind w:left="360"/>
        <w:rPr>
          <w:rFonts w:asciiTheme="minorHAnsi" w:hAnsiTheme="minorHAnsi" w:cs="Tahoma"/>
        </w:rPr>
      </w:pPr>
      <w:r w:rsidRPr="00976EA0">
        <w:rPr>
          <w:rFonts w:asciiTheme="minorHAnsi" w:hAnsiTheme="minorHAnsi" w:cs="Tahoma"/>
        </w:rPr>
        <w:t xml:space="preserve">In completing this </w:t>
      </w:r>
      <w:r w:rsidR="00981AF6">
        <w:rPr>
          <w:rFonts w:asciiTheme="minorHAnsi" w:hAnsiTheme="minorHAnsi" w:cs="Tahoma"/>
        </w:rPr>
        <w:t>Blueprint</w:t>
      </w:r>
      <w:r w:rsidRPr="00976EA0">
        <w:rPr>
          <w:rFonts w:asciiTheme="minorHAnsi" w:hAnsiTheme="minorHAnsi" w:cs="Tahoma"/>
        </w:rPr>
        <w:t>, Technology Advisors has a few tips:</w:t>
      </w:r>
    </w:p>
    <w:p w14:paraId="78182BBE"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 xml:space="preserve">Technology Advisors recommends that you have one key decision maker who is responsible for resolving conflicts that arise when multiple opinions are provided.  </w:t>
      </w:r>
    </w:p>
    <w:p w14:paraId="52531C6C"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 xml:space="preserve">You may wish to request input from other key individuals/groups from your organization.  </w:t>
      </w:r>
    </w:p>
    <w:p w14:paraId="0CBDA404" w14:textId="4D3227A1" w:rsidR="006C398A" w:rsidRDefault="006C398A" w:rsidP="006C398A">
      <w:pPr>
        <w:numPr>
          <w:ilvl w:val="0"/>
          <w:numId w:val="2"/>
        </w:numPr>
        <w:rPr>
          <w:rFonts w:asciiTheme="minorHAnsi" w:hAnsiTheme="minorHAnsi" w:cs="Tahoma"/>
        </w:rPr>
      </w:pPr>
      <w:r w:rsidRPr="00976EA0">
        <w:rPr>
          <w:rFonts w:asciiTheme="minorHAnsi" w:hAnsiTheme="minorHAnsi" w:cs="Tahoma"/>
        </w:rPr>
        <w:t xml:space="preserve">Prior to approving the </w:t>
      </w:r>
      <w:r w:rsidR="00981AF6">
        <w:rPr>
          <w:rFonts w:asciiTheme="minorHAnsi" w:hAnsiTheme="minorHAnsi" w:cs="Tahoma"/>
        </w:rPr>
        <w:t>Blueprint</w:t>
      </w:r>
      <w:r w:rsidRPr="00976EA0">
        <w:rPr>
          <w:rFonts w:asciiTheme="minorHAnsi" w:hAnsiTheme="minorHAnsi" w:cs="Tahoma"/>
        </w:rPr>
        <w:t xml:space="preserve"> with your TAI Project Team, you will need to consolidate all copies of the </w:t>
      </w:r>
      <w:r w:rsidR="00981AF6">
        <w:rPr>
          <w:rFonts w:asciiTheme="minorHAnsi" w:hAnsiTheme="minorHAnsi" w:cs="Tahoma"/>
        </w:rPr>
        <w:t>Blueprint</w:t>
      </w:r>
      <w:r w:rsidRPr="00976EA0">
        <w:rPr>
          <w:rFonts w:asciiTheme="minorHAnsi" w:hAnsiTheme="minorHAnsi" w:cs="Tahoma"/>
        </w:rPr>
        <w:t xml:space="preserve"> that people in your organization may have been working on.</w:t>
      </w:r>
      <w:r w:rsidRPr="006C398A">
        <w:rPr>
          <w:rFonts w:asciiTheme="minorHAnsi" w:hAnsiTheme="minorHAnsi" w:cs="Tahoma"/>
        </w:rPr>
        <w:t xml:space="preserve"> </w:t>
      </w:r>
    </w:p>
    <w:p w14:paraId="771DDD84" w14:textId="77777777" w:rsidR="00C377BB" w:rsidRPr="009B751F" w:rsidRDefault="00C377BB" w:rsidP="009B751F">
      <w:pPr>
        <w:pStyle w:val="Heading2"/>
      </w:pPr>
      <w:bookmarkStart w:id="4" w:name="_Toc505347424"/>
      <w:r w:rsidRPr="009B751F">
        <w:t>Implementation Roles Overview</w:t>
      </w:r>
      <w:bookmarkEnd w:id="4"/>
    </w:p>
    <w:p w14:paraId="262ED037" w14:textId="0F6E3737" w:rsidR="006C398A" w:rsidRPr="00976EA0" w:rsidRDefault="006C398A" w:rsidP="009365A5">
      <w:pPr>
        <w:ind w:left="360"/>
        <w:rPr>
          <w:rFonts w:asciiTheme="minorHAnsi" w:hAnsiTheme="minorHAnsi" w:cs="Tahoma"/>
        </w:rPr>
      </w:pPr>
      <w:r w:rsidRPr="00976EA0">
        <w:rPr>
          <w:rFonts w:asciiTheme="minorHAnsi" w:hAnsiTheme="minorHAnsi" w:cs="Tahoma"/>
        </w:rPr>
        <w:t xml:space="preserve">Implementing </w:t>
      </w:r>
      <w:proofErr w:type="spellStart"/>
      <w:r>
        <w:rPr>
          <w:rFonts w:asciiTheme="minorHAnsi" w:hAnsiTheme="minorHAnsi" w:cs="Tahoma"/>
        </w:rPr>
        <w:t>InforCRM</w:t>
      </w:r>
      <w:proofErr w:type="spellEnd"/>
      <w:r w:rsidRPr="00976EA0">
        <w:rPr>
          <w:rFonts w:asciiTheme="minorHAnsi" w:hAnsiTheme="minorHAnsi" w:cs="Tahoma"/>
        </w:rPr>
        <w:t xml:space="preserve"> requires you to designate individuals from your organization for </w:t>
      </w:r>
      <w:r w:rsidR="009365A5">
        <w:rPr>
          <w:rFonts w:asciiTheme="minorHAnsi" w:hAnsiTheme="minorHAnsi" w:cs="Tahoma"/>
        </w:rPr>
        <w:t>four</w:t>
      </w:r>
      <w:r w:rsidR="009365A5" w:rsidRPr="00976EA0">
        <w:rPr>
          <w:rFonts w:asciiTheme="minorHAnsi" w:hAnsiTheme="minorHAnsi" w:cs="Tahoma"/>
        </w:rPr>
        <w:t xml:space="preserve"> </w:t>
      </w:r>
      <w:r w:rsidRPr="00976EA0">
        <w:rPr>
          <w:rFonts w:asciiTheme="minorHAnsi" w:hAnsiTheme="minorHAnsi" w:cs="Tahoma"/>
        </w:rPr>
        <w:t xml:space="preserve">key roles:  Project Manager, Technical Representative, </w:t>
      </w:r>
      <w:proofErr w:type="spellStart"/>
      <w:r>
        <w:rPr>
          <w:rFonts w:asciiTheme="minorHAnsi" w:hAnsiTheme="minorHAnsi" w:cs="Tahoma"/>
        </w:rPr>
        <w:t>InforCRM</w:t>
      </w:r>
      <w:proofErr w:type="spellEnd"/>
      <w:r w:rsidRPr="00976EA0">
        <w:rPr>
          <w:rFonts w:asciiTheme="minorHAnsi" w:hAnsiTheme="minorHAnsi" w:cs="Tahoma"/>
        </w:rPr>
        <w:t xml:space="preserve"> Administrator</w:t>
      </w:r>
      <w:r w:rsidR="009365A5">
        <w:rPr>
          <w:rFonts w:asciiTheme="minorHAnsi" w:hAnsiTheme="minorHAnsi" w:cs="Tahoma"/>
        </w:rPr>
        <w:t xml:space="preserve">, and Business Subject Matter Expert </w:t>
      </w:r>
      <w:r w:rsidRPr="00976EA0">
        <w:rPr>
          <w:rFonts w:asciiTheme="minorHAnsi" w:hAnsiTheme="minorHAnsi" w:cs="Tahoma"/>
        </w:rPr>
        <w:t xml:space="preserve">The following sections describe these roles and allow you to designate these key individuals. </w:t>
      </w:r>
    </w:p>
    <w:p w14:paraId="6CF6A079" w14:textId="77777777" w:rsidR="006C398A" w:rsidRPr="00976EA0" w:rsidRDefault="006C398A" w:rsidP="006C398A">
      <w:pPr>
        <w:ind w:left="360"/>
        <w:rPr>
          <w:rFonts w:asciiTheme="minorHAnsi" w:hAnsiTheme="minorHAnsi" w:cs="Tahoma"/>
          <w:b/>
          <w:i/>
        </w:rPr>
      </w:pPr>
    </w:p>
    <w:p w14:paraId="4C7741A2" w14:textId="77777777" w:rsidR="006C398A" w:rsidRPr="00642B7B" w:rsidRDefault="006C398A" w:rsidP="006C398A">
      <w:pPr>
        <w:ind w:left="360"/>
        <w:rPr>
          <w:rFonts w:asciiTheme="minorHAnsi" w:hAnsiTheme="minorHAnsi" w:cs="Tahoma"/>
          <w:b/>
          <w:i/>
        </w:rPr>
      </w:pPr>
      <w:r w:rsidRPr="00642B7B">
        <w:rPr>
          <w:rFonts w:asciiTheme="minorHAnsi" w:hAnsiTheme="minorHAnsi" w:cs="Tahoma"/>
          <w:b/>
          <w:i/>
        </w:rPr>
        <w:t>Client Project Manager:</w:t>
      </w:r>
    </w:p>
    <w:p w14:paraId="161DD179" w14:textId="77777777" w:rsidR="006C398A" w:rsidRPr="00642B7B" w:rsidRDefault="006C398A" w:rsidP="00D01D0C">
      <w:pPr>
        <w:pStyle w:val="ListParagraph"/>
        <w:numPr>
          <w:ilvl w:val="0"/>
          <w:numId w:val="7"/>
        </w:numPr>
        <w:rPr>
          <w:rFonts w:asciiTheme="minorHAnsi" w:hAnsiTheme="minorHAnsi" w:cs="Tahoma"/>
        </w:rPr>
      </w:pPr>
      <w:r w:rsidRPr="00642B7B">
        <w:rPr>
          <w:rFonts w:asciiTheme="minorHAnsi" w:hAnsiTheme="minorHAnsi" w:cs="Tahoma"/>
        </w:rPr>
        <w:t>The Client Project Manager works closely with the TAI Project Team to ensure each task is completed properly and on-schedule. If issues arise, the Project Manager will discuss and mutually agree on a suitable solution with the TAI Project Team.</w:t>
      </w:r>
    </w:p>
    <w:p w14:paraId="10F9DED5" w14:textId="77777777" w:rsidR="006C398A" w:rsidRDefault="006C398A" w:rsidP="006C398A">
      <w:pPr>
        <w:ind w:left="360"/>
        <w:rPr>
          <w:rFonts w:asciiTheme="minorHAnsi" w:hAnsiTheme="minorHAnsi" w:cs="Tahoma"/>
          <w:b/>
          <w:i/>
        </w:rPr>
      </w:pPr>
    </w:p>
    <w:p w14:paraId="5CE65CFB" w14:textId="77777777" w:rsidR="006C398A" w:rsidRPr="00976EA0" w:rsidRDefault="006C398A" w:rsidP="006C398A">
      <w:pPr>
        <w:ind w:left="360"/>
        <w:rPr>
          <w:rFonts w:asciiTheme="minorHAnsi" w:hAnsiTheme="minorHAnsi" w:cs="Tahoma"/>
          <w:b/>
          <w:i/>
        </w:rPr>
      </w:pPr>
      <w:r w:rsidRPr="00976EA0">
        <w:rPr>
          <w:rFonts w:asciiTheme="minorHAnsi" w:hAnsiTheme="minorHAnsi" w:cs="Tahoma"/>
          <w:b/>
          <w:i/>
        </w:rPr>
        <w:t>Client Technical Representative:</w:t>
      </w:r>
    </w:p>
    <w:p w14:paraId="0C89ED97" w14:textId="77777777" w:rsidR="006C398A" w:rsidRPr="00976EA0" w:rsidRDefault="006C398A" w:rsidP="006C398A">
      <w:pPr>
        <w:numPr>
          <w:ilvl w:val="0"/>
          <w:numId w:val="2"/>
        </w:numPr>
        <w:rPr>
          <w:rFonts w:asciiTheme="minorHAnsi" w:hAnsiTheme="minorHAnsi" w:cs="Tahoma"/>
        </w:rPr>
      </w:pPr>
      <w:r w:rsidRPr="00976EA0">
        <w:rPr>
          <w:rFonts w:asciiTheme="minorHAnsi" w:hAnsiTheme="minorHAnsi" w:cs="Tahoma"/>
        </w:rPr>
        <w:t>The Technical Rep is responsible for the related hardware and system soft</w:t>
      </w:r>
      <w:r>
        <w:rPr>
          <w:rFonts w:asciiTheme="minorHAnsi" w:hAnsiTheme="minorHAnsi" w:cs="Tahoma"/>
        </w:rPr>
        <w:t>ware, such as the company’s SMTP</w:t>
      </w:r>
      <w:r w:rsidRPr="00976EA0">
        <w:rPr>
          <w:rFonts w:asciiTheme="minorHAnsi" w:hAnsiTheme="minorHAnsi" w:cs="Tahoma"/>
        </w:rPr>
        <w:t xml:space="preserve"> servers.  The Technical Rep should have skill sets with Microsoft Networking and database administration. </w:t>
      </w:r>
    </w:p>
    <w:p w14:paraId="226C7C9E" w14:textId="77777777" w:rsidR="006C398A" w:rsidRPr="00976EA0" w:rsidRDefault="006C398A" w:rsidP="006C398A">
      <w:pPr>
        <w:ind w:left="360"/>
        <w:rPr>
          <w:rFonts w:asciiTheme="minorHAnsi" w:hAnsiTheme="minorHAnsi" w:cs="Tahoma"/>
          <w:b/>
          <w:i/>
        </w:rPr>
      </w:pPr>
    </w:p>
    <w:p w14:paraId="36F58D2B" w14:textId="77777777" w:rsidR="006C398A" w:rsidRPr="00976EA0" w:rsidRDefault="006C398A" w:rsidP="006C398A">
      <w:pPr>
        <w:ind w:left="360"/>
        <w:rPr>
          <w:rFonts w:asciiTheme="minorHAnsi" w:hAnsiTheme="minorHAnsi" w:cs="Tahoma"/>
          <w:b/>
          <w:i/>
        </w:rPr>
      </w:pPr>
      <w:r w:rsidRPr="00976EA0">
        <w:rPr>
          <w:rFonts w:asciiTheme="minorHAnsi" w:hAnsiTheme="minorHAnsi" w:cs="Tahoma"/>
          <w:b/>
          <w:i/>
        </w:rPr>
        <w:t xml:space="preserve">Client </w:t>
      </w:r>
      <w:proofErr w:type="spellStart"/>
      <w:r>
        <w:rPr>
          <w:rFonts w:asciiTheme="minorHAnsi" w:hAnsiTheme="minorHAnsi" w:cs="Tahoma"/>
          <w:b/>
          <w:i/>
        </w:rPr>
        <w:t>InforCRM</w:t>
      </w:r>
      <w:proofErr w:type="spellEnd"/>
      <w:r w:rsidRPr="00976EA0">
        <w:rPr>
          <w:rFonts w:asciiTheme="minorHAnsi" w:hAnsiTheme="minorHAnsi" w:cs="Tahoma"/>
          <w:b/>
          <w:i/>
        </w:rPr>
        <w:t xml:space="preserve"> Administrator:</w:t>
      </w:r>
    </w:p>
    <w:p w14:paraId="05358750" w14:textId="77777777" w:rsidR="006C398A" w:rsidRDefault="006C398A" w:rsidP="006C398A">
      <w:pPr>
        <w:numPr>
          <w:ilvl w:val="0"/>
          <w:numId w:val="2"/>
        </w:numPr>
        <w:rPr>
          <w:rFonts w:asciiTheme="minorHAnsi" w:hAnsiTheme="minorHAnsi" w:cs="Tahoma"/>
        </w:rPr>
      </w:pPr>
      <w:r w:rsidRPr="00976EA0">
        <w:rPr>
          <w:rFonts w:asciiTheme="minorHAnsi" w:hAnsiTheme="minorHAnsi" w:cs="Tahoma"/>
        </w:rPr>
        <w:t xml:space="preserve">The </w:t>
      </w:r>
      <w:proofErr w:type="spellStart"/>
      <w:r>
        <w:rPr>
          <w:rFonts w:asciiTheme="minorHAnsi" w:hAnsiTheme="minorHAnsi" w:cs="Tahoma"/>
        </w:rPr>
        <w:t>InforCRM</w:t>
      </w:r>
      <w:proofErr w:type="spellEnd"/>
      <w:r w:rsidRPr="00976EA0">
        <w:rPr>
          <w:rFonts w:asciiTheme="minorHAnsi" w:hAnsiTheme="minorHAnsi" w:cs="Tahoma"/>
        </w:rPr>
        <w:t xml:space="preserve"> Administrator is responsible for the maintenance and security of the </w:t>
      </w:r>
      <w:proofErr w:type="spellStart"/>
      <w:r>
        <w:rPr>
          <w:rFonts w:asciiTheme="minorHAnsi" w:hAnsiTheme="minorHAnsi" w:cs="Tahoma"/>
        </w:rPr>
        <w:t>InforCRM</w:t>
      </w:r>
      <w:proofErr w:type="spellEnd"/>
      <w:r w:rsidRPr="00976EA0">
        <w:rPr>
          <w:rFonts w:asciiTheme="minorHAnsi" w:hAnsiTheme="minorHAnsi" w:cs="Tahoma"/>
        </w:rPr>
        <w:t xml:space="preserve"> system.  The Administrator will assist the TAI Project Team with </w:t>
      </w:r>
      <w:r>
        <w:rPr>
          <w:rFonts w:asciiTheme="minorHAnsi" w:hAnsiTheme="minorHAnsi" w:cs="Tahoma"/>
        </w:rPr>
        <w:t>information required for setup a</w:t>
      </w:r>
      <w:r w:rsidRPr="00976EA0">
        <w:rPr>
          <w:rFonts w:asciiTheme="minorHAnsi" w:hAnsiTheme="minorHAnsi" w:cs="Tahoma"/>
        </w:rPr>
        <w:t xml:space="preserve">nd configuration of </w:t>
      </w:r>
      <w:proofErr w:type="spellStart"/>
      <w:r>
        <w:rPr>
          <w:rFonts w:asciiTheme="minorHAnsi" w:hAnsiTheme="minorHAnsi" w:cs="Tahoma"/>
        </w:rPr>
        <w:t>InforCRM</w:t>
      </w:r>
      <w:proofErr w:type="spellEnd"/>
      <w:r w:rsidRPr="00976EA0">
        <w:rPr>
          <w:rFonts w:asciiTheme="minorHAnsi" w:hAnsiTheme="minorHAnsi" w:cs="Tahoma"/>
        </w:rPr>
        <w:t xml:space="preserve"> during the implementation</w:t>
      </w:r>
      <w:r>
        <w:rPr>
          <w:rFonts w:asciiTheme="minorHAnsi" w:hAnsiTheme="minorHAnsi" w:cs="Tahoma"/>
        </w:rPr>
        <w:t>, and take over the administration role post implementation</w:t>
      </w:r>
      <w:r w:rsidRPr="00976EA0">
        <w:rPr>
          <w:rFonts w:asciiTheme="minorHAnsi" w:hAnsiTheme="minorHAnsi" w:cs="Tahoma"/>
        </w:rPr>
        <w:t xml:space="preserve">. </w:t>
      </w:r>
    </w:p>
    <w:p w14:paraId="14245560" w14:textId="77777777" w:rsidR="00853A22" w:rsidRDefault="00853A22" w:rsidP="00853A22">
      <w:pPr>
        <w:rPr>
          <w:rFonts w:asciiTheme="minorHAnsi" w:hAnsiTheme="minorHAnsi" w:cs="Tahoma"/>
        </w:rPr>
      </w:pPr>
    </w:p>
    <w:p w14:paraId="391A0BE8" w14:textId="05968E7B" w:rsidR="009365A5" w:rsidRPr="00976EA0" w:rsidRDefault="009365A5" w:rsidP="009365A5">
      <w:pPr>
        <w:ind w:left="360"/>
        <w:rPr>
          <w:rFonts w:asciiTheme="minorHAnsi" w:hAnsiTheme="minorHAnsi" w:cs="Tahoma"/>
          <w:b/>
          <w:i/>
        </w:rPr>
      </w:pPr>
      <w:r w:rsidRPr="00976EA0">
        <w:rPr>
          <w:rFonts w:asciiTheme="minorHAnsi" w:hAnsiTheme="minorHAnsi" w:cs="Tahoma"/>
          <w:b/>
          <w:i/>
        </w:rPr>
        <w:t xml:space="preserve">Client </w:t>
      </w:r>
      <w:r>
        <w:rPr>
          <w:rFonts w:asciiTheme="minorHAnsi" w:hAnsiTheme="minorHAnsi" w:cs="Tahoma"/>
          <w:b/>
          <w:i/>
        </w:rPr>
        <w:t>Business Subject Matter Expert (SME)</w:t>
      </w:r>
      <w:r w:rsidRPr="00976EA0">
        <w:rPr>
          <w:rFonts w:asciiTheme="minorHAnsi" w:hAnsiTheme="minorHAnsi" w:cs="Tahoma"/>
          <w:b/>
          <w:i/>
        </w:rPr>
        <w:t>:</w:t>
      </w:r>
    </w:p>
    <w:p w14:paraId="37479434" w14:textId="602C9F82" w:rsidR="009365A5" w:rsidRDefault="009365A5" w:rsidP="009365A5">
      <w:pPr>
        <w:numPr>
          <w:ilvl w:val="0"/>
          <w:numId w:val="2"/>
        </w:numPr>
        <w:rPr>
          <w:rFonts w:asciiTheme="minorHAnsi" w:hAnsiTheme="minorHAnsi" w:cs="Tahoma"/>
        </w:rPr>
      </w:pPr>
      <w:r w:rsidRPr="00976EA0">
        <w:rPr>
          <w:rFonts w:asciiTheme="minorHAnsi" w:hAnsiTheme="minorHAnsi" w:cs="Tahoma"/>
        </w:rPr>
        <w:t xml:space="preserve">The </w:t>
      </w:r>
      <w:r>
        <w:rPr>
          <w:rFonts w:asciiTheme="minorHAnsi" w:hAnsiTheme="minorHAnsi" w:cs="Tahoma"/>
        </w:rPr>
        <w:t>Business SME(s) is responsible for providing and representing the business needs of Company throughout the project, particularly during the Joint Design/Development Sessions</w:t>
      </w:r>
      <w:r w:rsidRPr="00976EA0">
        <w:rPr>
          <w:rFonts w:asciiTheme="minorHAnsi" w:hAnsiTheme="minorHAnsi" w:cs="Tahoma"/>
        </w:rPr>
        <w:t>.</w:t>
      </w:r>
      <w:r>
        <w:rPr>
          <w:rFonts w:asciiTheme="minorHAnsi" w:hAnsiTheme="minorHAnsi" w:cs="Tahoma"/>
        </w:rPr>
        <w:t xml:space="preserve"> The SME(s) will fully test the </w:t>
      </w:r>
      <w:proofErr w:type="spellStart"/>
      <w:r>
        <w:rPr>
          <w:rFonts w:asciiTheme="minorHAnsi" w:hAnsiTheme="minorHAnsi" w:cs="Tahoma"/>
        </w:rPr>
        <w:t>InforCRM</w:t>
      </w:r>
      <w:proofErr w:type="spellEnd"/>
      <w:r>
        <w:rPr>
          <w:rFonts w:asciiTheme="minorHAnsi" w:hAnsiTheme="minorHAnsi" w:cs="Tahoma"/>
        </w:rPr>
        <w:t xml:space="preserve"> system during the User Acceptance Test process and identify issues and concerns that are not aligned with the stated and approved business requirements.</w:t>
      </w:r>
      <w:r w:rsidRPr="00976EA0">
        <w:rPr>
          <w:rFonts w:asciiTheme="minorHAnsi" w:hAnsiTheme="minorHAnsi" w:cs="Tahoma"/>
        </w:rPr>
        <w:t xml:space="preserve"> </w:t>
      </w:r>
    </w:p>
    <w:p w14:paraId="500D6F53" w14:textId="77777777" w:rsidR="009365A5" w:rsidRDefault="009365A5" w:rsidP="009365A5">
      <w:pPr>
        <w:rPr>
          <w:rFonts w:asciiTheme="minorHAnsi" w:hAnsiTheme="minorHAnsi" w:cs="Tahoma"/>
        </w:rPr>
      </w:pPr>
    </w:p>
    <w:p w14:paraId="50EBF6D3" w14:textId="77777777" w:rsidR="00C377BB" w:rsidRPr="009B751F" w:rsidRDefault="00846A76" w:rsidP="009B751F">
      <w:pPr>
        <w:pStyle w:val="Heading2"/>
      </w:pPr>
      <w:bookmarkStart w:id="5" w:name="_Toc505347425"/>
      <w:r w:rsidRPr="009B751F">
        <w:lastRenderedPageBreak/>
        <w:t>Implementation Roles Defined</w:t>
      </w:r>
      <w:bookmarkEnd w:id="5"/>
    </w:p>
    <w:p w14:paraId="0768EA47" w14:textId="77777777" w:rsidR="00846A76" w:rsidRPr="00976EA0" w:rsidRDefault="00846A76" w:rsidP="00846A76">
      <w:pPr>
        <w:ind w:left="360"/>
        <w:rPr>
          <w:rFonts w:asciiTheme="minorHAnsi" w:hAnsiTheme="minorHAnsi" w:cs="Tahoma"/>
        </w:rPr>
      </w:pPr>
      <w:r w:rsidRPr="00976EA0">
        <w:rPr>
          <w:rFonts w:asciiTheme="minorHAnsi" w:hAnsiTheme="minorHAnsi" w:cs="Tahoma"/>
        </w:rPr>
        <w:t>Please provide details about the individuals from your organization who will fulfill the roles described above.  Depending on your business, these roles may or may not be filled by the same person.</w:t>
      </w:r>
    </w:p>
    <w:p w14:paraId="5EF04F4D" w14:textId="77777777" w:rsidR="00642B7B" w:rsidRDefault="00642B7B" w:rsidP="00800B2F">
      <w:pPr>
        <w:autoSpaceDE w:val="0"/>
        <w:autoSpaceDN w:val="0"/>
        <w:adjustRightInd w:val="0"/>
        <w:ind w:left="360"/>
        <w:rPr>
          <w:rFonts w:asciiTheme="minorHAnsi" w:hAnsiTheme="minorHAnsi" w:cs="Tahoma"/>
          <w:b/>
          <w:color w:val="000000"/>
          <w:u w:val="single"/>
        </w:rPr>
      </w:pPr>
    </w:p>
    <w:p w14:paraId="441F2EF0" w14:textId="77777777" w:rsidR="00642B7B" w:rsidRDefault="00642B7B" w:rsidP="00800B2F">
      <w:pPr>
        <w:autoSpaceDE w:val="0"/>
        <w:autoSpaceDN w:val="0"/>
        <w:adjustRightInd w:val="0"/>
        <w:ind w:left="360"/>
        <w:rPr>
          <w:rFonts w:asciiTheme="minorHAnsi" w:hAnsiTheme="minorHAnsi" w:cs="Tahoma"/>
          <w:b/>
          <w:color w:val="000000"/>
          <w:u w:val="single"/>
        </w:rPr>
      </w:pPr>
    </w:p>
    <w:p w14:paraId="36F4524B" w14:textId="45326024" w:rsidR="00895A0D" w:rsidRPr="00976EA0" w:rsidRDefault="00895A0D" w:rsidP="00895A0D">
      <w:pPr>
        <w:autoSpaceDE w:val="0"/>
        <w:autoSpaceDN w:val="0"/>
        <w:adjustRightInd w:val="0"/>
        <w:ind w:left="360"/>
        <w:rPr>
          <w:rFonts w:asciiTheme="minorHAnsi" w:hAnsiTheme="minorHAnsi" w:cs="Tahoma"/>
          <w:b/>
          <w:color w:val="000000"/>
          <w:u w:val="single"/>
        </w:rPr>
      </w:pPr>
      <w:r w:rsidRPr="00976EA0">
        <w:rPr>
          <w:rFonts w:asciiTheme="minorHAnsi" w:hAnsiTheme="minorHAnsi" w:cs="Tahoma"/>
          <w:b/>
          <w:color w:val="000000"/>
          <w:u w:val="single"/>
        </w:rPr>
        <w:t xml:space="preserve">Client </w:t>
      </w:r>
      <w:r>
        <w:rPr>
          <w:rFonts w:asciiTheme="minorHAnsi" w:hAnsiTheme="minorHAnsi" w:cs="Tahoma"/>
          <w:b/>
          <w:color w:val="000000"/>
          <w:u w:val="single"/>
        </w:rPr>
        <w:t>Project Sponsor</w:t>
      </w:r>
    </w:p>
    <w:p w14:paraId="5605E009" w14:textId="245C0739" w:rsidR="00895A0D" w:rsidRPr="00895A0D" w:rsidRDefault="00895A0D" w:rsidP="00895A0D">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Name:  Jim Hay</w:t>
      </w:r>
    </w:p>
    <w:p w14:paraId="0D2FBAAE" w14:textId="45ED9522" w:rsidR="00895A0D" w:rsidRPr="00895A0D" w:rsidRDefault="00895A0D" w:rsidP="00895A0D">
      <w:pPr>
        <w:autoSpaceDE w:val="0"/>
        <w:autoSpaceDN w:val="0"/>
        <w:adjustRightInd w:val="0"/>
        <w:ind w:left="360"/>
        <w:rPr>
          <w:rFonts w:asciiTheme="minorHAnsi" w:hAnsiTheme="minorHAnsi" w:cs="Tahoma"/>
          <w:color w:val="000000"/>
          <w:sz w:val="20"/>
          <w:szCs w:val="20"/>
        </w:rPr>
      </w:pPr>
      <w:r w:rsidRPr="00895A0D">
        <w:rPr>
          <w:rFonts w:asciiTheme="minorHAnsi" w:hAnsiTheme="minorHAnsi" w:cs="Tahoma"/>
          <w:color w:val="000000"/>
        </w:rPr>
        <w:t xml:space="preserve">E-mail: </w:t>
      </w:r>
      <w:hyperlink r:id="rId12" w:history="1">
        <w:r w:rsidRPr="00895A0D">
          <w:rPr>
            <w:rStyle w:val="Hyperlink"/>
            <w:rFonts w:asciiTheme="minorHAnsi" w:hAnsiTheme="minorHAnsi" w:cs="Tahoma"/>
          </w:rPr>
          <w:t>jhay@cuyahogacounty.us</w:t>
        </w:r>
      </w:hyperlink>
      <w:r w:rsidRPr="00895A0D">
        <w:rPr>
          <w:rFonts w:asciiTheme="minorHAnsi" w:hAnsiTheme="minorHAnsi" w:cs="Tahoma"/>
          <w:color w:val="000000"/>
        </w:rPr>
        <w:t xml:space="preserve"> </w:t>
      </w:r>
    </w:p>
    <w:p w14:paraId="1A487184" w14:textId="77777777" w:rsidR="00895A0D" w:rsidRPr="00895A0D" w:rsidRDefault="00895A0D" w:rsidP="006C398A">
      <w:pPr>
        <w:autoSpaceDE w:val="0"/>
        <w:autoSpaceDN w:val="0"/>
        <w:adjustRightInd w:val="0"/>
        <w:ind w:left="360"/>
        <w:rPr>
          <w:rFonts w:asciiTheme="minorHAnsi" w:hAnsiTheme="minorHAnsi" w:cs="Tahoma"/>
          <w:b/>
          <w:color w:val="000000"/>
          <w:u w:val="single"/>
        </w:rPr>
      </w:pPr>
    </w:p>
    <w:p w14:paraId="60750ABE" w14:textId="06F5AF08" w:rsidR="006C398A" w:rsidRPr="00895A0D" w:rsidRDefault="006C398A" w:rsidP="006C398A">
      <w:pPr>
        <w:autoSpaceDE w:val="0"/>
        <w:autoSpaceDN w:val="0"/>
        <w:adjustRightInd w:val="0"/>
        <w:ind w:left="360"/>
        <w:rPr>
          <w:rFonts w:asciiTheme="minorHAnsi" w:hAnsiTheme="minorHAnsi" w:cs="Tahoma"/>
          <w:b/>
          <w:color w:val="000000"/>
          <w:u w:val="single"/>
        </w:rPr>
      </w:pPr>
      <w:r w:rsidRPr="00895A0D">
        <w:rPr>
          <w:rFonts w:asciiTheme="minorHAnsi" w:hAnsiTheme="minorHAnsi" w:cs="Tahoma"/>
          <w:b/>
          <w:color w:val="000000"/>
          <w:u w:val="single"/>
        </w:rPr>
        <w:t>Client Project Manager</w:t>
      </w:r>
    </w:p>
    <w:p w14:paraId="052A0C3E" w14:textId="3EB5F27E" w:rsidR="006C398A" w:rsidRPr="00895A0D" w:rsidRDefault="006C398A" w:rsidP="006C398A">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 xml:space="preserve">Name:  </w:t>
      </w:r>
      <w:r w:rsidR="00895A0D" w:rsidRPr="00895A0D">
        <w:rPr>
          <w:rFonts w:asciiTheme="minorHAnsi" w:hAnsiTheme="minorHAnsi" w:cs="Tahoma"/>
          <w:color w:val="000000"/>
        </w:rPr>
        <w:t>Ursula Kaunas / Deb Hart</w:t>
      </w:r>
    </w:p>
    <w:p w14:paraId="39246B9C" w14:textId="4CE1B3E2" w:rsidR="006C398A" w:rsidRPr="00895A0D" w:rsidRDefault="00895A0D" w:rsidP="006C398A">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Email</w:t>
      </w:r>
      <w:r w:rsidR="006C398A" w:rsidRPr="00895A0D">
        <w:rPr>
          <w:rFonts w:asciiTheme="minorHAnsi" w:hAnsiTheme="minorHAnsi" w:cs="Tahoma"/>
          <w:color w:val="000000"/>
        </w:rPr>
        <w:t>:</w:t>
      </w:r>
      <w:r w:rsidRPr="00895A0D">
        <w:rPr>
          <w:rFonts w:asciiTheme="minorHAnsi" w:hAnsiTheme="minorHAnsi" w:cs="Tahoma"/>
          <w:color w:val="000000"/>
        </w:rPr>
        <w:t xml:space="preserve"> </w:t>
      </w:r>
      <w:hyperlink r:id="rId13" w:history="1">
        <w:r w:rsidRPr="00895A0D">
          <w:rPr>
            <w:rStyle w:val="Hyperlink"/>
            <w:rFonts w:asciiTheme="minorHAnsi" w:hAnsiTheme="minorHAnsi" w:cs="Tahoma"/>
          </w:rPr>
          <w:t>ukaunas@cuyahogacounty.us</w:t>
        </w:r>
      </w:hyperlink>
      <w:r w:rsidRPr="00895A0D">
        <w:rPr>
          <w:rFonts w:asciiTheme="minorHAnsi" w:hAnsiTheme="minorHAnsi" w:cs="Tahoma"/>
          <w:color w:val="000000"/>
        </w:rPr>
        <w:t xml:space="preserve"> / </w:t>
      </w:r>
      <w:hyperlink r:id="rId14" w:history="1">
        <w:r w:rsidRPr="00895A0D">
          <w:rPr>
            <w:rStyle w:val="Hyperlink"/>
            <w:rFonts w:asciiTheme="minorHAnsi" w:hAnsiTheme="minorHAnsi" w:cs="Tahoma"/>
          </w:rPr>
          <w:t>Deborah.quayle-hart@jfs.ohio.gov</w:t>
        </w:r>
      </w:hyperlink>
      <w:r w:rsidRPr="00895A0D">
        <w:rPr>
          <w:rFonts w:asciiTheme="minorHAnsi" w:hAnsiTheme="minorHAnsi" w:cs="Tahoma"/>
          <w:color w:val="000000"/>
        </w:rPr>
        <w:t xml:space="preserve"> </w:t>
      </w:r>
    </w:p>
    <w:p w14:paraId="6A746B2D" w14:textId="77777777" w:rsidR="006C398A" w:rsidRPr="00895A0D" w:rsidRDefault="006C398A" w:rsidP="006C398A">
      <w:pPr>
        <w:autoSpaceDE w:val="0"/>
        <w:autoSpaceDN w:val="0"/>
        <w:adjustRightInd w:val="0"/>
        <w:ind w:left="360"/>
        <w:rPr>
          <w:rFonts w:asciiTheme="minorHAnsi" w:hAnsiTheme="minorHAnsi" w:cs="Tahoma"/>
          <w:color w:val="000000"/>
        </w:rPr>
      </w:pPr>
    </w:p>
    <w:p w14:paraId="0F409D41" w14:textId="77777777" w:rsidR="006C398A" w:rsidRPr="00895A0D" w:rsidRDefault="006C398A" w:rsidP="006C398A">
      <w:pPr>
        <w:autoSpaceDE w:val="0"/>
        <w:autoSpaceDN w:val="0"/>
        <w:adjustRightInd w:val="0"/>
        <w:ind w:left="360"/>
        <w:rPr>
          <w:rFonts w:asciiTheme="minorHAnsi" w:hAnsiTheme="minorHAnsi" w:cs="Tahoma"/>
          <w:b/>
          <w:color w:val="000000"/>
          <w:u w:val="single"/>
        </w:rPr>
      </w:pPr>
      <w:r w:rsidRPr="00895A0D">
        <w:rPr>
          <w:rFonts w:asciiTheme="minorHAnsi" w:hAnsiTheme="minorHAnsi" w:cs="Tahoma"/>
          <w:b/>
          <w:color w:val="000000"/>
          <w:u w:val="single"/>
        </w:rPr>
        <w:t>Client Technical Representative</w:t>
      </w:r>
    </w:p>
    <w:p w14:paraId="3CDD7C6A" w14:textId="30D7D4C6" w:rsidR="006C398A" w:rsidRPr="00895A0D" w:rsidRDefault="006C398A" w:rsidP="006C398A">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 xml:space="preserve">Name:  </w:t>
      </w:r>
      <w:r w:rsidR="00B020E3">
        <w:rPr>
          <w:rFonts w:asciiTheme="minorHAnsi" w:hAnsiTheme="minorHAnsi" w:cs="Tahoma"/>
          <w:color w:val="000000"/>
        </w:rPr>
        <w:t xml:space="preserve">Keith </w:t>
      </w:r>
      <w:proofErr w:type="spellStart"/>
      <w:r w:rsidR="00B020E3">
        <w:rPr>
          <w:rFonts w:asciiTheme="minorHAnsi" w:hAnsiTheme="minorHAnsi" w:cs="Tahoma"/>
          <w:color w:val="000000"/>
        </w:rPr>
        <w:t>Kozer</w:t>
      </w:r>
      <w:proofErr w:type="spellEnd"/>
    </w:p>
    <w:p w14:paraId="17FAB205" w14:textId="6559FDA5" w:rsidR="006C398A" w:rsidRPr="00895A0D" w:rsidRDefault="00895A0D" w:rsidP="006C398A">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Email</w:t>
      </w:r>
      <w:r w:rsidR="006C398A" w:rsidRPr="00895A0D">
        <w:rPr>
          <w:rFonts w:asciiTheme="minorHAnsi" w:hAnsiTheme="minorHAnsi" w:cs="Tahoma"/>
          <w:color w:val="000000"/>
        </w:rPr>
        <w:t>:</w:t>
      </w:r>
      <w:r w:rsidRPr="00895A0D">
        <w:rPr>
          <w:rFonts w:asciiTheme="minorHAnsi" w:hAnsiTheme="minorHAnsi" w:cs="Tahoma"/>
          <w:color w:val="000000"/>
        </w:rPr>
        <w:t xml:space="preserve"> </w:t>
      </w:r>
      <w:hyperlink r:id="rId15" w:history="1">
        <w:r w:rsidR="00B020E3" w:rsidRPr="00B6245C">
          <w:rPr>
            <w:rStyle w:val="Hyperlink"/>
            <w:rFonts w:asciiTheme="minorHAnsi" w:hAnsiTheme="minorHAnsi" w:cs="Tahoma"/>
          </w:rPr>
          <w:t>kkozer@cuyahogacounty.us</w:t>
        </w:r>
      </w:hyperlink>
    </w:p>
    <w:p w14:paraId="29154C56" w14:textId="77777777" w:rsidR="006C398A" w:rsidRPr="00895A0D" w:rsidRDefault="006C398A" w:rsidP="006C398A">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ab/>
      </w:r>
    </w:p>
    <w:p w14:paraId="311E50EA" w14:textId="77777777" w:rsidR="006C398A" w:rsidRPr="00895A0D" w:rsidRDefault="006C398A" w:rsidP="006C398A">
      <w:pPr>
        <w:autoSpaceDE w:val="0"/>
        <w:autoSpaceDN w:val="0"/>
        <w:adjustRightInd w:val="0"/>
        <w:ind w:left="360"/>
        <w:rPr>
          <w:rFonts w:asciiTheme="minorHAnsi" w:hAnsiTheme="minorHAnsi" w:cs="Tahoma"/>
          <w:b/>
          <w:color w:val="000000"/>
          <w:u w:val="single"/>
        </w:rPr>
      </w:pPr>
      <w:r w:rsidRPr="00895A0D">
        <w:rPr>
          <w:rFonts w:asciiTheme="minorHAnsi" w:hAnsiTheme="minorHAnsi" w:cs="Tahoma"/>
          <w:b/>
          <w:color w:val="000000"/>
          <w:u w:val="single"/>
        </w:rPr>
        <w:t xml:space="preserve">Client </w:t>
      </w:r>
      <w:proofErr w:type="spellStart"/>
      <w:r w:rsidRPr="00895A0D">
        <w:rPr>
          <w:rFonts w:asciiTheme="minorHAnsi" w:hAnsiTheme="minorHAnsi" w:cs="Tahoma"/>
          <w:b/>
          <w:color w:val="000000"/>
          <w:u w:val="single"/>
        </w:rPr>
        <w:t>InforCRM</w:t>
      </w:r>
      <w:proofErr w:type="spellEnd"/>
      <w:r w:rsidRPr="00895A0D">
        <w:rPr>
          <w:rFonts w:asciiTheme="minorHAnsi" w:hAnsiTheme="minorHAnsi" w:cs="Tahoma"/>
          <w:b/>
          <w:color w:val="000000"/>
          <w:u w:val="single"/>
        </w:rPr>
        <w:t xml:space="preserve"> Administrator</w:t>
      </w:r>
    </w:p>
    <w:p w14:paraId="2CED1A3D" w14:textId="083DBD7E" w:rsidR="00895A0D" w:rsidRPr="00895A0D" w:rsidRDefault="00895A0D" w:rsidP="00895A0D">
      <w:pPr>
        <w:autoSpaceDE w:val="0"/>
        <w:autoSpaceDN w:val="0"/>
        <w:adjustRightInd w:val="0"/>
        <w:ind w:left="360"/>
        <w:rPr>
          <w:rFonts w:asciiTheme="minorHAnsi" w:hAnsiTheme="minorHAnsi" w:cs="Tahoma"/>
          <w:color w:val="000000"/>
        </w:rPr>
      </w:pPr>
      <w:r w:rsidRPr="00895A0D">
        <w:rPr>
          <w:rFonts w:asciiTheme="minorHAnsi" w:hAnsiTheme="minorHAnsi" w:cs="Tahoma"/>
          <w:color w:val="000000"/>
        </w:rPr>
        <w:t xml:space="preserve">Name:  </w:t>
      </w:r>
      <w:r w:rsidR="00627C68">
        <w:rPr>
          <w:rFonts w:asciiTheme="minorHAnsi" w:hAnsiTheme="minorHAnsi" w:cs="Tahoma"/>
          <w:color w:val="000000"/>
        </w:rPr>
        <w:t>TBD</w:t>
      </w:r>
      <w:r w:rsidRPr="00895A0D">
        <w:rPr>
          <w:rFonts w:asciiTheme="minorHAnsi" w:hAnsiTheme="minorHAnsi" w:cs="Tahoma"/>
          <w:color w:val="000000"/>
        </w:rPr>
        <w:t xml:space="preserve"> / Russ Jenkins</w:t>
      </w:r>
    </w:p>
    <w:p w14:paraId="022E3AEA" w14:textId="764A570E" w:rsidR="006C398A" w:rsidRPr="00976EA0" w:rsidRDefault="00895A0D" w:rsidP="00895A0D">
      <w:pPr>
        <w:autoSpaceDE w:val="0"/>
        <w:autoSpaceDN w:val="0"/>
        <w:adjustRightInd w:val="0"/>
        <w:ind w:left="360"/>
        <w:rPr>
          <w:rFonts w:asciiTheme="minorHAnsi" w:hAnsiTheme="minorHAnsi" w:cs="Tahoma"/>
          <w:color w:val="000000"/>
          <w:sz w:val="20"/>
          <w:szCs w:val="20"/>
        </w:rPr>
      </w:pPr>
      <w:r w:rsidRPr="00895A0D">
        <w:rPr>
          <w:rFonts w:asciiTheme="minorHAnsi" w:hAnsiTheme="minorHAnsi" w:cs="Tahoma"/>
          <w:color w:val="000000"/>
        </w:rPr>
        <w:t xml:space="preserve">Email: </w:t>
      </w:r>
      <w:hyperlink r:id="rId16" w:history="1">
        <w:r w:rsidR="00627C68" w:rsidRPr="00B8641A">
          <w:rPr>
            <w:rStyle w:val="Hyperlink"/>
            <w:rFonts w:asciiTheme="minorHAnsi" w:hAnsiTheme="minorHAnsi" w:cs="Tahoma"/>
          </w:rPr>
          <w:t>TBD@cuyahogacounty.us</w:t>
        </w:r>
      </w:hyperlink>
      <w:r w:rsidRPr="00895A0D">
        <w:rPr>
          <w:rFonts w:asciiTheme="minorHAnsi" w:hAnsiTheme="minorHAnsi" w:cs="Tahoma"/>
          <w:color w:val="000000"/>
        </w:rPr>
        <w:t xml:space="preserve"> / </w:t>
      </w:r>
      <w:hyperlink r:id="rId17" w:history="1">
        <w:r w:rsidRPr="00895A0D">
          <w:rPr>
            <w:rStyle w:val="Hyperlink"/>
            <w:rFonts w:asciiTheme="minorHAnsi" w:hAnsiTheme="minorHAnsi" w:cs="Tahoma"/>
          </w:rPr>
          <w:t>russell.jenkins@jfs.ohio.gov</w:t>
        </w:r>
      </w:hyperlink>
      <w:r>
        <w:rPr>
          <w:rFonts w:asciiTheme="minorHAnsi" w:hAnsiTheme="minorHAnsi" w:cs="Tahoma"/>
          <w:color w:val="000000"/>
        </w:rPr>
        <w:t xml:space="preserve"> </w:t>
      </w:r>
      <w:r w:rsidR="006C398A" w:rsidRPr="00976EA0">
        <w:rPr>
          <w:rFonts w:asciiTheme="minorHAnsi" w:hAnsiTheme="minorHAnsi" w:cs="Tahoma"/>
          <w:color w:val="000000"/>
        </w:rPr>
        <w:t xml:space="preserve"> </w:t>
      </w:r>
    </w:p>
    <w:p w14:paraId="4247567E" w14:textId="77777777" w:rsidR="009365A5" w:rsidRPr="00976EA0" w:rsidRDefault="009365A5" w:rsidP="009365A5">
      <w:pPr>
        <w:autoSpaceDE w:val="0"/>
        <w:autoSpaceDN w:val="0"/>
        <w:adjustRightInd w:val="0"/>
        <w:ind w:left="360"/>
        <w:rPr>
          <w:rFonts w:asciiTheme="minorHAnsi" w:hAnsiTheme="minorHAnsi" w:cs="Tahoma"/>
          <w:color w:val="000000"/>
        </w:rPr>
      </w:pPr>
      <w:r w:rsidRPr="00976EA0">
        <w:rPr>
          <w:rFonts w:asciiTheme="minorHAnsi" w:hAnsiTheme="minorHAnsi" w:cs="Tahoma"/>
          <w:color w:val="000000"/>
        </w:rPr>
        <w:tab/>
      </w:r>
    </w:p>
    <w:p w14:paraId="5B8B132E" w14:textId="77777777" w:rsidR="009B751F" w:rsidRDefault="009B751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CCBC56F" w14:textId="77777777" w:rsidR="00210F8A" w:rsidRPr="00210F8A" w:rsidRDefault="00210F8A" w:rsidP="00210F8A">
      <w:pPr>
        <w:pStyle w:val="Heading1"/>
      </w:pPr>
      <w:bookmarkStart w:id="6" w:name="_Toc505347426"/>
      <w:r w:rsidRPr="00210F8A">
        <w:lastRenderedPageBreak/>
        <w:t>Project Objectives</w:t>
      </w:r>
      <w:bookmarkEnd w:id="6"/>
    </w:p>
    <w:p w14:paraId="2061FC62" w14:textId="77777777" w:rsidR="00210F8A" w:rsidRDefault="00210F8A" w:rsidP="00210F8A">
      <w:pPr>
        <w:autoSpaceDE w:val="0"/>
        <w:autoSpaceDN w:val="0"/>
        <w:adjustRightInd w:val="0"/>
        <w:rPr>
          <w:rFonts w:asciiTheme="minorHAnsi" w:hAnsiTheme="minorHAnsi" w:cs="Tahoma"/>
          <w:bCs/>
          <w:color w:val="000000"/>
        </w:rPr>
      </w:pPr>
      <w:r w:rsidRPr="00976EA0">
        <w:rPr>
          <w:rFonts w:asciiTheme="minorHAnsi" w:hAnsiTheme="minorHAnsi" w:cs="Tahoma"/>
          <w:bCs/>
          <w:color w:val="000000"/>
        </w:rPr>
        <w:t>Th</w:t>
      </w:r>
      <w:r>
        <w:rPr>
          <w:rFonts w:asciiTheme="minorHAnsi" w:hAnsiTheme="minorHAnsi" w:cs="Tahoma"/>
          <w:bCs/>
          <w:color w:val="000000"/>
        </w:rPr>
        <w:t>is</w:t>
      </w:r>
      <w:r w:rsidRPr="00976EA0">
        <w:rPr>
          <w:rFonts w:asciiTheme="minorHAnsi" w:hAnsiTheme="minorHAnsi" w:cs="Tahoma"/>
          <w:bCs/>
          <w:color w:val="000000"/>
        </w:rPr>
        <w:t xml:space="preserve"> </w:t>
      </w:r>
      <w:r>
        <w:rPr>
          <w:rFonts w:asciiTheme="minorHAnsi" w:hAnsiTheme="minorHAnsi" w:cs="Tahoma"/>
          <w:bCs/>
          <w:color w:val="000000"/>
        </w:rPr>
        <w:t>section</w:t>
      </w:r>
      <w:r w:rsidRPr="00976EA0">
        <w:rPr>
          <w:rFonts w:asciiTheme="minorHAnsi" w:hAnsiTheme="minorHAnsi" w:cs="Tahoma"/>
          <w:bCs/>
          <w:color w:val="000000"/>
        </w:rPr>
        <w:t xml:space="preserve"> gives an overview of </w:t>
      </w:r>
      <w:r>
        <w:rPr>
          <w:rFonts w:asciiTheme="minorHAnsi" w:hAnsiTheme="minorHAnsi" w:cs="Tahoma"/>
          <w:bCs/>
          <w:color w:val="000000"/>
        </w:rPr>
        <w:t xml:space="preserve">the expectations of the final </w:t>
      </w:r>
      <w:proofErr w:type="spellStart"/>
      <w:r>
        <w:rPr>
          <w:rFonts w:asciiTheme="minorHAnsi" w:hAnsiTheme="minorHAnsi" w:cs="Tahoma"/>
          <w:bCs/>
          <w:color w:val="000000"/>
        </w:rPr>
        <w:t>InforCRM</w:t>
      </w:r>
      <w:proofErr w:type="spellEnd"/>
      <w:r>
        <w:rPr>
          <w:rFonts w:asciiTheme="minorHAnsi" w:hAnsiTheme="minorHAnsi" w:cs="Tahoma"/>
          <w:bCs/>
          <w:color w:val="000000"/>
        </w:rPr>
        <w:t xml:space="preserve"> implementation, allowing the project team to ensure configurations and customizations are focused on the goals of the project. The main project objectives are:</w:t>
      </w:r>
    </w:p>
    <w:p w14:paraId="004D59E3" w14:textId="77777777" w:rsidR="00895A0D" w:rsidRPr="00895A0D" w:rsidRDefault="00895A0D" w:rsidP="00D01D0C">
      <w:pPr>
        <w:pStyle w:val="ListParagraph"/>
        <w:numPr>
          <w:ilvl w:val="0"/>
          <w:numId w:val="13"/>
        </w:numPr>
        <w:spacing w:after="160" w:line="259" w:lineRule="auto"/>
        <w:rPr>
          <w:rFonts w:asciiTheme="minorHAnsi" w:hAnsiTheme="minorHAnsi" w:cs="Tahoma"/>
          <w:bCs/>
          <w:color w:val="000000"/>
        </w:rPr>
      </w:pPr>
      <w:r w:rsidRPr="00895A0D">
        <w:rPr>
          <w:rFonts w:asciiTheme="minorHAnsi" w:hAnsiTheme="minorHAnsi" w:cs="Tahoma"/>
          <w:bCs/>
          <w:color w:val="000000"/>
        </w:rPr>
        <w:t>Increase understanding of the Infor CRM platform’s capabilities, for informing future projects’ scope;</w:t>
      </w:r>
    </w:p>
    <w:p w14:paraId="327E005B" w14:textId="77777777" w:rsidR="00895A0D" w:rsidRPr="00895A0D" w:rsidRDefault="00895A0D" w:rsidP="00D01D0C">
      <w:pPr>
        <w:pStyle w:val="ListParagraph"/>
        <w:numPr>
          <w:ilvl w:val="0"/>
          <w:numId w:val="13"/>
        </w:numPr>
        <w:spacing w:after="160" w:line="259" w:lineRule="auto"/>
        <w:rPr>
          <w:rFonts w:asciiTheme="minorHAnsi" w:hAnsiTheme="minorHAnsi" w:cs="Tahoma"/>
          <w:bCs/>
          <w:color w:val="000000"/>
        </w:rPr>
      </w:pPr>
      <w:r w:rsidRPr="00895A0D">
        <w:rPr>
          <w:rFonts w:asciiTheme="minorHAnsi" w:hAnsiTheme="minorHAnsi" w:cs="Tahoma"/>
          <w:bCs/>
          <w:color w:val="000000"/>
        </w:rPr>
        <w:t>Replace one or more existing contact management solutions that are ‘</w:t>
      </w:r>
      <w:proofErr w:type="spellStart"/>
      <w:r w:rsidRPr="00895A0D">
        <w:rPr>
          <w:rFonts w:asciiTheme="minorHAnsi" w:hAnsiTheme="minorHAnsi" w:cs="Tahoma"/>
          <w:bCs/>
          <w:color w:val="000000"/>
        </w:rPr>
        <w:t>stand alone</w:t>
      </w:r>
      <w:proofErr w:type="spellEnd"/>
      <w:r w:rsidRPr="00895A0D">
        <w:rPr>
          <w:rFonts w:asciiTheme="minorHAnsi" w:hAnsiTheme="minorHAnsi" w:cs="Tahoma"/>
          <w:bCs/>
          <w:color w:val="000000"/>
        </w:rPr>
        <w:t>’ with basic contact management functionality;</w:t>
      </w:r>
    </w:p>
    <w:p w14:paraId="1866B6B8" w14:textId="3A317216" w:rsidR="00210F8A" w:rsidRPr="00895A0D" w:rsidRDefault="00895A0D" w:rsidP="00D01D0C">
      <w:pPr>
        <w:pStyle w:val="ListParagraph"/>
        <w:numPr>
          <w:ilvl w:val="0"/>
          <w:numId w:val="13"/>
        </w:numPr>
        <w:spacing w:after="160" w:line="259" w:lineRule="auto"/>
        <w:rPr>
          <w:rFonts w:asciiTheme="minorHAnsi" w:hAnsiTheme="minorHAnsi" w:cs="Tahoma"/>
          <w:bCs/>
          <w:color w:val="000000"/>
        </w:rPr>
      </w:pPr>
      <w:r w:rsidRPr="00895A0D">
        <w:rPr>
          <w:rFonts w:asciiTheme="minorHAnsi" w:hAnsiTheme="minorHAnsi" w:cs="Tahoma"/>
          <w:bCs/>
          <w:color w:val="000000"/>
        </w:rPr>
        <w:t>Deploy capabilities into one or more units where no automated CRM exists today</w:t>
      </w:r>
      <w:r>
        <w:rPr>
          <w:rFonts w:asciiTheme="minorHAnsi" w:hAnsiTheme="minorHAnsi" w:cs="Tahoma"/>
          <w:bCs/>
          <w:color w:val="000000"/>
        </w:rPr>
        <w:t>.</w:t>
      </w:r>
      <w:r w:rsidR="00210F8A" w:rsidRPr="00895A0D">
        <w:rPr>
          <w:rFonts w:asciiTheme="minorHAnsi" w:hAnsiTheme="minorHAnsi" w:cs="Tahoma"/>
          <w:bCs/>
          <w:color w:val="000000"/>
        </w:rPr>
        <w:br w:type="page"/>
      </w:r>
    </w:p>
    <w:p w14:paraId="709040F6" w14:textId="195135D6" w:rsidR="00C13941" w:rsidRPr="009B751F" w:rsidRDefault="00060F76" w:rsidP="009B751F">
      <w:pPr>
        <w:pStyle w:val="Heading1"/>
      </w:pPr>
      <w:bookmarkStart w:id="7" w:name="_Toc505347427"/>
      <w:proofErr w:type="spellStart"/>
      <w:r w:rsidRPr="009B751F">
        <w:lastRenderedPageBreak/>
        <w:t>InforCRM</w:t>
      </w:r>
      <w:proofErr w:type="spellEnd"/>
      <w:r w:rsidR="00EC71DE" w:rsidRPr="009B751F">
        <w:t xml:space="preserve"> Users</w:t>
      </w:r>
      <w:bookmarkEnd w:id="7"/>
    </w:p>
    <w:p w14:paraId="691921B0" w14:textId="5D790085" w:rsidR="00540D2B" w:rsidRPr="00976EA0" w:rsidRDefault="00EE17A9" w:rsidP="00540D2B">
      <w:pPr>
        <w:autoSpaceDE w:val="0"/>
        <w:autoSpaceDN w:val="0"/>
        <w:adjustRightInd w:val="0"/>
        <w:rPr>
          <w:rFonts w:asciiTheme="minorHAnsi" w:hAnsiTheme="minorHAnsi" w:cs="Tahoma"/>
          <w:bCs/>
          <w:color w:val="000000"/>
        </w:rPr>
      </w:pPr>
      <w:r w:rsidRPr="00976EA0">
        <w:rPr>
          <w:rFonts w:asciiTheme="minorHAnsi" w:hAnsiTheme="minorHAnsi" w:cs="Tahoma"/>
          <w:bCs/>
          <w:color w:val="000000"/>
        </w:rPr>
        <w:t>The following section</w:t>
      </w:r>
      <w:r w:rsidR="00540D2B" w:rsidRPr="00976EA0">
        <w:rPr>
          <w:rFonts w:asciiTheme="minorHAnsi" w:hAnsiTheme="minorHAnsi" w:cs="Tahoma"/>
          <w:bCs/>
          <w:color w:val="000000"/>
        </w:rPr>
        <w:t xml:space="preserve"> give</w:t>
      </w:r>
      <w:r w:rsidRPr="00976EA0">
        <w:rPr>
          <w:rFonts w:asciiTheme="minorHAnsi" w:hAnsiTheme="minorHAnsi" w:cs="Tahoma"/>
          <w:bCs/>
          <w:color w:val="000000"/>
        </w:rPr>
        <w:t>s</w:t>
      </w:r>
      <w:r w:rsidR="00540D2B" w:rsidRPr="00976EA0">
        <w:rPr>
          <w:rFonts w:asciiTheme="minorHAnsi" w:hAnsiTheme="minorHAnsi" w:cs="Tahoma"/>
          <w:bCs/>
          <w:color w:val="000000"/>
        </w:rPr>
        <w:t xml:space="preserve"> an overview of what is required for a user and require</w:t>
      </w:r>
      <w:r w:rsidRPr="00976EA0">
        <w:rPr>
          <w:rFonts w:asciiTheme="minorHAnsi" w:hAnsiTheme="minorHAnsi" w:cs="Tahoma"/>
          <w:bCs/>
          <w:color w:val="000000"/>
        </w:rPr>
        <w:t>s</w:t>
      </w:r>
      <w:r w:rsidR="00540D2B" w:rsidRPr="00976EA0">
        <w:rPr>
          <w:rFonts w:asciiTheme="minorHAnsi" w:hAnsiTheme="minorHAnsi" w:cs="Tahoma"/>
          <w:bCs/>
          <w:color w:val="000000"/>
        </w:rPr>
        <w:t xml:space="preserve"> input regarding your </w:t>
      </w:r>
      <w:proofErr w:type="spellStart"/>
      <w:r w:rsidR="00060F76">
        <w:rPr>
          <w:rFonts w:asciiTheme="minorHAnsi" w:hAnsiTheme="minorHAnsi" w:cs="Tahoma"/>
          <w:bCs/>
          <w:color w:val="000000"/>
        </w:rPr>
        <w:t>InforCRM</w:t>
      </w:r>
      <w:proofErr w:type="spellEnd"/>
      <w:r w:rsidR="00540D2B" w:rsidRPr="00976EA0">
        <w:rPr>
          <w:rFonts w:asciiTheme="minorHAnsi" w:hAnsiTheme="minorHAnsi" w:cs="Tahoma"/>
          <w:bCs/>
          <w:color w:val="000000"/>
        </w:rPr>
        <w:t xml:space="preserve"> user</w:t>
      </w:r>
      <w:r w:rsidR="002C2501" w:rsidRPr="00976EA0">
        <w:rPr>
          <w:rFonts w:asciiTheme="minorHAnsi" w:hAnsiTheme="minorHAnsi" w:cs="Tahoma"/>
          <w:bCs/>
          <w:color w:val="000000"/>
        </w:rPr>
        <w:t>s</w:t>
      </w:r>
      <w:r w:rsidR="00540D2B" w:rsidRPr="00976EA0">
        <w:rPr>
          <w:rFonts w:asciiTheme="minorHAnsi" w:hAnsiTheme="minorHAnsi" w:cs="Tahoma"/>
          <w:bCs/>
          <w:color w:val="000000"/>
        </w:rPr>
        <w:t>, team</w:t>
      </w:r>
      <w:r w:rsidR="002C2501" w:rsidRPr="00976EA0">
        <w:rPr>
          <w:rFonts w:asciiTheme="minorHAnsi" w:hAnsiTheme="minorHAnsi" w:cs="Tahoma"/>
          <w:bCs/>
          <w:color w:val="000000"/>
        </w:rPr>
        <w:t>s</w:t>
      </w:r>
      <w:r w:rsidR="00995764">
        <w:rPr>
          <w:rFonts w:asciiTheme="minorHAnsi" w:hAnsiTheme="minorHAnsi" w:cs="Tahoma"/>
          <w:bCs/>
          <w:color w:val="000000"/>
        </w:rPr>
        <w:t>, roles</w:t>
      </w:r>
      <w:r w:rsidR="00540D2B" w:rsidRPr="00976EA0">
        <w:rPr>
          <w:rFonts w:asciiTheme="minorHAnsi" w:hAnsiTheme="minorHAnsi" w:cs="Tahoma"/>
          <w:bCs/>
          <w:color w:val="000000"/>
        </w:rPr>
        <w:t xml:space="preserve"> and calendar security.</w:t>
      </w:r>
    </w:p>
    <w:p w14:paraId="042E54C0" w14:textId="77777777" w:rsidR="00540D2B" w:rsidRPr="009B751F" w:rsidRDefault="002C2501" w:rsidP="009B751F">
      <w:pPr>
        <w:pStyle w:val="Heading2"/>
      </w:pPr>
      <w:bookmarkStart w:id="8" w:name="_Toc505347428"/>
      <w:r w:rsidRPr="009B751F">
        <w:t>User Overview</w:t>
      </w:r>
      <w:bookmarkEnd w:id="8"/>
    </w:p>
    <w:p w14:paraId="2AF7A374" w14:textId="60B7955C" w:rsidR="00FD7300" w:rsidRDefault="00FD7300" w:rsidP="00411A09">
      <w:pPr>
        <w:autoSpaceDE w:val="0"/>
        <w:autoSpaceDN w:val="0"/>
        <w:adjustRightInd w:val="0"/>
        <w:ind w:left="360"/>
        <w:rPr>
          <w:rFonts w:asciiTheme="minorHAnsi" w:hAnsiTheme="minorHAnsi" w:cs="Tahoma"/>
          <w:bCs/>
          <w:color w:val="000000"/>
        </w:rPr>
      </w:pPr>
      <w:r w:rsidRPr="00FD7300">
        <w:rPr>
          <w:rFonts w:asciiTheme="minorHAnsi" w:hAnsiTheme="minorHAnsi" w:cs="Tahoma"/>
          <w:bCs/>
          <w:color w:val="000000"/>
        </w:rPr>
        <w:t>This is a screenshot of the standard User Detail web setup screen.</w:t>
      </w:r>
      <w:r>
        <w:rPr>
          <w:rFonts w:asciiTheme="minorHAnsi" w:hAnsiTheme="minorHAnsi" w:cs="Tahoma"/>
          <w:bCs/>
          <w:color w:val="000000"/>
        </w:rPr>
        <w:t xml:space="preserve">  </w:t>
      </w:r>
      <w:r w:rsidRPr="00411A09">
        <w:rPr>
          <w:rFonts w:asciiTheme="minorHAnsi" w:hAnsiTheme="minorHAnsi" w:cs="Tahoma"/>
          <w:bCs/>
          <w:color w:val="000000"/>
        </w:rPr>
        <w:t>Th</w:t>
      </w:r>
      <w:r>
        <w:rPr>
          <w:rFonts w:asciiTheme="minorHAnsi" w:hAnsiTheme="minorHAnsi" w:cs="Tahoma"/>
          <w:bCs/>
          <w:color w:val="000000"/>
        </w:rPr>
        <w:t xml:space="preserve">is </w:t>
      </w:r>
      <w:r w:rsidRPr="00411A09">
        <w:rPr>
          <w:rFonts w:asciiTheme="minorHAnsi" w:hAnsiTheme="minorHAnsi" w:cs="Tahoma"/>
          <w:bCs/>
          <w:color w:val="000000"/>
        </w:rPr>
        <w:t xml:space="preserve">user profile </w:t>
      </w:r>
      <w:r>
        <w:rPr>
          <w:rFonts w:asciiTheme="minorHAnsi" w:hAnsiTheme="minorHAnsi" w:cs="Tahoma"/>
          <w:bCs/>
          <w:color w:val="000000"/>
        </w:rPr>
        <w:t xml:space="preserve">information </w:t>
      </w:r>
      <w:r w:rsidRPr="00411A09">
        <w:rPr>
          <w:rFonts w:asciiTheme="minorHAnsi" w:hAnsiTheme="minorHAnsi" w:cs="Tahoma"/>
          <w:bCs/>
          <w:color w:val="000000"/>
        </w:rPr>
        <w:t xml:space="preserve">allows </w:t>
      </w:r>
      <w:proofErr w:type="spellStart"/>
      <w:r>
        <w:rPr>
          <w:rFonts w:asciiTheme="minorHAnsi" w:hAnsiTheme="minorHAnsi" w:cs="Tahoma"/>
          <w:bCs/>
          <w:color w:val="000000"/>
        </w:rPr>
        <w:t>InforCRM</w:t>
      </w:r>
      <w:proofErr w:type="spellEnd"/>
      <w:r w:rsidRPr="00411A09">
        <w:rPr>
          <w:rFonts w:asciiTheme="minorHAnsi" w:hAnsiTheme="minorHAnsi" w:cs="Tahoma"/>
          <w:bCs/>
          <w:color w:val="000000"/>
        </w:rPr>
        <w:t xml:space="preserve"> users to log onto the system.  Each user in the system must be associated with a license</w:t>
      </w:r>
      <w:r>
        <w:rPr>
          <w:rFonts w:asciiTheme="minorHAnsi" w:hAnsiTheme="minorHAnsi" w:cs="Tahoma"/>
          <w:bCs/>
          <w:color w:val="000000"/>
        </w:rPr>
        <w:t xml:space="preserve"> selected in the User Type field.  Notice the license counts in parenthesis under the User Type field on the screen shot below</w:t>
      </w:r>
      <w:r w:rsidRPr="00411A09">
        <w:rPr>
          <w:rFonts w:asciiTheme="minorHAnsi" w:hAnsiTheme="minorHAnsi" w:cs="Tahoma"/>
          <w:bCs/>
          <w:color w:val="000000"/>
        </w:rPr>
        <w:t xml:space="preserve">.  </w:t>
      </w:r>
    </w:p>
    <w:p w14:paraId="685D4FCF" w14:textId="77777777" w:rsidR="00FD7300" w:rsidRPr="00FD7300" w:rsidRDefault="00FD7300" w:rsidP="00411A09">
      <w:pPr>
        <w:autoSpaceDE w:val="0"/>
        <w:autoSpaceDN w:val="0"/>
        <w:adjustRightInd w:val="0"/>
        <w:ind w:left="360"/>
        <w:rPr>
          <w:rFonts w:asciiTheme="minorHAnsi" w:hAnsiTheme="minorHAnsi" w:cs="Tahoma"/>
          <w:bCs/>
          <w:color w:val="000000"/>
        </w:rPr>
      </w:pPr>
    </w:p>
    <w:p w14:paraId="0414F00C" w14:textId="75C074AD" w:rsidR="00FD7300" w:rsidRDefault="00FD7300" w:rsidP="00411A09">
      <w:pPr>
        <w:autoSpaceDE w:val="0"/>
        <w:autoSpaceDN w:val="0"/>
        <w:adjustRightInd w:val="0"/>
        <w:ind w:left="360"/>
        <w:rPr>
          <w:rFonts w:asciiTheme="minorHAnsi" w:hAnsiTheme="minorHAnsi" w:cs="Tahoma"/>
          <w:bCs/>
          <w:color w:val="000000"/>
          <w:sz w:val="20"/>
          <w:szCs w:val="20"/>
        </w:rPr>
      </w:pPr>
      <w:r>
        <w:rPr>
          <w:noProof/>
          <w:lang w:eastAsia="en-US"/>
        </w:rPr>
        <w:drawing>
          <wp:inline distT="0" distB="0" distL="0" distR="0" wp14:anchorId="419403B6" wp14:editId="3459D801">
            <wp:extent cx="6443345" cy="4605655"/>
            <wp:effectExtent l="0" t="0" r="0" b="4445"/>
            <wp:docPr id="16" name="Picture 16" descr="cid:image002.png@01D1485C.06F5F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485C.06F5FA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443345" cy="4605655"/>
                    </a:xfrm>
                    <a:prstGeom prst="rect">
                      <a:avLst/>
                    </a:prstGeom>
                    <a:noFill/>
                    <a:ln>
                      <a:noFill/>
                    </a:ln>
                  </pic:spPr>
                </pic:pic>
              </a:graphicData>
            </a:graphic>
          </wp:inline>
        </w:drawing>
      </w:r>
    </w:p>
    <w:p w14:paraId="4712EE49" w14:textId="77777777" w:rsidR="00411A09" w:rsidRDefault="00411A09" w:rsidP="00411A09">
      <w:pPr>
        <w:autoSpaceDE w:val="0"/>
        <w:autoSpaceDN w:val="0"/>
        <w:adjustRightInd w:val="0"/>
        <w:ind w:left="360"/>
        <w:rPr>
          <w:rFonts w:asciiTheme="minorHAnsi" w:hAnsiTheme="minorHAnsi" w:cs="Tahoma"/>
          <w:bCs/>
          <w:color w:val="000000"/>
          <w:sz w:val="20"/>
          <w:szCs w:val="20"/>
        </w:rPr>
      </w:pPr>
    </w:p>
    <w:p w14:paraId="2FD097E0" w14:textId="77777777" w:rsidR="00FD7300" w:rsidRDefault="00FD7300" w:rsidP="00FD7300">
      <w:pPr>
        <w:autoSpaceDE w:val="0"/>
        <w:autoSpaceDN w:val="0"/>
        <w:adjustRightInd w:val="0"/>
        <w:ind w:left="360"/>
        <w:rPr>
          <w:rFonts w:asciiTheme="minorHAnsi" w:hAnsiTheme="minorHAnsi" w:cs="Tahoma"/>
          <w:bCs/>
          <w:color w:val="000000"/>
          <w:sz w:val="20"/>
          <w:szCs w:val="20"/>
        </w:rPr>
      </w:pPr>
    </w:p>
    <w:p w14:paraId="64725147" w14:textId="3F10C268" w:rsidR="00FD7300" w:rsidRDefault="00B41CD0" w:rsidP="00FD7300">
      <w:pPr>
        <w:autoSpaceDE w:val="0"/>
        <w:autoSpaceDN w:val="0"/>
        <w:adjustRightInd w:val="0"/>
        <w:ind w:left="360"/>
        <w:rPr>
          <w:rFonts w:asciiTheme="minorHAnsi" w:hAnsiTheme="minorHAnsi" w:cs="Tahoma"/>
          <w:bCs/>
          <w:color w:val="000000"/>
        </w:rPr>
      </w:pPr>
      <w:r>
        <w:rPr>
          <w:rFonts w:asciiTheme="minorHAnsi" w:hAnsiTheme="minorHAnsi" w:cs="Tahoma"/>
          <w:bCs/>
          <w:color w:val="000000"/>
        </w:rPr>
        <w:t xml:space="preserve">The Details screen and other tabs define user fields and other helpful information. </w:t>
      </w:r>
      <w:r w:rsidR="00FD7300" w:rsidRPr="00411A09">
        <w:rPr>
          <w:rFonts w:asciiTheme="minorHAnsi" w:hAnsiTheme="minorHAnsi" w:cs="Tahoma"/>
          <w:bCs/>
          <w:color w:val="000000"/>
        </w:rPr>
        <w:t xml:space="preserve">The required </w:t>
      </w:r>
      <w:r w:rsidR="00FD7300">
        <w:rPr>
          <w:rFonts w:asciiTheme="minorHAnsi" w:hAnsiTheme="minorHAnsi" w:cs="Tahoma"/>
          <w:bCs/>
          <w:color w:val="000000"/>
        </w:rPr>
        <w:t>fields are marked with *.</w:t>
      </w:r>
      <w:r w:rsidR="00FD7300" w:rsidRPr="00411A09">
        <w:rPr>
          <w:rFonts w:asciiTheme="minorHAnsi" w:hAnsiTheme="minorHAnsi" w:cs="Tahoma"/>
          <w:bCs/>
          <w:color w:val="000000"/>
        </w:rPr>
        <w:t xml:space="preserve"> </w:t>
      </w:r>
    </w:p>
    <w:p w14:paraId="2037BBC6" w14:textId="6FEC20D4" w:rsidR="00A373B4" w:rsidRDefault="00A373B4" w:rsidP="00FD7300">
      <w:pPr>
        <w:autoSpaceDE w:val="0"/>
        <w:autoSpaceDN w:val="0"/>
        <w:adjustRightInd w:val="0"/>
        <w:ind w:left="360"/>
        <w:rPr>
          <w:rFonts w:asciiTheme="minorHAnsi" w:hAnsiTheme="minorHAnsi" w:cs="Tahoma"/>
          <w:bCs/>
          <w:color w:val="000000"/>
        </w:rPr>
      </w:pPr>
    </w:p>
    <w:p w14:paraId="7CEB74C8" w14:textId="77777777" w:rsidR="00A373B4" w:rsidRDefault="00A373B4" w:rsidP="00FD7300">
      <w:pPr>
        <w:autoSpaceDE w:val="0"/>
        <w:autoSpaceDN w:val="0"/>
        <w:adjustRightInd w:val="0"/>
        <w:ind w:left="360"/>
        <w:rPr>
          <w:rFonts w:asciiTheme="minorHAnsi" w:hAnsiTheme="minorHAnsi" w:cs="Tahoma"/>
          <w:bCs/>
          <w:color w:val="000000"/>
        </w:rPr>
      </w:pPr>
    </w:p>
    <w:p w14:paraId="76C762C0" w14:textId="77777777" w:rsidR="00A373B4" w:rsidRDefault="00A373B4" w:rsidP="00FD7300">
      <w:pPr>
        <w:autoSpaceDE w:val="0"/>
        <w:autoSpaceDN w:val="0"/>
        <w:adjustRightInd w:val="0"/>
        <w:ind w:left="360"/>
        <w:rPr>
          <w:rFonts w:asciiTheme="minorHAnsi" w:hAnsiTheme="minorHAnsi" w:cs="Tahoma"/>
          <w:bCs/>
          <w:color w:val="000000"/>
        </w:rPr>
      </w:pPr>
    </w:p>
    <w:p w14:paraId="1B900E38" w14:textId="77777777" w:rsidR="00A373B4" w:rsidRPr="00411A09" w:rsidRDefault="00A373B4" w:rsidP="00FD7300">
      <w:pPr>
        <w:autoSpaceDE w:val="0"/>
        <w:autoSpaceDN w:val="0"/>
        <w:adjustRightInd w:val="0"/>
        <w:ind w:left="360"/>
        <w:rPr>
          <w:rFonts w:asciiTheme="minorHAnsi" w:hAnsiTheme="minorHAnsi" w:cs="Tahoma"/>
          <w:bCs/>
          <w:color w:val="000000"/>
        </w:rPr>
      </w:pPr>
    </w:p>
    <w:p w14:paraId="10A502B0" w14:textId="77777777" w:rsidR="00FD7300" w:rsidRPr="00411A09" w:rsidRDefault="00FD7300" w:rsidP="00FD7300">
      <w:pPr>
        <w:autoSpaceDE w:val="0"/>
        <w:autoSpaceDN w:val="0"/>
        <w:adjustRightInd w:val="0"/>
        <w:ind w:left="360"/>
        <w:rPr>
          <w:rFonts w:asciiTheme="minorHAnsi" w:hAnsiTheme="minorHAnsi" w:cs="Tahoma"/>
          <w:bCs/>
          <w:color w:val="000000"/>
          <w:sz w:val="20"/>
          <w:szCs w:val="20"/>
        </w:rPr>
      </w:pPr>
    </w:p>
    <w:p w14:paraId="2D0352B8"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r w:rsidRPr="00411A09">
        <w:rPr>
          <w:rFonts w:asciiTheme="minorHAnsi" w:hAnsiTheme="minorHAnsi" w:cs="Tahoma"/>
          <w:b/>
          <w:bCs/>
          <w:color w:val="000000"/>
          <w:sz w:val="20"/>
          <w:szCs w:val="18"/>
        </w:rPr>
        <w:lastRenderedPageBreak/>
        <w:t>User Name</w:t>
      </w:r>
      <w:r>
        <w:rPr>
          <w:rFonts w:asciiTheme="minorHAnsi" w:hAnsiTheme="minorHAnsi" w:cs="Tahoma"/>
          <w:b/>
          <w:bCs/>
          <w:color w:val="000000"/>
          <w:sz w:val="20"/>
          <w:szCs w:val="18"/>
        </w:rPr>
        <w:t>*</w:t>
      </w:r>
      <w:r w:rsidRPr="00411A09">
        <w:rPr>
          <w:rFonts w:asciiTheme="minorHAnsi" w:hAnsiTheme="minorHAnsi" w:cs="Tahoma"/>
          <w:bCs/>
          <w:color w:val="000000"/>
          <w:sz w:val="20"/>
          <w:szCs w:val="18"/>
        </w:rPr>
        <w:t xml:space="preserve">: </w:t>
      </w:r>
      <w:r w:rsidRPr="00411A09">
        <w:rPr>
          <w:rFonts w:asciiTheme="minorHAnsi" w:hAnsiTheme="minorHAnsi" w:cs="Tahoma"/>
          <w:bCs/>
          <w:color w:val="000000"/>
          <w:sz w:val="20"/>
          <w:szCs w:val="18"/>
        </w:rPr>
        <w:tab/>
        <w:t xml:space="preserve">The user name that the user logs into the system with. </w:t>
      </w:r>
      <w:r w:rsidRPr="00411A09">
        <w:rPr>
          <w:rFonts w:asciiTheme="minorHAnsi" w:hAnsiTheme="minorHAnsi" w:cs="Tahoma"/>
          <w:b/>
          <w:bCs/>
          <w:color w:val="000000"/>
          <w:sz w:val="20"/>
          <w:szCs w:val="18"/>
        </w:rPr>
        <w:t xml:space="preserve">(NOTE – periods (.) are not to be used as part of the user name).  </w:t>
      </w:r>
    </w:p>
    <w:p w14:paraId="71F829C3" w14:textId="77777777" w:rsidR="00FA1DC3" w:rsidRDefault="00FA1DC3" w:rsidP="00FD7300">
      <w:pPr>
        <w:pBdr>
          <w:top w:val="single" w:sz="4" w:space="1" w:color="auto"/>
          <w:left w:val="single" w:sz="4" w:space="4" w:color="auto"/>
          <w:bottom w:val="single" w:sz="4" w:space="0" w:color="auto"/>
          <w:right w:val="single" w:sz="4" w:space="4" w:color="auto"/>
        </w:pBdr>
        <w:shd w:val="pct12" w:color="auto" w:fill="auto"/>
        <w:tabs>
          <w:tab w:val="left" w:pos="2130"/>
        </w:tabs>
        <w:autoSpaceDE w:val="0"/>
        <w:autoSpaceDN w:val="0"/>
        <w:adjustRightInd w:val="0"/>
        <w:ind w:left="2160" w:hanging="1800"/>
        <w:rPr>
          <w:rFonts w:asciiTheme="minorHAnsi" w:hAnsiTheme="minorHAnsi" w:cs="Tahoma"/>
          <w:b/>
          <w:bCs/>
          <w:color w:val="000000"/>
          <w:sz w:val="20"/>
          <w:szCs w:val="18"/>
        </w:rPr>
      </w:pPr>
    </w:p>
    <w:p w14:paraId="1EEAF1DB" w14:textId="760E7CB0" w:rsidR="00FD7300" w:rsidRPr="00411A09" w:rsidRDefault="00FD7300" w:rsidP="00FD7300">
      <w:pPr>
        <w:pBdr>
          <w:top w:val="single" w:sz="4" w:space="1" w:color="auto"/>
          <w:left w:val="single" w:sz="4" w:space="4" w:color="auto"/>
          <w:bottom w:val="single" w:sz="4" w:space="0" w:color="auto"/>
          <w:right w:val="single" w:sz="4" w:space="4" w:color="auto"/>
        </w:pBdr>
        <w:shd w:val="pct12" w:color="auto" w:fill="auto"/>
        <w:tabs>
          <w:tab w:val="left" w:pos="2130"/>
        </w:tabs>
        <w:autoSpaceDE w:val="0"/>
        <w:autoSpaceDN w:val="0"/>
        <w:adjustRightInd w:val="0"/>
        <w:ind w:left="2160" w:hanging="1800"/>
        <w:rPr>
          <w:rFonts w:asciiTheme="minorHAnsi" w:hAnsiTheme="minorHAnsi" w:cs="Tahoma"/>
          <w:b/>
          <w:bCs/>
          <w:color w:val="000000"/>
          <w:sz w:val="20"/>
          <w:szCs w:val="18"/>
        </w:rPr>
      </w:pPr>
      <w:r w:rsidRPr="00411A09">
        <w:rPr>
          <w:rFonts w:asciiTheme="minorHAnsi" w:hAnsiTheme="minorHAnsi" w:cs="Tahoma"/>
          <w:b/>
          <w:bCs/>
          <w:color w:val="000000"/>
          <w:sz w:val="20"/>
          <w:szCs w:val="18"/>
        </w:rPr>
        <w:t>Name:</w:t>
      </w:r>
      <w:r w:rsidRPr="00411A09">
        <w:rPr>
          <w:rFonts w:asciiTheme="minorHAnsi" w:hAnsiTheme="minorHAnsi" w:cs="Tahoma"/>
          <w:b/>
          <w:bCs/>
          <w:color w:val="000000"/>
          <w:sz w:val="20"/>
          <w:szCs w:val="18"/>
        </w:rPr>
        <w:tab/>
      </w:r>
      <w:r w:rsidRPr="00411A09">
        <w:rPr>
          <w:rFonts w:asciiTheme="minorHAnsi" w:hAnsiTheme="minorHAnsi" w:cs="Tahoma"/>
          <w:bCs/>
          <w:color w:val="000000"/>
          <w:sz w:val="20"/>
          <w:szCs w:val="18"/>
        </w:rPr>
        <w:t xml:space="preserve">The </w:t>
      </w:r>
      <w:proofErr w:type="spellStart"/>
      <w:r>
        <w:rPr>
          <w:rFonts w:asciiTheme="minorHAnsi" w:hAnsiTheme="minorHAnsi" w:cs="Tahoma"/>
          <w:bCs/>
          <w:color w:val="000000"/>
          <w:sz w:val="20"/>
          <w:szCs w:val="18"/>
        </w:rPr>
        <w:t>InforCRM</w:t>
      </w:r>
      <w:proofErr w:type="spellEnd"/>
      <w:r w:rsidRPr="00411A09">
        <w:rPr>
          <w:rFonts w:asciiTheme="minorHAnsi" w:hAnsiTheme="minorHAnsi" w:cs="Tahoma"/>
          <w:bCs/>
          <w:color w:val="000000"/>
          <w:sz w:val="20"/>
          <w:szCs w:val="18"/>
        </w:rPr>
        <w:t xml:space="preserve"> user’s </w:t>
      </w:r>
      <w:r>
        <w:rPr>
          <w:rFonts w:asciiTheme="minorHAnsi" w:hAnsiTheme="minorHAnsi" w:cs="Tahoma"/>
          <w:bCs/>
          <w:color w:val="000000"/>
          <w:sz w:val="20"/>
          <w:szCs w:val="18"/>
        </w:rPr>
        <w:t>first and last</w:t>
      </w:r>
      <w:r w:rsidRPr="00411A09">
        <w:rPr>
          <w:rFonts w:asciiTheme="minorHAnsi" w:hAnsiTheme="minorHAnsi" w:cs="Tahoma"/>
          <w:bCs/>
          <w:color w:val="000000"/>
          <w:sz w:val="20"/>
          <w:szCs w:val="18"/>
        </w:rPr>
        <w:t xml:space="preserve"> name</w:t>
      </w:r>
    </w:p>
    <w:p w14:paraId="71CD8DBB" w14:textId="77777777" w:rsid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880" w:hanging="2520"/>
        <w:rPr>
          <w:rFonts w:asciiTheme="minorHAnsi" w:hAnsiTheme="minorHAnsi" w:cs="Tahoma"/>
          <w:b/>
          <w:bCs/>
          <w:color w:val="000000"/>
          <w:sz w:val="20"/>
          <w:szCs w:val="18"/>
        </w:rPr>
      </w:pPr>
    </w:p>
    <w:p w14:paraId="75C3341E"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880" w:hanging="2520"/>
        <w:rPr>
          <w:rFonts w:asciiTheme="minorHAnsi" w:hAnsiTheme="minorHAnsi" w:cs="Tahoma"/>
          <w:bCs/>
          <w:color w:val="000000"/>
          <w:sz w:val="20"/>
          <w:szCs w:val="18"/>
        </w:rPr>
      </w:pPr>
      <w:r w:rsidRPr="00411A09">
        <w:rPr>
          <w:rFonts w:asciiTheme="minorHAnsi" w:hAnsiTheme="minorHAnsi" w:cs="Tahoma"/>
          <w:b/>
          <w:bCs/>
          <w:color w:val="000000"/>
          <w:sz w:val="20"/>
          <w:szCs w:val="18"/>
        </w:rPr>
        <w:t xml:space="preserve">Title:                              </w:t>
      </w:r>
      <w:r w:rsidRPr="00411A09">
        <w:rPr>
          <w:rFonts w:asciiTheme="minorHAnsi" w:hAnsiTheme="minorHAnsi" w:cs="Tahoma"/>
          <w:bCs/>
          <w:color w:val="000000"/>
          <w:sz w:val="20"/>
          <w:szCs w:val="18"/>
        </w:rPr>
        <w:t>Used for mail merges and templates.</w:t>
      </w:r>
    </w:p>
    <w:p w14:paraId="5CB36665"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880" w:hanging="2520"/>
        <w:rPr>
          <w:rFonts w:asciiTheme="minorHAnsi" w:hAnsiTheme="minorHAnsi" w:cs="Tahoma"/>
          <w:bCs/>
          <w:color w:val="000000"/>
          <w:sz w:val="20"/>
          <w:szCs w:val="18"/>
        </w:rPr>
      </w:pPr>
    </w:p>
    <w:p w14:paraId="696C2880"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880" w:hanging="2520"/>
        <w:rPr>
          <w:rFonts w:asciiTheme="minorHAnsi" w:hAnsiTheme="minorHAnsi" w:cs="Tahoma"/>
          <w:bCs/>
          <w:color w:val="000000"/>
          <w:sz w:val="20"/>
          <w:szCs w:val="18"/>
        </w:rPr>
      </w:pPr>
      <w:r w:rsidRPr="00411A09">
        <w:rPr>
          <w:rFonts w:asciiTheme="minorHAnsi" w:hAnsiTheme="minorHAnsi" w:cs="Tahoma"/>
          <w:b/>
          <w:bCs/>
          <w:color w:val="000000"/>
          <w:sz w:val="20"/>
          <w:szCs w:val="18"/>
        </w:rPr>
        <w:t>Email:</w:t>
      </w:r>
      <w:r w:rsidRPr="00411A09">
        <w:rPr>
          <w:rFonts w:asciiTheme="minorHAnsi" w:hAnsiTheme="minorHAnsi" w:cs="Tahoma"/>
          <w:bCs/>
          <w:color w:val="000000"/>
          <w:sz w:val="20"/>
          <w:szCs w:val="18"/>
        </w:rPr>
        <w:t xml:space="preserve">                            Used for receiving system notification and email merge. </w:t>
      </w:r>
    </w:p>
    <w:p w14:paraId="02D90171"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u w:val="single"/>
        </w:rPr>
      </w:pPr>
    </w:p>
    <w:p w14:paraId="5A190332" w14:textId="77777777" w:rsidR="00FA1DC3" w:rsidRPr="00411A09"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Pr>
          <w:rFonts w:asciiTheme="minorHAnsi" w:hAnsiTheme="minorHAnsi" w:cs="Tahoma"/>
          <w:b/>
          <w:bCs/>
          <w:color w:val="000000"/>
          <w:sz w:val="20"/>
          <w:szCs w:val="18"/>
        </w:rPr>
        <w:t xml:space="preserve">User </w:t>
      </w:r>
      <w:r w:rsidRPr="00411A09">
        <w:rPr>
          <w:rFonts w:asciiTheme="minorHAnsi" w:hAnsiTheme="minorHAnsi" w:cs="Tahoma"/>
          <w:b/>
          <w:bCs/>
          <w:color w:val="000000"/>
          <w:sz w:val="20"/>
          <w:szCs w:val="18"/>
        </w:rPr>
        <w:t>Type</w:t>
      </w:r>
      <w:r>
        <w:rPr>
          <w:rFonts w:asciiTheme="minorHAnsi" w:hAnsiTheme="minorHAnsi" w:cs="Tahoma"/>
          <w:b/>
          <w:bCs/>
          <w:color w:val="000000"/>
          <w:sz w:val="20"/>
          <w:szCs w:val="18"/>
        </w:rPr>
        <w:t>*</w:t>
      </w:r>
      <w:r w:rsidRPr="00411A09">
        <w:rPr>
          <w:rFonts w:asciiTheme="minorHAnsi" w:hAnsiTheme="minorHAnsi" w:cs="Tahoma"/>
          <w:b/>
          <w:bCs/>
          <w:color w:val="000000"/>
          <w:sz w:val="20"/>
          <w:szCs w:val="18"/>
        </w:rPr>
        <w:t>:</w:t>
      </w:r>
      <w:r w:rsidRPr="00411A09">
        <w:rPr>
          <w:rFonts w:asciiTheme="minorHAnsi" w:hAnsiTheme="minorHAnsi" w:cs="Tahoma"/>
          <w:bCs/>
          <w:color w:val="000000"/>
          <w:sz w:val="20"/>
          <w:szCs w:val="18"/>
        </w:rPr>
        <w:tab/>
        <w:t>The type of access the user has.  Users are either “</w:t>
      </w:r>
      <w:r>
        <w:rPr>
          <w:rFonts w:asciiTheme="minorHAnsi" w:hAnsiTheme="minorHAnsi" w:cs="Tahoma"/>
          <w:bCs/>
          <w:color w:val="000000"/>
          <w:sz w:val="20"/>
          <w:szCs w:val="18"/>
        </w:rPr>
        <w:t>Network</w:t>
      </w:r>
      <w:r w:rsidRPr="00411A09">
        <w:rPr>
          <w:rFonts w:asciiTheme="minorHAnsi" w:hAnsiTheme="minorHAnsi" w:cs="Tahoma"/>
          <w:bCs/>
          <w:color w:val="000000"/>
          <w:sz w:val="20"/>
          <w:szCs w:val="18"/>
        </w:rPr>
        <w:t>” or “</w:t>
      </w:r>
      <w:r>
        <w:rPr>
          <w:rFonts w:asciiTheme="minorHAnsi" w:hAnsiTheme="minorHAnsi" w:cs="Tahoma"/>
          <w:bCs/>
          <w:color w:val="000000"/>
          <w:sz w:val="20"/>
          <w:szCs w:val="18"/>
        </w:rPr>
        <w:t>Concurrent</w:t>
      </w:r>
      <w:r w:rsidRPr="00411A09">
        <w:rPr>
          <w:rFonts w:asciiTheme="minorHAnsi" w:hAnsiTheme="minorHAnsi" w:cs="Tahoma"/>
          <w:bCs/>
          <w:color w:val="000000"/>
          <w:sz w:val="20"/>
          <w:szCs w:val="18"/>
        </w:rPr>
        <w:t>”</w:t>
      </w:r>
      <w:r>
        <w:rPr>
          <w:rFonts w:asciiTheme="minorHAnsi" w:hAnsiTheme="minorHAnsi" w:cs="Tahoma"/>
          <w:bCs/>
          <w:color w:val="000000"/>
          <w:sz w:val="20"/>
          <w:szCs w:val="18"/>
        </w:rPr>
        <w:t>, where “Network” is the default.</w:t>
      </w:r>
    </w:p>
    <w:p w14:paraId="359E8378" w14:textId="77777777" w:rsid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880" w:hanging="2520"/>
        <w:rPr>
          <w:rFonts w:asciiTheme="minorHAnsi" w:hAnsiTheme="minorHAnsi" w:cs="Tahoma"/>
          <w:b/>
          <w:bCs/>
          <w:color w:val="000000"/>
          <w:sz w:val="20"/>
          <w:szCs w:val="18"/>
        </w:rPr>
      </w:pPr>
    </w:p>
    <w:p w14:paraId="6700A5A6" w14:textId="06301B02" w:rsidR="00FA1DC3" w:rsidRP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Pr>
          <w:rFonts w:asciiTheme="minorHAnsi" w:hAnsiTheme="minorHAnsi" w:cs="Tahoma"/>
          <w:b/>
          <w:bCs/>
          <w:color w:val="000000"/>
          <w:sz w:val="20"/>
          <w:szCs w:val="18"/>
        </w:rPr>
        <w:t>Template Used:</w:t>
      </w:r>
      <w:r>
        <w:rPr>
          <w:rFonts w:asciiTheme="minorHAnsi" w:hAnsiTheme="minorHAnsi" w:cs="Tahoma"/>
          <w:b/>
          <w:bCs/>
          <w:color w:val="000000"/>
          <w:sz w:val="20"/>
          <w:szCs w:val="18"/>
        </w:rPr>
        <w:tab/>
      </w:r>
      <w:r w:rsidRPr="00FA1DC3">
        <w:rPr>
          <w:rFonts w:asciiTheme="minorHAnsi" w:hAnsiTheme="minorHAnsi" w:cs="Tahoma"/>
          <w:bCs/>
          <w:color w:val="000000"/>
          <w:sz w:val="20"/>
          <w:szCs w:val="18"/>
        </w:rPr>
        <w:t>Enter the Template name if you want to create this user based on an existing template.</w:t>
      </w:r>
    </w:p>
    <w:p w14:paraId="1EDFBA48" w14:textId="77777777" w:rsid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p>
    <w:p w14:paraId="21F6CBD7" w14:textId="2A045FDA" w:rsidR="00FA1DC3" w:rsidRP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Pr>
          <w:rFonts w:asciiTheme="minorHAnsi" w:hAnsiTheme="minorHAnsi" w:cs="Tahoma"/>
          <w:b/>
          <w:bCs/>
          <w:color w:val="000000"/>
          <w:sz w:val="20"/>
          <w:szCs w:val="18"/>
        </w:rPr>
        <w:t>Region:</w:t>
      </w:r>
      <w:r>
        <w:rPr>
          <w:rFonts w:asciiTheme="minorHAnsi" w:hAnsiTheme="minorHAnsi" w:cs="Tahoma"/>
          <w:b/>
          <w:bCs/>
          <w:color w:val="000000"/>
          <w:sz w:val="20"/>
          <w:szCs w:val="18"/>
        </w:rPr>
        <w:tab/>
      </w:r>
      <w:r w:rsidRPr="00FA1DC3">
        <w:rPr>
          <w:rFonts w:asciiTheme="minorHAnsi" w:hAnsiTheme="minorHAnsi" w:cs="Tahoma"/>
          <w:bCs/>
          <w:color w:val="000000"/>
          <w:sz w:val="20"/>
          <w:szCs w:val="18"/>
        </w:rPr>
        <w:t xml:space="preserve">A field for classifying users based on business </w:t>
      </w:r>
      <w:r w:rsidR="0057235A">
        <w:rPr>
          <w:rFonts w:asciiTheme="minorHAnsi" w:hAnsiTheme="minorHAnsi" w:cs="Tahoma"/>
          <w:bCs/>
          <w:color w:val="000000"/>
          <w:sz w:val="20"/>
          <w:szCs w:val="18"/>
        </w:rPr>
        <w:t>practices</w:t>
      </w:r>
      <w:r w:rsidRPr="00FA1DC3">
        <w:rPr>
          <w:rFonts w:asciiTheme="minorHAnsi" w:hAnsiTheme="minorHAnsi" w:cs="Tahoma"/>
          <w:bCs/>
          <w:color w:val="000000"/>
          <w:sz w:val="20"/>
          <w:szCs w:val="18"/>
        </w:rPr>
        <w:t>.</w:t>
      </w:r>
    </w:p>
    <w:p w14:paraId="13F6C449" w14:textId="77777777" w:rsid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p>
    <w:p w14:paraId="1D26726E" w14:textId="6CFF95B9" w:rsidR="00FA1DC3" w:rsidRDefault="00FA1DC3" w:rsidP="00FA1DC3">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r>
        <w:rPr>
          <w:rFonts w:asciiTheme="minorHAnsi" w:hAnsiTheme="minorHAnsi" w:cs="Tahoma"/>
          <w:b/>
          <w:bCs/>
          <w:color w:val="000000"/>
          <w:sz w:val="20"/>
          <w:szCs w:val="18"/>
        </w:rPr>
        <w:t>Division:</w:t>
      </w:r>
      <w:r>
        <w:rPr>
          <w:rFonts w:asciiTheme="minorHAnsi" w:hAnsiTheme="minorHAnsi" w:cs="Tahoma"/>
          <w:b/>
          <w:bCs/>
          <w:color w:val="000000"/>
          <w:sz w:val="20"/>
          <w:szCs w:val="18"/>
        </w:rPr>
        <w:tab/>
      </w:r>
      <w:r w:rsidRPr="00FA1DC3">
        <w:rPr>
          <w:rFonts w:asciiTheme="minorHAnsi" w:hAnsiTheme="minorHAnsi" w:cs="Tahoma"/>
          <w:bCs/>
          <w:color w:val="000000"/>
          <w:sz w:val="20"/>
          <w:szCs w:val="18"/>
        </w:rPr>
        <w:t xml:space="preserve">A field for classifying users based on business </w:t>
      </w:r>
      <w:r w:rsidR="0057235A">
        <w:rPr>
          <w:rFonts w:asciiTheme="minorHAnsi" w:hAnsiTheme="minorHAnsi" w:cs="Tahoma"/>
          <w:bCs/>
          <w:color w:val="000000"/>
          <w:sz w:val="20"/>
          <w:szCs w:val="18"/>
        </w:rPr>
        <w:t>practices</w:t>
      </w:r>
      <w:r w:rsidRPr="00FA1DC3">
        <w:rPr>
          <w:rFonts w:asciiTheme="minorHAnsi" w:hAnsiTheme="minorHAnsi" w:cs="Tahoma"/>
          <w:bCs/>
          <w:color w:val="000000"/>
          <w:sz w:val="20"/>
          <w:szCs w:val="18"/>
        </w:rPr>
        <w:t>.</w:t>
      </w:r>
    </w:p>
    <w:p w14:paraId="1DC083A6" w14:textId="77777777" w:rsidR="00FD7300" w:rsidRDefault="00FD730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7D873F02" w14:textId="77777777" w:rsidR="00FD7300" w:rsidRPr="00932890" w:rsidRDefault="00FD730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r w:rsidRPr="00932890">
        <w:rPr>
          <w:rFonts w:asciiTheme="minorHAnsi" w:hAnsiTheme="minorHAnsi" w:cs="Tahoma"/>
          <w:b/>
          <w:bCs/>
          <w:color w:val="000000"/>
          <w:sz w:val="20"/>
          <w:szCs w:val="18"/>
        </w:rPr>
        <w:t>Manager</w:t>
      </w:r>
      <w:r>
        <w:rPr>
          <w:rFonts w:asciiTheme="minorHAnsi" w:hAnsiTheme="minorHAnsi" w:cs="Tahoma"/>
          <w:b/>
          <w:bCs/>
          <w:color w:val="000000"/>
          <w:sz w:val="20"/>
          <w:szCs w:val="18"/>
        </w:rPr>
        <w:t>*</w:t>
      </w:r>
      <w:r w:rsidRPr="00932890">
        <w:rPr>
          <w:rFonts w:asciiTheme="minorHAnsi" w:hAnsiTheme="minorHAnsi" w:cs="Tahoma"/>
          <w:b/>
          <w:bCs/>
          <w:color w:val="000000"/>
          <w:sz w:val="20"/>
          <w:szCs w:val="18"/>
        </w:rPr>
        <w:t>:</w:t>
      </w:r>
      <w:r w:rsidRPr="00932890">
        <w:rPr>
          <w:rFonts w:asciiTheme="minorHAnsi" w:hAnsiTheme="minorHAnsi" w:cs="Tahoma"/>
          <w:b/>
          <w:bCs/>
          <w:color w:val="000000"/>
          <w:sz w:val="20"/>
          <w:szCs w:val="18"/>
        </w:rPr>
        <w:tab/>
      </w:r>
      <w:r w:rsidRPr="00932890">
        <w:rPr>
          <w:rFonts w:asciiTheme="minorHAnsi" w:hAnsiTheme="minorHAnsi" w:cs="Tahoma"/>
          <w:bCs/>
          <w:color w:val="000000"/>
          <w:sz w:val="20"/>
          <w:szCs w:val="18"/>
        </w:rPr>
        <w:t>Each User must report to another user in the system (or to the ‘Admin’ user</w:t>
      </w:r>
      <w:r>
        <w:rPr>
          <w:rFonts w:asciiTheme="minorHAnsi" w:hAnsiTheme="minorHAnsi" w:cs="Tahoma"/>
          <w:bCs/>
          <w:color w:val="000000"/>
          <w:sz w:val="20"/>
          <w:szCs w:val="18"/>
        </w:rPr>
        <w:t xml:space="preserve"> which is the default</w:t>
      </w:r>
      <w:r w:rsidRPr="00932890">
        <w:rPr>
          <w:rFonts w:asciiTheme="minorHAnsi" w:hAnsiTheme="minorHAnsi" w:cs="Tahoma"/>
          <w:bCs/>
          <w:color w:val="000000"/>
          <w:sz w:val="20"/>
          <w:szCs w:val="18"/>
        </w:rPr>
        <w:t xml:space="preserve">). This is used for </w:t>
      </w:r>
      <w:r>
        <w:rPr>
          <w:rFonts w:asciiTheme="minorHAnsi" w:hAnsiTheme="minorHAnsi" w:cs="Tahoma"/>
          <w:bCs/>
          <w:color w:val="000000"/>
          <w:sz w:val="20"/>
          <w:szCs w:val="18"/>
        </w:rPr>
        <w:t xml:space="preserve">security of </w:t>
      </w:r>
      <w:r w:rsidRPr="00932890">
        <w:rPr>
          <w:rFonts w:asciiTheme="minorHAnsi" w:hAnsiTheme="minorHAnsi" w:cs="Tahoma"/>
          <w:bCs/>
          <w:color w:val="000000"/>
          <w:sz w:val="20"/>
          <w:szCs w:val="18"/>
        </w:rPr>
        <w:t xml:space="preserve">account </w:t>
      </w:r>
      <w:r>
        <w:rPr>
          <w:rFonts w:asciiTheme="minorHAnsi" w:hAnsiTheme="minorHAnsi" w:cs="Tahoma"/>
          <w:bCs/>
          <w:color w:val="000000"/>
          <w:sz w:val="20"/>
          <w:szCs w:val="18"/>
        </w:rPr>
        <w:t>hierarchies</w:t>
      </w:r>
      <w:r w:rsidRPr="00932890">
        <w:rPr>
          <w:rFonts w:asciiTheme="minorHAnsi" w:hAnsiTheme="minorHAnsi" w:cs="Tahoma"/>
          <w:bCs/>
          <w:color w:val="000000"/>
          <w:sz w:val="20"/>
          <w:szCs w:val="18"/>
        </w:rPr>
        <w:t>.</w:t>
      </w:r>
    </w:p>
    <w:p w14:paraId="747D7522" w14:textId="77777777" w:rsidR="00FD7300" w:rsidRPr="00411A09" w:rsidRDefault="00FD730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p>
    <w:p w14:paraId="4C5ECD90" w14:textId="2134F441" w:rsidR="00FA1DC3" w:rsidRDefault="00FA1DC3"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Pr>
          <w:rFonts w:asciiTheme="minorHAnsi" w:hAnsiTheme="minorHAnsi" w:cs="Tahoma"/>
          <w:b/>
          <w:bCs/>
          <w:color w:val="000000"/>
          <w:sz w:val="20"/>
          <w:szCs w:val="18"/>
        </w:rPr>
        <w:t>User is a Manager</w:t>
      </w:r>
      <w:r>
        <w:rPr>
          <w:rFonts w:asciiTheme="minorHAnsi" w:hAnsiTheme="minorHAnsi" w:cs="Tahoma"/>
          <w:bCs/>
          <w:color w:val="000000"/>
          <w:sz w:val="20"/>
          <w:szCs w:val="18"/>
        </w:rPr>
        <w:t xml:space="preserve">:  </w:t>
      </w:r>
      <w:r>
        <w:rPr>
          <w:rFonts w:asciiTheme="minorHAnsi" w:hAnsiTheme="minorHAnsi" w:cs="Tahoma"/>
          <w:bCs/>
          <w:color w:val="000000"/>
          <w:sz w:val="20"/>
          <w:szCs w:val="18"/>
        </w:rPr>
        <w:tab/>
        <w:t xml:space="preserve">Indicates the user is a manager for account </w:t>
      </w:r>
      <w:proofErr w:type="spellStart"/>
      <w:r>
        <w:rPr>
          <w:rFonts w:asciiTheme="minorHAnsi" w:hAnsiTheme="minorHAnsi" w:cs="Tahoma"/>
          <w:bCs/>
          <w:color w:val="000000"/>
          <w:sz w:val="20"/>
          <w:szCs w:val="18"/>
        </w:rPr>
        <w:t>hierarcy</w:t>
      </w:r>
      <w:proofErr w:type="spellEnd"/>
      <w:r>
        <w:rPr>
          <w:rFonts w:asciiTheme="minorHAnsi" w:hAnsiTheme="minorHAnsi" w:cs="Tahoma"/>
          <w:bCs/>
          <w:color w:val="000000"/>
          <w:sz w:val="20"/>
          <w:szCs w:val="18"/>
        </w:rPr>
        <w:t>/security purposes.</w:t>
      </w:r>
    </w:p>
    <w:p w14:paraId="22F34A8F"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6A800E83" w14:textId="3C66A85A" w:rsidR="00B41CD0" w:rsidRP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
          <w:bCs/>
          <w:color w:val="000000"/>
          <w:sz w:val="20"/>
          <w:szCs w:val="18"/>
        </w:rPr>
      </w:pPr>
      <w:r w:rsidRPr="00B41CD0">
        <w:rPr>
          <w:rFonts w:asciiTheme="minorHAnsi" w:hAnsiTheme="minorHAnsi" w:cs="Tahoma"/>
          <w:b/>
          <w:bCs/>
          <w:color w:val="000000"/>
          <w:sz w:val="20"/>
          <w:szCs w:val="18"/>
        </w:rPr>
        <w:t xml:space="preserve">Additional </w:t>
      </w:r>
      <w:r>
        <w:rPr>
          <w:rFonts w:asciiTheme="minorHAnsi" w:hAnsiTheme="minorHAnsi" w:cs="Tahoma"/>
          <w:b/>
          <w:bCs/>
          <w:color w:val="000000"/>
          <w:sz w:val="20"/>
          <w:szCs w:val="18"/>
        </w:rPr>
        <w:t>information</w:t>
      </w:r>
      <w:r w:rsidRPr="00B41CD0">
        <w:rPr>
          <w:rFonts w:asciiTheme="minorHAnsi" w:hAnsiTheme="minorHAnsi" w:cs="Tahoma"/>
          <w:b/>
          <w:bCs/>
          <w:color w:val="000000"/>
          <w:sz w:val="20"/>
          <w:szCs w:val="18"/>
        </w:rPr>
        <w:t xml:space="preserve"> helpful for security and functionality access:</w:t>
      </w:r>
    </w:p>
    <w:p w14:paraId="4DB9AB21"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444FD2BD" w14:textId="3EE4794E"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sidRPr="00B41CD0">
        <w:rPr>
          <w:rFonts w:asciiTheme="minorHAnsi" w:hAnsiTheme="minorHAnsi" w:cs="Tahoma"/>
          <w:b/>
          <w:bCs/>
          <w:color w:val="000000"/>
          <w:sz w:val="20"/>
          <w:szCs w:val="18"/>
        </w:rPr>
        <w:t>Department</w:t>
      </w:r>
      <w:r>
        <w:rPr>
          <w:rFonts w:asciiTheme="minorHAnsi" w:hAnsiTheme="minorHAnsi" w:cs="Tahoma"/>
          <w:bCs/>
          <w:color w:val="000000"/>
          <w:sz w:val="20"/>
          <w:szCs w:val="18"/>
        </w:rPr>
        <w:t>:</w:t>
      </w:r>
      <w:r>
        <w:rPr>
          <w:rFonts w:asciiTheme="minorHAnsi" w:hAnsiTheme="minorHAnsi" w:cs="Tahoma"/>
          <w:bCs/>
          <w:color w:val="000000"/>
          <w:sz w:val="20"/>
          <w:szCs w:val="18"/>
        </w:rPr>
        <w:tab/>
      </w:r>
      <w:r w:rsidR="0057235A" w:rsidRPr="00FA1DC3">
        <w:rPr>
          <w:rFonts w:asciiTheme="minorHAnsi" w:hAnsiTheme="minorHAnsi" w:cs="Tahoma"/>
          <w:bCs/>
          <w:color w:val="000000"/>
          <w:sz w:val="20"/>
          <w:szCs w:val="18"/>
        </w:rPr>
        <w:t xml:space="preserve">A field </w:t>
      </w:r>
      <w:r w:rsidR="0057235A">
        <w:rPr>
          <w:rFonts w:asciiTheme="minorHAnsi" w:hAnsiTheme="minorHAnsi" w:cs="Tahoma"/>
          <w:bCs/>
          <w:color w:val="000000"/>
          <w:sz w:val="20"/>
          <w:szCs w:val="18"/>
        </w:rPr>
        <w:t xml:space="preserve">(on </w:t>
      </w:r>
      <w:r w:rsidR="0057235A" w:rsidRPr="0057235A">
        <w:rPr>
          <w:rFonts w:asciiTheme="minorHAnsi" w:hAnsiTheme="minorHAnsi" w:cs="Tahoma"/>
          <w:bCs/>
          <w:color w:val="000000"/>
          <w:sz w:val="20"/>
          <w:szCs w:val="18"/>
        </w:rPr>
        <w:t>tab Department Membership</w:t>
      </w:r>
      <w:r w:rsidR="0057235A">
        <w:rPr>
          <w:rFonts w:asciiTheme="minorHAnsi" w:hAnsiTheme="minorHAnsi" w:cs="Tahoma"/>
          <w:bCs/>
          <w:color w:val="000000"/>
          <w:sz w:val="20"/>
          <w:szCs w:val="18"/>
        </w:rPr>
        <w:t xml:space="preserve">) </w:t>
      </w:r>
      <w:r w:rsidR="0057235A" w:rsidRPr="00FA1DC3">
        <w:rPr>
          <w:rFonts w:asciiTheme="minorHAnsi" w:hAnsiTheme="minorHAnsi" w:cs="Tahoma"/>
          <w:bCs/>
          <w:color w:val="000000"/>
          <w:sz w:val="20"/>
          <w:szCs w:val="18"/>
        </w:rPr>
        <w:t>for classifying users</w:t>
      </w:r>
      <w:r w:rsidR="0057235A">
        <w:rPr>
          <w:rFonts w:asciiTheme="minorHAnsi" w:hAnsiTheme="minorHAnsi" w:cs="Tahoma"/>
          <w:bCs/>
          <w:color w:val="000000"/>
          <w:sz w:val="20"/>
          <w:szCs w:val="18"/>
        </w:rPr>
        <w:t xml:space="preserve"> based on business practices.</w:t>
      </w:r>
    </w:p>
    <w:p w14:paraId="00FEEA99"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4E7AA8C0" w14:textId="43B2BE84"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sidRPr="00B41CD0">
        <w:rPr>
          <w:rFonts w:asciiTheme="minorHAnsi" w:hAnsiTheme="minorHAnsi" w:cs="Tahoma"/>
          <w:b/>
          <w:bCs/>
          <w:color w:val="000000"/>
          <w:sz w:val="20"/>
          <w:szCs w:val="18"/>
        </w:rPr>
        <w:t>Roles</w:t>
      </w:r>
      <w:r>
        <w:rPr>
          <w:rFonts w:asciiTheme="minorHAnsi" w:hAnsiTheme="minorHAnsi" w:cs="Tahoma"/>
          <w:bCs/>
          <w:color w:val="000000"/>
          <w:sz w:val="20"/>
          <w:szCs w:val="18"/>
        </w:rPr>
        <w:t>:</w:t>
      </w:r>
      <w:r>
        <w:rPr>
          <w:rFonts w:asciiTheme="minorHAnsi" w:hAnsiTheme="minorHAnsi" w:cs="Tahoma"/>
          <w:bCs/>
          <w:color w:val="000000"/>
          <w:sz w:val="20"/>
          <w:szCs w:val="18"/>
        </w:rPr>
        <w:tab/>
        <w:t>See section 3.6 below.</w:t>
      </w:r>
    </w:p>
    <w:p w14:paraId="2E9921CF"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3B43B042" w14:textId="255DE7E8"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sidRPr="00B41CD0">
        <w:rPr>
          <w:rFonts w:asciiTheme="minorHAnsi" w:hAnsiTheme="minorHAnsi" w:cs="Tahoma"/>
          <w:b/>
          <w:bCs/>
          <w:color w:val="000000"/>
          <w:sz w:val="20"/>
          <w:szCs w:val="18"/>
        </w:rPr>
        <w:t>Team Membership</w:t>
      </w:r>
      <w:r>
        <w:rPr>
          <w:rFonts w:asciiTheme="minorHAnsi" w:hAnsiTheme="minorHAnsi" w:cs="Tahoma"/>
          <w:bCs/>
          <w:color w:val="000000"/>
          <w:sz w:val="20"/>
          <w:szCs w:val="18"/>
        </w:rPr>
        <w:t>:</w:t>
      </w:r>
      <w:r>
        <w:rPr>
          <w:rFonts w:asciiTheme="minorHAnsi" w:hAnsiTheme="minorHAnsi" w:cs="Tahoma"/>
          <w:bCs/>
          <w:color w:val="000000"/>
          <w:sz w:val="20"/>
          <w:szCs w:val="18"/>
        </w:rPr>
        <w:tab/>
        <w:t>See section 3.5 below.</w:t>
      </w:r>
    </w:p>
    <w:p w14:paraId="2ECDB9CE"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1E96817B" w14:textId="0EF20921"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r w:rsidRPr="00B41CD0">
        <w:rPr>
          <w:rFonts w:asciiTheme="minorHAnsi" w:hAnsiTheme="minorHAnsi" w:cs="Tahoma"/>
          <w:b/>
          <w:bCs/>
          <w:color w:val="000000"/>
          <w:sz w:val="20"/>
          <w:szCs w:val="18"/>
        </w:rPr>
        <w:t>Security Profile</w:t>
      </w:r>
      <w:r>
        <w:rPr>
          <w:rFonts w:asciiTheme="minorHAnsi" w:hAnsiTheme="minorHAnsi" w:cs="Tahoma"/>
          <w:bCs/>
          <w:color w:val="000000"/>
          <w:sz w:val="20"/>
          <w:szCs w:val="18"/>
        </w:rPr>
        <w:t>:</w:t>
      </w:r>
      <w:r>
        <w:rPr>
          <w:rFonts w:asciiTheme="minorHAnsi" w:hAnsiTheme="minorHAnsi" w:cs="Tahoma"/>
          <w:bCs/>
          <w:color w:val="000000"/>
          <w:sz w:val="20"/>
          <w:szCs w:val="18"/>
        </w:rPr>
        <w:tab/>
        <w:t>See section 3.5 below.</w:t>
      </w:r>
    </w:p>
    <w:p w14:paraId="7654E85D" w14:textId="77777777" w:rsidR="00B41CD0" w:rsidRDefault="00B41CD0" w:rsidP="00FD7300">
      <w:pPr>
        <w:pBdr>
          <w:top w:val="single" w:sz="4" w:space="1" w:color="auto"/>
          <w:left w:val="single" w:sz="4" w:space="4" w:color="auto"/>
          <w:bottom w:val="single" w:sz="4" w:space="0" w:color="auto"/>
          <w:right w:val="single" w:sz="4" w:space="4" w:color="auto"/>
        </w:pBdr>
        <w:shd w:val="pct12" w:color="auto" w:fill="auto"/>
        <w:autoSpaceDE w:val="0"/>
        <w:autoSpaceDN w:val="0"/>
        <w:adjustRightInd w:val="0"/>
        <w:ind w:left="2160" w:hanging="1800"/>
        <w:rPr>
          <w:rFonts w:asciiTheme="minorHAnsi" w:hAnsiTheme="minorHAnsi" w:cs="Tahoma"/>
          <w:bCs/>
          <w:color w:val="000000"/>
          <w:sz w:val="20"/>
          <w:szCs w:val="18"/>
        </w:rPr>
      </w:pPr>
    </w:p>
    <w:p w14:paraId="57C2B48B" w14:textId="77777777" w:rsidR="00FD7300" w:rsidRDefault="00FD7300" w:rsidP="00FD7300">
      <w:pPr>
        <w:autoSpaceDE w:val="0"/>
        <w:autoSpaceDN w:val="0"/>
        <w:adjustRightInd w:val="0"/>
        <w:ind w:left="360"/>
        <w:rPr>
          <w:rFonts w:asciiTheme="minorHAnsi" w:hAnsiTheme="minorHAnsi" w:cs="Tahoma"/>
          <w:bCs/>
          <w:color w:val="000000"/>
          <w:sz w:val="20"/>
          <w:szCs w:val="20"/>
        </w:rPr>
      </w:pPr>
    </w:p>
    <w:p w14:paraId="614F31AE" w14:textId="77777777" w:rsidR="00FD7300" w:rsidRDefault="00FD7300" w:rsidP="00411A09">
      <w:pPr>
        <w:autoSpaceDE w:val="0"/>
        <w:autoSpaceDN w:val="0"/>
        <w:adjustRightInd w:val="0"/>
        <w:ind w:left="360"/>
        <w:rPr>
          <w:rFonts w:asciiTheme="minorHAnsi" w:hAnsiTheme="minorHAnsi" w:cs="Tahoma"/>
          <w:bCs/>
          <w:color w:val="000000"/>
          <w:sz w:val="20"/>
          <w:szCs w:val="20"/>
        </w:rPr>
      </w:pPr>
    </w:p>
    <w:p w14:paraId="3C4C514B" w14:textId="77777777" w:rsidR="00411A09" w:rsidRPr="00976EA0" w:rsidRDefault="00411A09" w:rsidP="00411A09">
      <w:pPr>
        <w:autoSpaceDE w:val="0"/>
        <w:autoSpaceDN w:val="0"/>
        <w:adjustRightInd w:val="0"/>
        <w:ind w:left="360"/>
        <w:rPr>
          <w:rFonts w:asciiTheme="minorHAnsi" w:hAnsiTheme="minorHAnsi" w:cs="Tahoma"/>
          <w:bCs/>
          <w:color w:val="000000"/>
          <w:sz w:val="20"/>
          <w:szCs w:val="20"/>
        </w:rPr>
      </w:pPr>
    </w:p>
    <w:p w14:paraId="56D77DDD" w14:textId="77777777" w:rsidR="006446C3" w:rsidRPr="009B751F" w:rsidRDefault="00060F76" w:rsidP="009B751F">
      <w:pPr>
        <w:pStyle w:val="Heading2"/>
      </w:pPr>
      <w:bookmarkStart w:id="9" w:name="_Toc505347429"/>
      <w:proofErr w:type="spellStart"/>
      <w:r w:rsidRPr="009B751F">
        <w:t>InforCRM</w:t>
      </w:r>
      <w:proofErr w:type="spellEnd"/>
      <w:r w:rsidR="002C2501" w:rsidRPr="009B751F">
        <w:t xml:space="preserve"> User </w:t>
      </w:r>
      <w:r w:rsidR="005F0D39" w:rsidRPr="009B751F">
        <w:t>Templates</w:t>
      </w:r>
      <w:bookmarkEnd w:id="9"/>
    </w:p>
    <w:p w14:paraId="24047C66" w14:textId="77777777" w:rsidR="005F0D39" w:rsidRPr="005F0D39" w:rsidRDefault="005F0D39" w:rsidP="005F0D39">
      <w:pPr>
        <w:pStyle w:val="Default"/>
        <w:rPr>
          <w:rFonts w:ascii="Cambria" w:hAnsi="Cambria" w:cs="Cambria"/>
          <w:sz w:val="26"/>
          <w:szCs w:val="26"/>
        </w:rPr>
      </w:pPr>
      <w:r w:rsidRPr="005F0D39">
        <w:rPr>
          <w:rFonts w:ascii="Cambria" w:hAnsi="Cambria" w:cs="Cambria"/>
          <w:b/>
          <w:bCs/>
          <w:sz w:val="26"/>
          <w:szCs w:val="26"/>
        </w:rPr>
        <w:t xml:space="preserve"> </w:t>
      </w:r>
    </w:p>
    <w:p w14:paraId="5B252B39" w14:textId="77777777" w:rsidR="005F0D39" w:rsidRDefault="005F0D39" w:rsidP="005F0D39">
      <w:pPr>
        <w:autoSpaceDE w:val="0"/>
        <w:autoSpaceDN w:val="0"/>
        <w:adjustRightInd w:val="0"/>
        <w:ind w:left="360"/>
        <w:rPr>
          <w:rFonts w:asciiTheme="minorHAnsi" w:hAnsiTheme="minorHAnsi" w:cs="Tahoma"/>
          <w:bCs/>
          <w:color w:val="000000"/>
        </w:rPr>
      </w:pPr>
      <w:r w:rsidRPr="005F0D39">
        <w:rPr>
          <w:rFonts w:asciiTheme="minorHAnsi" w:hAnsiTheme="minorHAnsi" w:cs="Tahoma"/>
          <w:bCs/>
          <w:color w:val="000000"/>
        </w:rPr>
        <w:t>User templates define attributes such as Department and Region, company address information (used for mail merge templates), security, team access, and other information. User templates are used to create a basis for similar types of users, rather than having to create each user from scratch. User templates have a one-time association to a user. If a user template is updated after a user is created, the user properties are not automatically updated. Please work with your TAI Project Team to define the user templates for your implementation.</w:t>
      </w:r>
    </w:p>
    <w:p w14:paraId="3BF7FF33" w14:textId="77777777" w:rsidR="00B378B4" w:rsidRDefault="00B378B4">
      <w:pPr>
        <w:spacing w:after="200" w:line="276" w:lineRule="auto"/>
        <w:rPr>
          <w:rFonts w:asciiTheme="minorHAnsi" w:hAnsiTheme="minorHAnsi" w:cs="Tahoma"/>
          <w:bCs/>
          <w:color w:val="000000"/>
        </w:rPr>
      </w:pPr>
      <w:r>
        <w:rPr>
          <w:rFonts w:asciiTheme="minorHAnsi" w:hAnsiTheme="minorHAnsi" w:cs="Tahoma"/>
          <w:bCs/>
          <w:color w:val="000000"/>
        </w:rPr>
        <w:br w:type="page"/>
      </w:r>
    </w:p>
    <w:p w14:paraId="34062B08" w14:textId="77777777" w:rsidR="00411A09" w:rsidRPr="009B751F" w:rsidRDefault="00060F76" w:rsidP="009B751F">
      <w:pPr>
        <w:pStyle w:val="Heading2"/>
      </w:pPr>
      <w:bookmarkStart w:id="10" w:name="_Toc393984645"/>
      <w:bookmarkStart w:id="11" w:name="_Toc505347430"/>
      <w:proofErr w:type="spellStart"/>
      <w:r w:rsidRPr="009B751F">
        <w:lastRenderedPageBreak/>
        <w:t>InforCRM</w:t>
      </w:r>
      <w:proofErr w:type="spellEnd"/>
      <w:r w:rsidR="00411A09" w:rsidRPr="009B751F">
        <w:t xml:space="preserve"> </w:t>
      </w:r>
      <w:bookmarkEnd w:id="10"/>
      <w:r w:rsidR="008405CB" w:rsidRPr="009B751F">
        <w:t>Users</w:t>
      </w:r>
      <w:bookmarkEnd w:id="11"/>
    </w:p>
    <w:p w14:paraId="6BADB423" w14:textId="77777777" w:rsidR="008405CB" w:rsidRDefault="008405CB" w:rsidP="005257E8">
      <w:pPr>
        <w:autoSpaceDE w:val="0"/>
        <w:autoSpaceDN w:val="0"/>
        <w:adjustRightInd w:val="0"/>
        <w:ind w:left="360"/>
        <w:rPr>
          <w:rFonts w:asciiTheme="minorHAnsi" w:hAnsiTheme="minorHAnsi" w:cs="Tahoma"/>
          <w:bCs/>
          <w:color w:val="000000"/>
        </w:rPr>
      </w:pPr>
    </w:p>
    <w:p w14:paraId="01E48194" w14:textId="4F1819F5" w:rsidR="002C2501" w:rsidRDefault="002C2501" w:rsidP="002C2501">
      <w:pPr>
        <w:autoSpaceDE w:val="0"/>
        <w:autoSpaceDN w:val="0"/>
        <w:adjustRightInd w:val="0"/>
        <w:ind w:left="360"/>
        <w:rPr>
          <w:rFonts w:asciiTheme="minorHAnsi" w:hAnsiTheme="minorHAnsi" w:cs="Tahoma"/>
          <w:bCs/>
          <w:color w:val="000000"/>
        </w:rPr>
      </w:pPr>
      <w:r w:rsidRPr="00976EA0">
        <w:rPr>
          <w:rFonts w:asciiTheme="minorHAnsi" w:hAnsiTheme="minorHAnsi" w:cs="Tahoma"/>
          <w:bCs/>
          <w:color w:val="000000"/>
        </w:rPr>
        <w:t xml:space="preserve">Please list your </w:t>
      </w:r>
      <w:proofErr w:type="spellStart"/>
      <w:r w:rsidR="00060F76">
        <w:rPr>
          <w:rFonts w:asciiTheme="minorHAnsi" w:hAnsiTheme="minorHAnsi" w:cs="Tahoma"/>
          <w:bCs/>
          <w:color w:val="000000"/>
        </w:rPr>
        <w:t>InforCRM</w:t>
      </w:r>
      <w:proofErr w:type="spellEnd"/>
      <w:r w:rsidRPr="00976EA0">
        <w:rPr>
          <w:rFonts w:asciiTheme="minorHAnsi" w:hAnsiTheme="minorHAnsi" w:cs="Tahoma"/>
          <w:bCs/>
          <w:color w:val="000000"/>
        </w:rPr>
        <w:t xml:space="preserve"> users in the table below and provide details for all of the columns listed.  If you need help with the columns, please refer to the table on the previous page or contact your TAI Project Team.  Your SOW defines the number of users that TAI will set up as a part of your implementation.  Any additional users will need to be </w:t>
      </w:r>
      <w:r w:rsidR="001E3D7B" w:rsidRPr="00976EA0">
        <w:rPr>
          <w:rFonts w:asciiTheme="minorHAnsi" w:hAnsiTheme="minorHAnsi" w:cs="Tahoma"/>
          <w:bCs/>
          <w:color w:val="000000"/>
        </w:rPr>
        <w:t xml:space="preserve">purchased and </w:t>
      </w:r>
      <w:r w:rsidRPr="00976EA0">
        <w:rPr>
          <w:rFonts w:asciiTheme="minorHAnsi" w:hAnsiTheme="minorHAnsi" w:cs="Tahoma"/>
          <w:bCs/>
          <w:color w:val="000000"/>
        </w:rPr>
        <w:t xml:space="preserve">set up by your </w:t>
      </w:r>
      <w:proofErr w:type="spellStart"/>
      <w:r w:rsidR="00060F76">
        <w:rPr>
          <w:rFonts w:asciiTheme="minorHAnsi" w:hAnsiTheme="minorHAnsi" w:cs="Tahoma"/>
          <w:bCs/>
          <w:color w:val="000000"/>
        </w:rPr>
        <w:t>InforCRM</w:t>
      </w:r>
      <w:proofErr w:type="spellEnd"/>
      <w:r w:rsidRPr="00976EA0">
        <w:rPr>
          <w:rFonts w:asciiTheme="minorHAnsi" w:hAnsiTheme="minorHAnsi" w:cs="Tahoma"/>
          <w:bCs/>
          <w:color w:val="000000"/>
        </w:rPr>
        <w:t xml:space="preserve"> Administrator.</w:t>
      </w:r>
      <w:r w:rsidR="00B41CD0">
        <w:rPr>
          <w:rFonts w:asciiTheme="minorHAnsi" w:hAnsiTheme="minorHAnsi" w:cs="Tahoma"/>
          <w:bCs/>
          <w:color w:val="000000"/>
        </w:rPr>
        <w:t xml:space="preserve">  It is best practice to set up the highest ranking managers first so their user name can be specified as managers during setup of their subordinates.</w:t>
      </w:r>
    </w:p>
    <w:p w14:paraId="364BBCBE" w14:textId="77777777" w:rsidR="00E25F30" w:rsidRPr="00976EA0" w:rsidRDefault="00E25F30" w:rsidP="002C2501">
      <w:pPr>
        <w:autoSpaceDE w:val="0"/>
        <w:autoSpaceDN w:val="0"/>
        <w:adjustRightInd w:val="0"/>
        <w:ind w:left="360"/>
        <w:rPr>
          <w:rFonts w:asciiTheme="minorHAnsi" w:hAnsiTheme="minorHAnsi" w:cs="Tahoma"/>
          <w:bCs/>
          <w:color w:val="000000"/>
        </w:rPr>
      </w:pPr>
    </w:p>
    <w:tbl>
      <w:tblPr>
        <w:tblStyle w:val="GridTable4-Accent1"/>
        <w:tblW w:w="10705" w:type="dxa"/>
        <w:tblLayout w:type="fixed"/>
        <w:tblLook w:val="04A0" w:firstRow="1" w:lastRow="0" w:firstColumn="1" w:lastColumn="0" w:noHBand="0" w:noVBand="1"/>
      </w:tblPr>
      <w:tblGrid>
        <w:gridCol w:w="1345"/>
        <w:gridCol w:w="1260"/>
        <w:gridCol w:w="1260"/>
        <w:gridCol w:w="1260"/>
        <w:gridCol w:w="1530"/>
        <w:gridCol w:w="1260"/>
        <w:gridCol w:w="2790"/>
      </w:tblGrid>
      <w:tr w:rsidR="00707DF7" w:rsidRPr="00E25F30" w14:paraId="41D3D5C1" w14:textId="77777777" w:rsidTr="009B75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14:paraId="07191502" w14:textId="77777777" w:rsidR="00DC40E4" w:rsidRPr="00E25F30" w:rsidRDefault="00DC40E4" w:rsidP="006C398A">
            <w:pPr>
              <w:rPr>
                <w:rFonts w:ascii="Calibri" w:hAnsi="Calibri"/>
                <w:color w:val="000000"/>
                <w:sz w:val="22"/>
                <w:szCs w:val="22"/>
              </w:rPr>
            </w:pPr>
            <w:r>
              <w:rPr>
                <w:rFonts w:ascii="Calibri" w:hAnsi="Calibri"/>
                <w:color w:val="000000"/>
                <w:sz w:val="22"/>
                <w:szCs w:val="22"/>
              </w:rPr>
              <w:t>First Name</w:t>
            </w:r>
          </w:p>
        </w:tc>
        <w:tc>
          <w:tcPr>
            <w:tcW w:w="1260" w:type="dxa"/>
            <w:noWrap/>
            <w:hideMark/>
          </w:tcPr>
          <w:p w14:paraId="6847B2A9" w14:textId="77777777" w:rsidR="00DC40E4" w:rsidRPr="00E25F30"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Last Name</w:t>
            </w:r>
          </w:p>
        </w:tc>
        <w:tc>
          <w:tcPr>
            <w:tcW w:w="1260" w:type="dxa"/>
            <w:noWrap/>
            <w:hideMark/>
          </w:tcPr>
          <w:p w14:paraId="219DDB6F" w14:textId="77777777" w:rsidR="00DC40E4" w:rsidRPr="00E25F30"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proofErr w:type="spellStart"/>
            <w:r>
              <w:rPr>
                <w:rFonts w:ascii="Calibri" w:hAnsi="Calibri"/>
                <w:color w:val="000000"/>
                <w:sz w:val="22"/>
                <w:szCs w:val="22"/>
              </w:rPr>
              <w:t>UserName</w:t>
            </w:r>
            <w:proofErr w:type="spellEnd"/>
          </w:p>
        </w:tc>
        <w:tc>
          <w:tcPr>
            <w:tcW w:w="1260" w:type="dxa"/>
            <w:noWrap/>
            <w:hideMark/>
          </w:tcPr>
          <w:p w14:paraId="3FF7E33A" w14:textId="77777777" w:rsidR="00DC40E4" w:rsidRPr="00E25F30"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User Type</w:t>
            </w:r>
          </w:p>
        </w:tc>
        <w:tc>
          <w:tcPr>
            <w:tcW w:w="1530" w:type="dxa"/>
          </w:tcPr>
          <w:p w14:paraId="3D8EDB21" w14:textId="77777777" w:rsidR="00DC40E4" w:rsidRPr="00E25F30"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Department</w:t>
            </w:r>
          </w:p>
        </w:tc>
        <w:tc>
          <w:tcPr>
            <w:tcW w:w="1260" w:type="dxa"/>
          </w:tcPr>
          <w:p w14:paraId="2C794759" w14:textId="6E10D4FD" w:rsidR="00DC40E4"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User’s Manager</w:t>
            </w:r>
          </w:p>
        </w:tc>
        <w:tc>
          <w:tcPr>
            <w:tcW w:w="2790" w:type="dxa"/>
          </w:tcPr>
          <w:p w14:paraId="43B2EA50" w14:textId="77777777" w:rsidR="00DC40E4" w:rsidRDefault="00DC40E4" w:rsidP="006C398A">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Email</w:t>
            </w:r>
          </w:p>
        </w:tc>
      </w:tr>
      <w:tr w:rsidR="00707DF7" w:rsidRPr="00E25F30" w14:paraId="25FD11F4" w14:textId="77777777" w:rsidTr="009B75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hideMark/>
          </w:tcPr>
          <w:p w14:paraId="76BC2D05" w14:textId="77777777" w:rsidR="00DC40E4" w:rsidRPr="00A02D73" w:rsidRDefault="00DC40E4" w:rsidP="006C398A">
            <w:pPr>
              <w:rPr>
                <w:rFonts w:ascii="Calibri" w:hAnsi="Calibri"/>
                <w:b w:val="0"/>
                <w:color w:val="000000"/>
                <w:sz w:val="22"/>
                <w:szCs w:val="22"/>
              </w:rPr>
            </w:pPr>
          </w:p>
        </w:tc>
        <w:tc>
          <w:tcPr>
            <w:tcW w:w="1260" w:type="dxa"/>
            <w:noWrap/>
          </w:tcPr>
          <w:p w14:paraId="2C1805D7"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30A4C7AC"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3C8CDEA9"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30" w:type="dxa"/>
          </w:tcPr>
          <w:p w14:paraId="4FA6B085"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tcPr>
          <w:p w14:paraId="48CEB9F5"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790" w:type="dxa"/>
          </w:tcPr>
          <w:p w14:paraId="3DC0BC1A"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DC40E4" w:rsidRPr="00E25F30" w14:paraId="1AD6C5F2" w14:textId="77777777" w:rsidTr="009B751F">
        <w:trPr>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78A695AE" w14:textId="77777777" w:rsidR="00DC40E4" w:rsidRPr="00A02D73" w:rsidRDefault="00DC40E4" w:rsidP="006C398A">
            <w:pPr>
              <w:rPr>
                <w:rFonts w:ascii="Calibri" w:hAnsi="Calibri"/>
                <w:b w:val="0"/>
                <w:color w:val="000000"/>
                <w:sz w:val="22"/>
                <w:szCs w:val="22"/>
              </w:rPr>
            </w:pPr>
          </w:p>
        </w:tc>
        <w:tc>
          <w:tcPr>
            <w:tcW w:w="1260" w:type="dxa"/>
            <w:noWrap/>
          </w:tcPr>
          <w:p w14:paraId="29C91E76"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23A25E39"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270583E1"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30" w:type="dxa"/>
          </w:tcPr>
          <w:p w14:paraId="5470E087"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tcPr>
          <w:p w14:paraId="09626E4B"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790" w:type="dxa"/>
          </w:tcPr>
          <w:p w14:paraId="202DDF28"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707DF7" w:rsidRPr="00E25F30" w14:paraId="670E6A18" w14:textId="77777777" w:rsidTr="00707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3C74822C" w14:textId="77777777" w:rsidR="00DC40E4" w:rsidRPr="00A02D73" w:rsidRDefault="00DC40E4" w:rsidP="006C398A">
            <w:pPr>
              <w:rPr>
                <w:rFonts w:ascii="Calibri" w:hAnsi="Calibri"/>
                <w:b w:val="0"/>
                <w:color w:val="000000"/>
                <w:sz w:val="22"/>
                <w:szCs w:val="22"/>
              </w:rPr>
            </w:pPr>
          </w:p>
        </w:tc>
        <w:tc>
          <w:tcPr>
            <w:tcW w:w="1260" w:type="dxa"/>
            <w:noWrap/>
          </w:tcPr>
          <w:p w14:paraId="5CB2A0BC"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4BCD2277"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17B004BA"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30" w:type="dxa"/>
          </w:tcPr>
          <w:p w14:paraId="0837F85A"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tcPr>
          <w:p w14:paraId="663F4D30"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790" w:type="dxa"/>
          </w:tcPr>
          <w:p w14:paraId="258128FE"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DC40E4" w:rsidRPr="00E25F30" w14:paraId="0910ADD7" w14:textId="77777777" w:rsidTr="009B751F">
        <w:trPr>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2F09020C" w14:textId="77777777" w:rsidR="00DC40E4" w:rsidRPr="00A02D73" w:rsidRDefault="00DC40E4" w:rsidP="006C398A">
            <w:pPr>
              <w:rPr>
                <w:rFonts w:ascii="Calibri" w:hAnsi="Calibri"/>
                <w:b w:val="0"/>
                <w:color w:val="000000"/>
                <w:sz w:val="22"/>
                <w:szCs w:val="22"/>
              </w:rPr>
            </w:pPr>
          </w:p>
        </w:tc>
        <w:tc>
          <w:tcPr>
            <w:tcW w:w="1260" w:type="dxa"/>
            <w:noWrap/>
          </w:tcPr>
          <w:p w14:paraId="07A04C59"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2B9D9879"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57EF1EE4"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30" w:type="dxa"/>
          </w:tcPr>
          <w:p w14:paraId="6C586C8C"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tcPr>
          <w:p w14:paraId="17493604"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790" w:type="dxa"/>
          </w:tcPr>
          <w:p w14:paraId="6EA9F45E"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707DF7" w:rsidRPr="00E25F30" w14:paraId="74EA5F3A" w14:textId="77777777" w:rsidTr="00707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5FE9D5F7" w14:textId="77777777" w:rsidR="00DC40E4" w:rsidRPr="00A02D73" w:rsidRDefault="00DC40E4" w:rsidP="006C398A">
            <w:pPr>
              <w:rPr>
                <w:rFonts w:ascii="Calibri" w:hAnsi="Calibri"/>
                <w:b w:val="0"/>
                <w:color w:val="000000"/>
                <w:sz w:val="22"/>
                <w:szCs w:val="22"/>
              </w:rPr>
            </w:pPr>
          </w:p>
        </w:tc>
        <w:tc>
          <w:tcPr>
            <w:tcW w:w="1260" w:type="dxa"/>
            <w:noWrap/>
          </w:tcPr>
          <w:p w14:paraId="28C23BCD"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3E7CDD7F"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574A298D"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30" w:type="dxa"/>
          </w:tcPr>
          <w:p w14:paraId="6417013D"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tcPr>
          <w:p w14:paraId="61976EA1"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790" w:type="dxa"/>
          </w:tcPr>
          <w:p w14:paraId="097BFECB"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DC40E4" w:rsidRPr="00E25F30" w14:paraId="474E0D52" w14:textId="77777777" w:rsidTr="009B751F">
        <w:trPr>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5E5417B9" w14:textId="77777777" w:rsidR="00DC40E4" w:rsidRPr="00A02D73" w:rsidRDefault="00DC40E4" w:rsidP="006C398A">
            <w:pPr>
              <w:rPr>
                <w:rFonts w:ascii="Calibri" w:hAnsi="Calibri"/>
                <w:b w:val="0"/>
                <w:color w:val="000000"/>
                <w:sz w:val="22"/>
                <w:szCs w:val="22"/>
              </w:rPr>
            </w:pPr>
          </w:p>
        </w:tc>
        <w:tc>
          <w:tcPr>
            <w:tcW w:w="1260" w:type="dxa"/>
            <w:noWrap/>
          </w:tcPr>
          <w:p w14:paraId="5B1F0486"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4FFD6D3C"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4854677F"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30" w:type="dxa"/>
          </w:tcPr>
          <w:p w14:paraId="2257DD32"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tcPr>
          <w:p w14:paraId="1FCD8E0C"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790" w:type="dxa"/>
          </w:tcPr>
          <w:p w14:paraId="2BCF35C2"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707DF7" w:rsidRPr="00E25F30" w14:paraId="61D69880" w14:textId="77777777" w:rsidTr="00707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1861E553" w14:textId="77777777" w:rsidR="00DC40E4" w:rsidRPr="00A02D73" w:rsidRDefault="00DC40E4" w:rsidP="006C398A">
            <w:pPr>
              <w:rPr>
                <w:rFonts w:ascii="Calibri" w:hAnsi="Calibri"/>
                <w:b w:val="0"/>
                <w:color w:val="000000"/>
                <w:sz w:val="22"/>
                <w:szCs w:val="22"/>
              </w:rPr>
            </w:pPr>
          </w:p>
        </w:tc>
        <w:tc>
          <w:tcPr>
            <w:tcW w:w="1260" w:type="dxa"/>
            <w:noWrap/>
          </w:tcPr>
          <w:p w14:paraId="7EA74F28"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73949F99"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27BBAA58"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30" w:type="dxa"/>
          </w:tcPr>
          <w:p w14:paraId="61090CF6"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tcPr>
          <w:p w14:paraId="33432FFB"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790" w:type="dxa"/>
          </w:tcPr>
          <w:p w14:paraId="33947844"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DC40E4" w:rsidRPr="00E25F30" w14:paraId="686F95D9" w14:textId="77777777" w:rsidTr="009B751F">
        <w:trPr>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00A55180" w14:textId="77777777" w:rsidR="00DC40E4" w:rsidRPr="00A02D73" w:rsidRDefault="00DC40E4" w:rsidP="006C398A">
            <w:pPr>
              <w:rPr>
                <w:rFonts w:ascii="Calibri" w:hAnsi="Calibri"/>
                <w:b w:val="0"/>
                <w:color w:val="000000"/>
                <w:sz w:val="22"/>
                <w:szCs w:val="22"/>
              </w:rPr>
            </w:pPr>
          </w:p>
        </w:tc>
        <w:tc>
          <w:tcPr>
            <w:tcW w:w="1260" w:type="dxa"/>
            <w:noWrap/>
          </w:tcPr>
          <w:p w14:paraId="61345DA9"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30FA0526"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02A43F33"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30" w:type="dxa"/>
          </w:tcPr>
          <w:p w14:paraId="4F498C65"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tcPr>
          <w:p w14:paraId="539BEA36"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790" w:type="dxa"/>
          </w:tcPr>
          <w:p w14:paraId="1F750C8F"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707DF7" w:rsidRPr="00E25F30" w14:paraId="435CADE2" w14:textId="77777777" w:rsidTr="00707D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1BD4A61D" w14:textId="77777777" w:rsidR="00DC40E4" w:rsidRPr="00A02D73" w:rsidRDefault="00DC40E4" w:rsidP="006C398A">
            <w:pPr>
              <w:rPr>
                <w:rFonts w:ascii="Calibri" w:hAnsi="Calibri"/>
                <w:b w:val="0"/>
                <w:color w:val="000000"/>
                <w:sz w:val="22"/>
                <w:szCs w:val="22"/>
              </w:rPr>
            </w:pPr>
          </w:p>
        </w:tc>
        <w:tc>
          <w:tcPr>
            <w:tcW w:w="1260" w:type="dxa"/>
            <w:noWrap/>
          </w:tcPr>
          <w:p w14:paraId="47F558D0"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2A5CF8D5"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noWrap/>
          </w:tcPr>
          <w:p w14:paraId="4BC2D1FA"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530" w:type="dxa"/>
          </w:tcPr>
          <w:p w14:paraId="36AC8A3E" w14:textId="77777777" w:rsidR="00DC40E4" w:rsidRPr="00A02D73"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260" w:type="dxa"/>
          </w:tcPr>
          <w:p w14:paraId="14404F48"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2790" w:type="dxa"/>
          </w:tcPr>
          <w:p w14:paraId="022E4012" w14:textId="77777777" w:rsidR="00DC40E4" w:rsidRDefault="00DC40E4" w:rsidP="006C398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DC40E4" w:rsidRPr="00E25F30" w14:paraId="60FA2983" w14:textId="77777777" w:rsidTr="009B751F">
        <w:trPr>
          <w:trHeight w:val="300"/>
        </w:trPr>
        <w:tc>
          <w:tcPr>
            <w:cnfStyle w:val="001000000000" w:firstRow="0" w:lastRow="0" w:firstColumn="1" w:lastColumn="0" w:oddVBand="0" w:evenVBand="0" w:oddHBand="0" w:evenHBand="0" w:firstRowFirstColumn="0" w:firstRowLastColumn="0" w:lastRowFirstColumn="0" w:lastRowLastColumn="0"/>
            <w:tcW w:w="1345" w:type="dxa"/>
            <w:noWrap/>
          </w:tcPr>
          <w:p w14:paraId="55878B8C" w14:textId="77777777" w:rsidR="00DC40E4" w:rsidRPr="00A02D73" w:rsidRDefault="00DC40E4" w:rsidP="006C398A">
            <w:pPr>
              <w:rPr>
                <w:rFonts w:ascii="Calibri" w:hAnsi="Calibri"/>
                <w:b w:val="0"/>
                <w:color w:val="000000"/>
                <w:sz w:val="22"/>
                <w:szCs w:val="22"/>
              </w:rPr>
            </w:pPr>
          </w:p>
        </w:tc>
        <w:tc>
          <w:tcPr>
            <w:tcW w:w="1260" w:type="dxa"/>
            <w:noWrap/>
          </w:tcPr>
          <w:p w14:paraId="4C015F89"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6BBAF743"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noWrap/>
          </w:tcPr>
          <w:p w14:paraId="7EACC623"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530" w:type="dxa"/>
          </w:tcPr>
          <w:p w14:paraId="653E7514" w14:textId="77777777" w:rsidR="00DC40E4" w:rsidRPr="00A02D73"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260" w:type="dxa"/>
          </w:tcPr>
          <w:p w14:paraId="281E7AB3" w14:textId="77777777"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2790" w:type="dxa"/>
          </w:tcPr>
          <w:p w14:paraId="3455F73A" w14:textId="6328F560" w:rsidR="00DC40E4" w:rsidRDefault="00DC40E4" w:rsidP="006C398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1294A4CA" w14:textId="0F1307CE" w:rsidR="00A76113" w:rsidRDefault="00A76113" w:rsidP="005257E8">
      <w:pPr>
        <w:autoSpaceDE w:val="0"/>
        <w:autoSpaceDN w:val="0"/>
        <w:adjustRightInd w:val="0"/>
        <w:rPr>
          <w:rFonts w:asciiTheme="minorHAnsi" w:hAnsiTheme="minorHAnsi" w:cs="Tahoma"/>
          <w:b/>
          <w:bCs/>
          <w:color w:val="000000"/>
        </w:rPr>
      </w:pPr>
    </w:p>
    <w:p w14:paraId="6B8282BE" w14:textId="77777777" w:rsidR="00B378B4" w:rsidRPr="00976EA0" w:rsidRDefault="00B378B4" w:rsidP="005257E8">
      <w:pPr>
        <w:autoSpaceDE w:val="0"/>
        <w:autoSpaceDN w:val="0"/>
        <w:adjustRightInd w:val="0"/>
        <w:rPr>
          <w:rFonts w:asciiTheme="minorHAnsi" w:hAnsiTheme="minorHAnsi" w:cs="Tahoma"/>
          <w:b/>
          <w:bCs/>
          <w:color w:val="000000"/>
        </w:rPr>
      </w:pPr>
    </w:p>
    <w:p w14:paraId="08DE970E" w14:textId="77777777" w:rsidR="002C2501" w:rsidRPr="00976EA0" w:rsidRDefault="00756B8F" w:rsidP="00A76113">
      <w:pPr>
        <w:pBdr>
          <w:top w:val="single" w:sz="4" w:space="3" w:color="auto"/>
          <w:left w:val="single" w:sz="4" w:space="4" w:color="auto"/>
          <w:bottom w:val="single" w:sz="4" w:space="1" w:color="auto"/>
          <w:right w:val="single" w:sz="4" w:space="8" w:color="auto"/>
        </w:pBdr>
        <w:autoSpaceDE w:val="0"/>
        <w:autoSpaceDN w:val="0"/>
        <w:adjustRightInd w:val="0"/>
        <w:ind w:left="360"/>
        <w:rPr>
          <w:rFonts w:asciiTheme="minorHAnsi" w:hAnsiTheme="minorHAnsi" w:cs="Tahoma"/>
          <w:bCs/>
          <w:color w:val="000000"/>
          <w:sz w:val="20"/>
          <w:szCs w:val="20"/>
        </w:rPr>
      </w:pPr>
      <w:proofErr w:type="spellStart"/>
      <w:r w:rsidRPr="00976EA0">
        <w:rPr>
          <w:rFonts w:asciiTheme="minorHAnsi" w:hAnsiTheme="minorHAnsi" w:cs="Tahoma"/>
          <w:b/>
          <w:bCs/>
          <w:color w:val="000000"/>
          <w:sz w:val="20"/>
          <w:szCs w:val="20"/>
        </w:rPr>
        <w:t>Reccomended</w:t>
      </w:r>
      <w:proofErr w:type="spellEnd"/>
      <w:r w:rsidRPr="00976EA0">
        <w:rPr>
          <w:rFonts w:asciiTheme="minorHAnsi" w:hAnsiTheme="minorHAnsi" w:cs="Tahoma"/>
          <w:b/>
          <w:bCs/>
          <w:color w:val="000000"/>
          <w:sz w:val="20"/>
          <w:szCs w:val="20"/>
        </w:rPr>
        <w:t xml:space="preserve"> </w:t>
      </w:r>
      <w:r w:rsidR="002C2501" w:rsidRPr="00976EA0">
        <w:rPr>
          <w:rFonts w:asciiTheme="minorHAnsi" w:hAnsiTheme="minorHAnsi" w:cs="Tahoma"/>
          <w:b/>
          <w:bCs/>
          <w:color w:val="000000"/>
          <w:sz w:val="20"/>
          <w:szCs w:val="20"/>
        </w:rPr>
        <w:t xml:space="preserve">Initial Password for all users:  </w:t>
      </w:r>
      <w:r w:rsidR="002C2501" w:rsidRPr="00976EA0">
        <w:rPr>
          <w:rFonts w:asciiTheme="minorHAnsi" w:hAnsiTheme="minorHAnsi" w:cs="Tahoma"/>
          <w:b/>
          <w:bCs/>
          <w:color w:val="000000"/>
          <w:sz w:val="20"/>
          <w:szCs w:val="20"/>
        </w:rPr>
        <w:tab/>
      </w:r>
      <w:r w:rsidR="002C2501" w:rsidRPr="00976EA0">
        <w:rPr>
          <w:rFonts w:asciiTheme="minorHAnsi" w:hAnsiTheme="minorHAnsi" w:cs="Tahoma"/>
          <w:b/>
          <w:bCs/>
          <w:color w:val="000000"/>
          <w:sz w:val="20"/>
          <w:szCs w:val="20"/>
        </w:rPr>
        <w:tab/>
      </w:r>
      <w:r w:rsidR="00762B1C" w:rsidRPr="00976EA0">
        <w:rPr>
          <w:rFonts w:asciiTheme="minorHAnsi" w:hAnsiTheme="minorHAnsi" w:cs="Tahoma"/>
          <w:b/>
          <w:bCs/>
          <w:color w:val="000000"/>
          <w:sz w:val="20"/>
          <w:szCs w:val="20"/>
        </w:rPr>
        <w:t>Password1</w:t>
      </w:r>
      <w:r w:rsidR="002C2501" w:rsidRPr="00976EA0">
        <w:rPr>
          <w:rFonts w:asciiTheme="minorHAnsi" w:hAnsiTheme="minorHAnsi" w:cs="Tahoma"/>
          <w:b/>
          <w:bCs/>
          <w:color w:val="000000"/>
          <w:sz w:val="20"/>
          <w:szCs w:val="20"/>
        </w:rPr>
        <w:tab/>
      </w:r>
      <w:r w:rsidR="002C2501" w:rsidRPr="00976EA0">
        <w:rPr>
          <w:rFonts w:asciiTheme="minorHAnsi" w:hAnsiTheme="minorHAnsi" w:cs="Tahoma"/>
          <w:b/>
          <w:bCs/>
          <w:color w:val="000000"/>
          <w:sz w:val="20"/>
          <w:szCs w:val="20"/>
        </w:rPr>
        <w:tab/>
      </w:r>
      <w:r w:rsidR="002C2501" w:rsidRPr="00976EA0">
        <w:rPr>
          <w:rFonts w:asciiTheme="minorHAnsi" w:hAnsiTheme="minorHAnsi" w:cs="Tahoma"/>
          <w:b/>
          <w:bCs/>
          <w:color w:val="000000"/>
          <w:sz w:val="20"/>
          <w:szCs w:val="20"/>
        </w:rPr>
        <w:tab/>
      </w:r>
      <w:r w:rsidR="002C2501" w:rsidRPr="00976EA0">
        <w:rPr>
          <w:rFonts w:asciiTheme="minorHAnsi" w:hAnsiTheme="minorHAnsi" w:cs="Tahoma"/>
          <w:b/>
          <w:bCs/>
          <w:color w:val="000000"/>
          <w:sz w:val="20"/>
          <w:szCs w:val="20"/>
        </w:rPr>
        <w:tab/>
      </w:r>
      <w:r w:rsidR="002C2501" w:rsidRPr="00976EA0">
        <w:rPr>
          <w:rFonts w:asciiTheme="minorHAnsi" w:hAnsiTheme="minorHAnsi" w:cs="Tahoma"/>
          <w:b/>
          <w:bCs/>
          <w:color w:val="000000"/>
          <w:sz w:val="20"/>
          <w:szCs w:val="20"/>
        </w:rPr>
        <w:tab/>
      </w:r>
    </w:p>
    <w:p w14:paraId="5E55BA71" w14:textId="77777777" w:rsidR="0022213E" w:rsidRDefault="0022213E" w:rsidP="002C2501">
      <w:pPr>
        <w:autoSpaceDE w:val="0"/>
        <w:autoSpaceDN w:val="0"/>
        <w:adjustRightInd w:val="0"/>
        <w:ind w:left="360"/>
        <w:rPr>
          <w:rFonts w:asciiTheme="minorHAnsi" w:hAnsiTheme="minorHAnsi" w:cs="Tahoma"/>
        </w:rPr>
      </w:pPr>
    </w:p>
    <w:p w14:paraId="19DE7066" w14:textId="77777777" w:rsidR="002C2501" w:rsidRDefault="002C2501" w:rsidP="002C2501">
      <w:pPr>
        <w:autoSpaceDE w:val="0"/>
        <w:autoSpaceDN w:val="0"/>
        <w:adjustRightInd w:val="0"/>
        <w:ind w:left="360"/>
        <w:rPr>
          <w:rFonts w:asciiTheme="minorHAnsi" w:hAnsiTheme="minorHAnsi" w:cs="Tahoma"/>
        </w:rPr>
      </w:pPr>
      <w:r w:rsidRPr="00976EA0">
        <w:rPr>
          <w:rFonts w:asciiTheme="minorHAnsi" w:hAnsiTheme="minorHAnsi" w:cs="Tahoma"/>
        </w:rPr>
        <w:t>NOTE - This password can, and is encouraged to, be reset by the users once they sign in for the first time.</w:t>
      </w:r>
    </w:p>
    <w:p w14:paraId="058AA963" w14:textId="77777777" w:rsidR="00A02D73" w:rsidRDefault="00A02D73" w:rsidP="002C2501">
      <w:pPr>
        <w:autoSpaceDE w:val="0"/>
        <w:autoSpaceDN w:val="0"/>
        <w:adjustRightInd w:val="0"/>
        <w:ind w:left="360"/>
        <w:rPr>
          <w:rFonts w:asciiTheme="minorHAnsi" w:hAnsiTheme="minorHAnsi" w:cs="Tahoma"/>
        </w:rPr>
      </w:pPr>
    </w:p>
    <w:p w14:paraId="6800C997" w14:textId="77777777" w:rsidR="006621ED" w:rsidRDefault="006621ED" w:rsidP="002C2501">
      <w:pPr>
        <w:autoSpaceDE w:val="0"/>
        <w:autoSpaceDN w:val="0"/>
        <w:adjustRightInd w:val="0"/>
        <w:ind w:left="360"/>
        <w:rPr>
          <w:rFonts w:asciiTheme="minorHAnsi" w:hAnsiTheme="minorHAnsi" w:cs="Tahoma"/>
        </w:rPr>
      </w:pPr>
    </w:p>
    <w:p w14:paraId="5B010C3F" w14:textId="77777777" w:rsidR="00430AB8" w:rsidRDefault="00430AB8" w:rsidP="002C2501">
      <w:pPr>
        <w:autoSpaceDE w:val="0"/>
        <w:autoSpaceDN w:val="0"/>
        <w:adjustRightInd w:val="0"/>
        <w:ind w:left="360"/>
        <w:rPr>
          <w:rFonts w:asciiTheme="minorHAnsi" w:hAnsiTheme="minorHAnsi" w:cs="Tahoma"/>
        </w:rPr>
      </w:pPr>
    </w:p>
    <w:p w14:paraId="523FB1BD" w14:textId="77777777" w:rsidR="00430AB8" w:rsidRDefault="00430AB8" w:rsidP="002C2501">
      <w:pPr>
        <w:autoSpaceDE w:val="0"/>
        <w:autoSpaceDN w:val="0"/>
        <w:adjustRightInd w:val="0"/>
        <w:ind w:left="360"/>
        <w:rPr>
          <w:rFonts w:asciiTheme="minorHAnsi" w:hAnsiTheme="minorHAnsi" w:cs="Tahoma"/>
        </w:rPr>
      </w:pPr>
    </w:p>
    <w:p w14:paraId="70928C3B" w14:textId="77777777" w:rsidR="00A02D73" w:rsidRDefault="00A02D73" w:rsidP="002C2501">
      <w:pPr>
        <w:autoSpaceDE w:val="0"/>
        <w:autoSpaceDN w:val="0"/>
        <w:adjustRightInd w:val="0"/>
        <w:ind w:left="360"/>
        <w:rPr>
          <w:rFonts w:asciiTheme="minorHAnsi" w:hAnsiTheme="minorHAnsi" w:cs="Tahoma"/>
        </w:rPr>
      </w:pPr>
    </w:p>
    <w:p w14:paraId="411A94D7" w14:textId="77777777" w:rsidR="0022213E" w:rsidRDefault="0022213E" w:rsidP="002C2501">
      <w:pPr>
        <w:autoSpaceDE w:val="0"/>
        <w:autoSpaceDN w:val="0"/>
        <w:adjustRightInd w:val="0"/>
        <w:ind w:left="360"/>
        <w:rPr>
          <w:rFonts w:asciiTheme="minorHAnsi" w:hAnsiTheme="minorHAnsi" w:cs="Tahoma"/>
        </w:rPr>
      </w:pPr>
    </w:p>
    <w:p w14:paraId="6ABEE473" w14:textId="77777777" w:rsidR="006C398A" w:rsidRDefault="006C398A" w:rsidP="00995764">
      <w:pPr>
        <w:pStyle w:val="Heading2"/>
        <w:spacing w:line="276" w:lineRule="auto"/>
        <w:ind w:left="846"/>
      </w:pPr>
      <w:r>
        <w:br w:type="page"/>
      </w:r>
    </w:p>
    <w:p w14:paraId="1C0823CE" w14:textId="1AB2A466" w:rsidR="00995764" w:rsidRPr="009B751F" w:rsidRDefault="00995764" w:rsidP="00D01D0C">
      <w:pPr>
        <w:pStyle w:val="Heading2"/>
        <w:numPr>
          <w:ilvl w:val="1"/>
          <w:numId w:val="12"/>
        </w:numPr>
      </w:pPr>
      <w:bookmarkStart w:id="12" w:name="_Toc505347431"/>
      <w:r w:rsidRPr="009B751F">
        <w:lastRenderedPageBreak/>
        <w:t>Your Security Needs</w:t>
      </w:r>
      <w:bookmarkEnd w:id="12"/>
    </w:p>
    <w:p w14:paraId="2DC404C5" w14:textId="6051B4A3" w:rsidR="00995764" w:rsidRDefault="00995764" w:rsidP="00995764">
      <w:pPr>
        <w:spacing w:after="200" w:line="276" w:lineRule="auto"/>
        <w:ind w:left="450"/>
        <w:rPr>
          <w:rFonts w:asciiTheme="minorHAnsi" w:hAnsiTheme="minorHAnsi" w:cs="Tahoma"/>
          <w:bCs/>
          <w:color w:val="000000"/>
        </w:rPr>
      </w:pPr>
      <w:r>
        <w:rPr>
          <w:rFonts w:asciiTheme="minorHAnsi" w:hAnsiTheme="minorHAnsi" w:cs="Tahoma"/>
          <w:bCs/>
          <w:color w:val="000000"/>
        </w:rPr>
        <w:t>You have provided the following security and functionality requirements.  In the subsequent sections, we will define how these requirements will be implemented via Infor Teams, Security Profiles and Roles.</w:t>
      </w:r>
      <w:r w:rsidR="00DD13FA">
        <w:rPr>
          <w:rFonts w:asciiTheme="minorHAnsi" w:hAnsiTheme="minorHAnsi" w:cs="Tahoma"/>
          <w:bCs/>
          <w:color w:val="000000"/>
        </w:rPr>
        <w:t xml:space="preserve">  Additionally, restrictions on the </w:t>
      </w:r>
      <w:r w:rsidR="00947162">
        <w:rPr>
          <w:rFonts w:asciiTheme="minorHAnsi" w:hAnsiTheme="minorHAnsi" w:cs="Tahoma"/>
          <w:bCs/>
          <w:color w:val="000000"/>
        </w:rPr>
        <w:t>ERP Customer ID</w:t>
      </w:r>
      <w:r w:rsidR="00DD13FA">
        <w:rPr>
          <w:rFonts w:asciiTheme="minorHAnsi" w:hAnsiTheme="minorHAnsi" w:cs="Tahoma"/>
          <w:bCs/>
          <w:color w:val="000000"/>
        </w:rPr>
        <w:t xml:space="preserve"> field are discussed in the customization section under Accounts.</w:t>
      </w:r>
    </w:p>
    <w:p w14:paraId="78FDB0DF" w14:textId="7CE88688" w:rsidR="00995764" w:rsidRPr="00411A09" w:rsidRDefault="0094780A" w:rsidP="00995764">
      <w:pPr>
        <w:autoSpaceDE w:val="0"/>
        <w:autoSpaceDN w:val="0"/>
        <w:adjustRightInd w:val="0"/>
        <w:ind w:left="360"/>
        <w:rPr>
          <w:rFonts w:asciiTheme="minorHAnsi" w:hAnsiTheme="minorHAnsi" w:cs="Tahoma"/>
          <w:b/>
          <w:sz w:val="28"/>
          <w:szCs w:val="28"/>
        </w:rPr>
      </w:pPr>
      <w:r>
        <w:rPr>
          <w:rFonts w:asciiTheme="minorHAnsi" w:hAnsiTheme="minorHAnsi" w:cs="Tahoma"/>
          <w:b/>
          <w:sz w:val="28"/>
          <w:szCs w:val="28"/>
        </w:rPr>
        <w:t>Security Needs</w:t>
      </w:r>
      <w:r w:rsidR="00995764" w:rsidRPr="00411A09">
        <w:rPr>
          <w:rFonts w:asciiTheme="minorHAnsi" w:hAnsiTheme="minorHAnsi" w:cs="Tahoma"/>
          <w:b/>
          <w:sz w:val="28"/>
          <w:szCs w:val="28"/>
        </w:rPr>
        <w:t>:</w:t>
      </w:r>
    </w:p>
    <w:p w14:paraId="37774E54" w14:textId="77777777" w:rsidR="00995764" w:rsidRPr="00411A09" w:rsidRDefault="00995764" w:rsidP="00995764">
      <w:pPr>
        <w:autoSpaceDE w:val="0"/>
        <w:autoSpaceDN w:val="0"/>
        <w:adjustRightInd w:val="0"/>
        <w:ind w:left="360"/>
        <w:rPr>
          <w:rFonts w:asciiTheme="minorHAnsi" w:hAnsiTheme="minorHAnsi" w:cs="Tahoma"/>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995764" w:rsidRPr="00A02D73" w14:paraId="0A9F80BD" w14:textId="77777777" w:rsidTr="00584976">
        <w:trPr>
          <w:cantSplit/>
          <w:trHeight w:val="260"/>
          <w:tblHeader/>
        </w:trPr>
        <w:tc>
          <w:tcPr>
            <w:tcW w:w="5000" w:type="pct"/>
            <w:shd w:val="clear" w:color="auto" w:fill="D9D9D9"/>
          </w:tcPr>
          <w:p w14:paraId="7704B4F8" w14:textId="4CC67D9B" w:rsidR="00995764" w:rsidRPr="00A02D73" w:rsidRDefault="0094780A" w:rsidP="00584976">
            <w:pPr>
              <w:autoSpaceDE w:val="0"/>
              <w:autoSpaceDN w:val="0"/>
              <w:adjustRightInd w:val="0"/>
              <w:rPr>
                <w:rFonts w:asciiTheme="minorHAnsi" w:hAnsiTheme="minorHAnsi" w:cs="Tahoma"/>
                <w:color w:val="000000"/>
              </w:rPr>
            </w:pPr>
            <w:r>
              <w:rPr>
                <w:rFonts w:asciiTheme="minorHAnsi" w:hAnsiTheme="minorHAnsi" w:cs="Tahoma"/>
                <w:color w:val="000000"/>
              </w:rPr>
              <w:t>Department</w:t>
            </w:r>
            <w:r w:rsidR="00995764" w:rsidRPr="00A02D73">
              <w:rPr>
                <w:rFonts w:asciiTheme="minorHAnsi" w:hAnsiTheme="minorHAnsi" w:cs="Tahoma"/>
                <w:color w:val="000000"/>
              </w:rPr>
              <w:t xml:space="preserve"> Name:  </w:t>
            </w:r>
            <w:r w:rsidR="00995764">
              <w:rPr>
                <w:rFonts w:asciiTheme="minorHAnsi" w:hAnsiTheme="minorHAnsi" w:cs="Tahoma"/>
                <w:b/>
                <w:color w:val="000000"/>
              </w:rPr>
              <w:t>Accounting</w:t>
            </w:r>
            <w:r w:rsidR="00A373B4">
              <w:rPr>
                <w:rFonts w:asciiTheme="minorHAnsi" w:hAnsiTheme="minorHAnsi" w:cs="Tahoma"/>
                <w:b/>
                <w:color w:val="000000"/>
              </w:rPr>
              <w:t xml:space="preserve"> (Sample)</w:t>
            </w:r>
          </w:p>
        </w:tc>
      </w:tr>
      <w:tr w:rsidR="00995764" w:rsidRPr="00A02D73" w14:paraId="402EE209" w14:textId="77777777" w:rsidTr="00584976">
        <w:trPr>
          <w:cantSplit/>
          <w:trHeight w:val="550"/>
        </w:trPr>
        <w:tc>
          <w:tcPr>
            <w:tcW w:w="5000" w:type="pct"/>
          </w:tcPr>
          <w:p w14:paraId="281A4414" w14:textId="5A790AAF" w:rsidR="00995764" w:rsidRDefault="00995764" w:rsidP="00D01D0C">
            <w:pPr>
              <w:pStyle w:val="ListParagraph"/>
              <w:numPr>
                <w:ilvl w:val="0"/>
                <w:numId w:val="4"/>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 xml:space="preserve">Can </w:t>
            </w:r>
            <w:r w:rsidRPr="00EB0F16">
              <w:rPr>
                <w:rFonts w:asciiTheme="minorHAnsi" w:hAnsiTheme="minorHAnsi" w:cs="Tahoma"/>
                <w:color w:val="000000"/>
                <w:u w:val="single"/>
              </w:rPr>
              <w:t>view</w:t>
            </w:r>
            <w:r>
              <w:rPr>
                <w:rFonts w:asciiTheme="minorHAnsi" w:hAnsiTheme="minorHAnsi" w:cs="Tahoma"/>
                <w:color w:val="000000"/>
              </w:rPr>
              <w:t xml:space="preserve"> all accounts (no edit, add, delete).</w:t>
            </w:r>
          </w:p>
          <w:p w14:paraId="12B2822B" w14:textId="77777777" w:rsidR="00995764" w:rsidRPr="00A02D73" w:rsidRDefault="00995764" w:rsidP="00D01D0C">
            <w:pPr>
              <w:pStyle w:val="ListParagraph"/>
              <w:numPr>
                <w:ilvl w:val="0"/>
                <w:numId w:val="4"/>
              </w:numPr>
              <w:autoSpaceDE w:val="0"/>
              <w:autoSpaceDN w:val="0"/>
              <w:adjustRightInd w:val="0"/>
              <w:spacing w:after="200" w:line="276" w:lineRule="auto"/>
              <w:rPr>
                <w:rFonts w:asciiTheme="minorHAnsi" w:hAnsiTheme="minorHAnsi" w:cs="Tahoma"/>
                <w:color w:val="000000"/>
              </w:rPr>
            </w:pPr>
            <w:r w:rsidRPr="00A02D73">
              <w:rPr>
                <w:rFonts w:asciiTheme="minorHAnsi" w:hAnsiTheme="minorHAnsi" w:cs="Tahoma"/>
                <w:color w:val="000000"/>
              </w:rPr>
              <w:t xml:space="preserve">Can </w:t>
            </w:r>
            <w:r>
              <w:rPr>
                <w:rFonts w:asciiTheme="minorHAnsi" w:hAnsiTheme="minorHAnsi" w:cs="Tahoma"/>
                <w:color w:val="000000"/>
              </w:rPr>
              <w:t>create activities against any account</w:t>
            </w:r>
            <w:r w:rsidRPr="00A02D73">
              <w:rPr>
                <w:rFonts w:asciiTheme="minorHAnsi" w:hAnsiTheme="minorHAnsi" w:cs="Tahoma"/>
                <w:color w:val="000000"/>
              </w:rPr>
              <w:t>.</w:t>
            </w:r>
            <w:r>
              <w:rPr>
                <w:rFonts w:asciiTheme="minorHAnsi" w:hAnsiTheme="minorHAnsi" w:cs="Tahoma"/>
                <w:color w:val="000000"/>
              </w:rPr>
              <w:t xml:space="preserve"> Can edit their own activities.</w:t>
            </w:r>
          </w:p>
          <w:p w14:paraId="6538695C" w14:textId="77777777" w:rsidR="00995764" w:rsidRPr="00A02D73" w:rsidRDefault="00995764" w:rsidP="00D01D0C">
            <w:pPr>
              <w:pStyle w:val="ListParagraph"/>
              <w:numPr>
                <w:ilvl w:val="0"/>
                <w:numId w:val="4"/>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Cannot</w:t>
            </w:r>
            <w:r w:rsidRPr="00A02D73">
              <w:rPr>
                <w:rFonts w:asciiTheme="minorHAnsi" w:hAnsiTheme="minorHAnsi" w:cs="Tahoma"/>
                <w:color w:val="000000"/>
              </w:rPr>
              <w:t xml:space="preserve"> </w:t>
            </w:r>
            <w:r>
              <w:rPr>
                <w:rFonts w:asciiTheme="minorHAnsi" w:hAnsiTheme="minorHAnsi" w:cs="Tahoma"/>
                <w:color w:val="000000"/>
              </w:rPr>
              <w:t>delete, i</w:t>
            </w:r>
            <w:r w:rsidRPr="00A02D73">
              <w:rPr>
                <w:rFonts w:asciiTheme="minorHAnsi" w:hAnsiTheme="minorHAnsi" w:cs="Tahoma"/>
                <w:color w:val="000000"/>
              </w:rPr>
              <w:t>mport</w:t>
            </w:r>
            <w:r>
              <w:rPr>
                <w:rFonts w:asciiTheme="minorHAnsi" w:hAnsiTheme="minorHAnsi" w:cs="Tahoma"/>
                <w:color w:val="000000"/>
              </w:rPr>
              <w:t>,</w:t>
            </w:r>
            <w:r w:rsidRPr="00A02D73">
              <w:rPr>
                <w:rFonts w:asciiTheme="minorHAnsi" w:hAnsiTheme="minorHAnsi" w:cs="Tahoma"/>
                <w:color w:val="000000"/>
              </w:rPr>
              <w:t xml:space="preserve"> </w:t>
            </w:r>
            <w:r>
              <w:rPr>
                <w:rFonts w:asciiTheme="minorHAnsi" w:hAnsiTheme="minorHAnsi" w:cs="Tahoma"/>
                <w:color w:val="000000"/>
              </w:rPr>
              <w:t>e</w:t>
            </w:r>
            <w:r w:rsidRPr="00A02D73">
              <w:rPr>
                <w:rFonts w:asciiTheme="minorHAnsi" w:hAnsiTheme="minorHAnsi" w:cs="Tahoma"/>
                <w:color w:val="000000"/>
              </w:rPr>
              <w:t>xport on any module.</w:t>
            </w:r>
          </w:p>
        </w:tc>
      </w:tr>
    </w:tbl>
    <w:p w14:paraId="61A25786" w14:textId="77777777" w:rsidR="00995764" w:rsidRPr="00A02D73" w:rsidRDefault="00995764" w:rsidP="00995764">
      <w:pPr>
        <w:autoSpaceDE w:val="0"/>
        <w:autoSpaceDN w:val="0"/>
        <w:adjustRightInd w:val="0"/>
        <w:ind w:left="360"/>
        <w:rPr>
          <w:rFonts w:asciiTheme="minorHAnsi" w:hAnsiTheme="minorHAnsi" w:cs="Tahoma"/>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995764" w:rsidRPr="00A02D73" w14:paraId="455042A9" w14:textId="77777777" w:rsidTr="00584976">
        <w:trPr>
          <w:cantSplit/>
          <w:trHeight w:val="260"/>
          <w:tblHeader/>
        </w:trPr>
        <w:tc>
          <w:tcPr>
            <w:tcW w:w="5000" w:type="pct"/>
            <w:shd w:val="clear" w:color="auto" w:fill="D9D9D9"/>
          </w:tcPr>
          <w:p w14:paraId="2C048ADE" w14:textId="7B1B8BC1" w:rsidR="00995764" w:rsidRPr="00A02D73" w:rsidRDefault="0094780A" w:rsidP="00584976">
            <w:pPr>
              <w:autoSpaceDE w:val="0"/>
              <w:autoSpaceDN w:val="0"/>
              <w:adjustRightInd w:val="0"/>
              <w:rPr>
                <w:rFonts w:asciiTheme="minorHAnsi" w:hAnsiTheme="minorHAnsi" w:cs="Tahoma"/>
                <w:color w:val="000000"/>
              </w:rPr>
            </w:pPr>
            <w:r>
              <w:rPr>
                <w:rFonts w:asciiTheme="minorHAnsi" w:hAnsiTheme="minorHAnsi" w:cs="Tahoma"/>
                <w:color w:val="000000"/>
              </w:rPr>
              <w:t>Department</w:t>
            </w:r>
            <w:r w:rsidR="00995764" w:rsidRPr="00A02D73">
              <w:rPr>
                <w:rFonts w:asciiTheme="minorHAnsi" w:hAnsiTheme="minorHAnsi" w:cs="Tahoma"/>
                <w:color w:val="000000"/>
              </w:rPr>
              <w:t xml:space="preserve"> Name:  </w:t>
            </w:r>
            <w:r w:rsidR="00995764">
              <w:rPr>
                <w:rFonts w:asciiTheme="minorHAnsi" w:hAnsiTheme="minorHAnsi" w:cs="Tahoma"/>
                <w:b/>
                <w:color w:val="000000"/>
              </w:rPr>
              <w:t>Sales</w:t>
            </w:r>
            <w:r w:rsidR="00A373B4">
              <w:rPr>
                <w:rFonts w:asciiTheme="minorHAnsi" w:hAnsiTheme="minorHAnsi" w:cs="Tahoma"/>
                <w:b/>
                <w:color w:val="000000"/>
              </w:rPr>
              <w:t xml:space="preserve"> (Sample)</w:t>
            </w:r>
          </w:p>
        </w:tc>
      </w:tr>
      <w:tr w:rsidR="00995764" w:rsidRPr="00A02D73" w14:paraId="11B2A16F" w14:textId="77777777" w:rsidTr="00584976">
        <w:trPr>
          <w:cantSplit/>
          <w:trHeight w:val="550"/>
        </w:trPr>
        <w:tc>
          <w:tcPr>
            <w:tcW w:w="5000" w:type="pct"/>
          </w:tcPr>
          <w:p w14:paraId="0DB076DA" w14:textId="73E940CA" w:rsidR="00995764" w:rsidRDefault="00995764" w:rsidP="00D01D0C">
            <w:pPr>
              <w:pStyle w:val="ListParagraph"/>
              <w:numPr>
                <w:ilvl w:val="0"/>
                <w:numId w:val="5"/>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 xml:space="preserve">Can </w:t>
            </w:r>
            <w:r w:rsidRPr="00EB0F16">
              <w:rPr>
                <w:rFonts w:asciiTheme="minorHAnsi" w:hAnsiTheme="minorHAnsi" w:cs="Tahoma"/>
                <w:color w:val="000000"/>
                <w:u w:val="single"/>
              </w:rPr>
              <w:t>view</w:t>
            </w:r>
            <w:r>
              <w:rPr>
                <w:rFonts w:asciiTheme="minorHAnsi" w:hAnsiTheme="minorHAnsi" w:cs="Tahoma"/>
                <w:color w:val="000000"/>
              </w:rPr>
              <w:t xml:space="preserve"> all accounts (no edit, add, delete</w:t>
            </w:r>
            <w:r w:rsidRPr="00193D61">
              <w:rPr>
                <w:rFonts w:asciiTheme="minorHAnsi" w:hAnsiTheme="minorHAnsi" w:cs="Tahoma"/>
                <w:color w:val="000000"/>
              </w:rPr>
              <w:t xml:space="preserve">).  </w:t>
            </w:r>
            <w:r w:rsidR="0094780A">
              <w:rPr>
                <w:rFonts w:asciiTheme="minorHAnsi" w:hAnsiTheme="minorHAnsi" w:cs="Tahoma"/>
                <w:color w:val="000000"/>
              </w:rPr>
              <w:t>Note: t</w:t>
            </w:r>
            <w:r w:rsidRPr="00193D61">
              <w:rPr>
                <w:rFonts w:asciiTheme="minorHAnsi" w:hAnsiTheme="minorHAnsi" w:cs="Tahoma"/>
                <w:color w:val="000000"/>
              </w:rPr>
              <w:t xml:space="preserve">his means that </w:t>
            </w:r>
            <w:r w:rsidRPr="00193D61">
              <w:rPr>
                <w:rFonts w:asciiTheme="minorHAnsi" w:hAnsiTheme="minorHAnsi" w:cs="Tahoma"/>
                <w:b/>
                <w:i/>
                <w:color w:val="000000"/>
                <w:u w:val="single"/>
              </w:rPr>
              <w:t>Sales cannot convert Leads to Accounts since that is the Account ADD function</w:t>
            </w:r>
            <w:r w:rsidRPr="00193D61">
              <w:rPr>
                <w:rFonts w:asciiTheme="minorHAnsi" w:hAnsiTheme="minorHAnsi" w:cs="Tahoma"/>
                <w:color w:val="000000"/>
              </w:rPr>
              <w:t>.</w:t>
            </w:r>
          </w:p>
          <w:p w14:paraId="45CC3BEC" w14:textId="3B5C002A" w:rsidR="00995764" w:rsidRDefault="00995764" w:rsidP="00D01D0C">
            <w:pPr>
              <w:pStyle w:val="ListParagraph"/>
              <w:numPr>
                <w:ilvl w:val="0"/>
                <w:numId w:val="5"/>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Can edit their own accounts</w:t>
            </w:r>
            <w:r w:rsidR="0094780A">
              <w:rPr>
                <w:rFonts w:asciiTheme="minorHAnsi" w:hAnsiTheme="minorHAnsi" w:cs="Tahoma"/>
                <w:color w:val="000000"/>
              </w:rPr>
              <w:t xml:space="preserve"> by territory</w:t>
            </w:r>
            <w:r>
              <w:rPr>
                <w:rFonts w:asciiTheme="minorHAnsi" w:hAnsiTheme="minorHAnsi" w:cs="Tahoma"/>
                <w:color w:val="000000"/>
              </w:rPr>
              <w:t>.</w:t>
            </w:r>
          </w:p>
          <w:p w14:paraId="4723A573" w14:textId="3228D03C" w:rsidR="00995764" w:rsidRDefault="00995764" w:rsidP="00D01D0C">
            <w:pPr>
              <w:pStyle w:val="ListParagraph"/>
              <w:numPr>
                <w:ilvl w:val="0"/>
                <w:numId w:val="5"/>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 xml:space="preserve">Cannot add/edit </w:t>
            </w:r>
            <w:r w:rsidR="00947162">
              <w:rPr>
                <w:rFonts w:asciiTheme="minorHAnsi" w:hAnsiTheme="minorHAnsi" w:cs="Tahoma"/>
                <w:color w:val="000000"/>
              </w:rPr>
              <w:t>ERP Customer ID</w:t>
            </w:r>
            <w:r>
              <w:rPr>
                <w:rFonts w:asciiTheme="minorHAnsi" w:hAnsiTheme="minorHAnsi" w:cs="Tahoma"/>
                <w:color w:val="000000"/>
              </w:rPr>
              <w:t xml:space="preserve"> on </w:t>
            </w:r>
            <w:r w:rsidRPr="00EB0F16">
              <w:rPr>
                <w:rFonts w:asciiTheme="minorHAnsi" w:hAnsiTheme="minorHAnsi" w:cs="Tahoma"/>
                <w:color w:val="000000"/>
                <w:u w:val="single"/>
              </w:rPr>
              <w:t>any</w:t>
            </w:r>
            <w:r>
              <w:rPr>
                <w:rFonts w:asciiTheme="minorHAnsi" w:hAnsiTheme="minorHAnsi" w:cs="Tahoma"/>
                <w:color w:val="000000"/>
              </w:rPr>
              <w:t xml:space="preserve"> account.</w:t>
            </w:r>
          </w:p>
          <w:p w14:paraId="3D8F0904" w14:textId="77777777" w:rsidR="00995764" w:rsidRPr="00A02D73" w:rsidRDefault="00995764" w:rsidP="00D01D0C">
            <w:pPr>
              <w:pStyle w:val="ListParagraph"/>
              <w:numPr>
                <w:ilvl w:val="0"/>
                <w:numId w:val="5"/>
              </w:numPr>
              <w:autoSpaceDE w:val="0"/>
              <w:autoSpaceDN w:val="0"/>
              <w:adjustRightInd w:val="0"/>
              <w:spacing w:after="200" w:line="276" w:lineRule="auto"/>
              <w:rPr>
                <w:rFonts w:asciiTheme="minorHAnsi" w:hAnsiTheme="minorHAnsi" w:cs="Tahoma"/>
                <w:color w:val="000000"/>
              </w:rPr>
            </w:pPr>
            <w:r w:rsidRPr="00A02D73">
              <w:rPr>
                <w:rFonts w:asciiTheme="minorHAnsi" w:hAnsiTheme="minorHAnsi" w:cs="Tahoma"/>
                <w:color w:val="000000"/>
              </w:rPr>
              <w:t xml:space="preserve">Can </w:t>
            </w:r>
            <w:r>
              <w:rPr>
                <w:rFonts w:asciiTheme="minorHAnsi" w:hAnsiTheme="minorHAnsi" w:cs="Tahoma"/>
                <w:color w:val="000000"/>
              </w:rPr>
              <w:t>create activities against any account/contact/opportunity</w:t>
            </w:r>
            <w:r w:rsidRPr="00A02D73">
              <w:rPr>
                <w:rFonts w:asciiTheme="minorHAnsi" w:hAnsiTheme="minorHAnsi" w:cs="Tahoma"/>
                <w:color w:val="000000"/>
              </w:rPr>
              <w:t>.</w:t>
            </w:r>
            <w:r>
              <w:rPr>
                <w:rFonts w:asciiTheme="minorHAnsi" w:hAnsiTheme="minorHAnsi" w:cs="Tahoma"/>
                <w:color w:val="000000"/>
              </w:rPr>
              <w:t xml:space="preserve"> Can edit their own activities.</w:t>
            </w:r>
          </w:p>
          <w:p w14:paraId="3359A8EF" w14:textId="77777777" w:rsidR="00995764" w:rsidRPr="00A02D73" w:rsidRDefault="00995764" w:rsidP="00D01D0C">
            <w:pPr>
              <w:pStyle w:val="ListParagraph"/>
              <w:numPr>
                <w:ilvl w:val="0"/>
                <w:numId w:val="5"/>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Cannot delete, i</w:t>
            </w:r>
            <w:r w:rsidRPr="00A02D73">
              <w:rPr>
                <w:rFonts w:asciiTheme="minorHAnsi" w:hAnsiTheme="minorHAnsi" w:cs="Tahoma"/>
                <w:color w:val="000000"/>
              </w:rPr>
              <w:t>mport</w:t>
            </w:r>
            <w:r>
              <w:rPr>
                <w:rFonts w:asciiTheme="minorHAnsi" w:hAnsiTheme="minorHAnsi" w:cs="Tahoma"/>
                <w:color w:val="000000"/>
              </w:rPr>
              <w:t>,</w:t>
            </w:r>
            <w:r w:rsidRPr="00A02D73">
              <w:rPr>
                <w:rFonts w:asciiTheme="minorHAnsi" w:hAnsiTheme="minorHAnsi" w:cs="Tahoma"/>
                <w:color w:val="000000"/>
              </w:rPr>
              <w:t xml:space="preserve"> </w:t>
            </w:r>
            <w:r>
              <w:rPr>
                <w:rFonts w:asciiTheme="minorHAnsi" w:hAnsiTheme="minorHAnsi" w:cs="Tahoma"/>
                <w:color w:val="000000"/>
              </w:rPr>
              <w:t>e</w:t>
            </w:r>
            <w:r w:rsidRPr="00A02D73">
              <w:rPr>
                <w:rFonts w:asciiTheme="minorHAnsi" w:hAnsiTheme="minorHAnsi" w:cs="Tahoma"/>
                <w:color w:val="000000"/>
              </w:rPr>
              <w:t>xport on any module.</w:t>
            </w:r>
          </w:p>
        </w:tc>
      </w:tr>
    </w:tbl>
    <w:p w14:paraId="0CE7D32E" w14:textId="77777777" w:rsidR="00995764" w:rsidRDefault="00995764" w:rsidP="00995764"/>
    <w:p w14:paraId="3BC8CC57" w14:textId="77777777" w:rsidR="00995764" w:rsidRDefault="00995764" w:rsidP="00995764"/>
    <w:p w14:paraId="3D0F582B" w14:textId="77777777" w:rsidR="005257E8" w:rsidRPr="009B751F" w:rsidRDefault="005257E8" w:rsidP="009B751F">
      <w:pPr>
        <w:pStyle w:val="Heading2"/>
      </w:pPr>
      <w:bookmarkStart w:id="13" w:name="_Toc505347432"/>
      <w:proofErr w:type="spellStart"/>
      <w:r w:rsidRPr="009B751F">
        <w:t>InforCRM</w:t>
      </w:r>
      <w:proofErr w:type="spellEnd"/>
      <w:r w:rsidRPr="009B751F">
        <w:t xml:space="preserve"> Teams</w:t>
      </w:r>
      <w:bookmarkEnd w:id="13"/>
      <w:r w:rsidRPr="009B751F">
        <w:t xml:space="preserve"> </w:t>
      </w:r>
    </w:p>
    <w:p w14:paraId="46B59F67" w14:textId="57A9F8D6" w:rsidR="001E2A4F" w:rsidRDefault="001E2A4F" w:rsidP="001E2A4F">
      <w:pPr>
        <w:spacing w:after="200" w:line="276" w:lineRule="auto"/>
        <w:ind w:left="450"/>
        <w:rPr>
          <w:rFonts w:asciiTheme="minorHAnsi" w:hAnsiTheme="minorHAnsi" w:cs="Tahoma"/>
          <w:bCs/>
          <w:color w:val="000000"/>
        </w:rPr>
      </w:pPr>
      <w:r>
        <w:rPr>
          <w:rFonts w:asciiTheme="minorHAnsi" w:hAnsiTheme="minorHAnsi" w:cs="Tahoma"/>
          <w:bCs/>
          <w:color w:val="000000"/>
        </w:rPr>
        <w:t>Account Ownership defines</w:t>
      </w:r>
      <w:r w:rsidR="005257E8" w:rsidRPr="001E2A4F">
        <w:rPr>
          <w:rFonts w:asciiTheme="minorHAnsi" w:hAnsiTheme="minorHAnsi" w:cs="Tahoma"/>
          <w:bCs/>
          <w:color w:val="000000"/>
        </w:rPr>
        <w:t xml:space="preserve"> which users can access that account. </w:t>
      </w:r>
      <w:r>
        <w:rPr>
          <w:rFonts w:asciiTheme="minorHAnsi" w:hAnsiTheme="minorHAnsi" w:cs="Tahoma"/>
          <w:bCs/>
          <w:color w:val="000000"/>
        </w:rPr>
        <w:t xml:space="preserve">Accounts can be owned by a User, by a Team, or by Everyone. The system default is that all accounts are owned by Everyone, which allows all users access to all accounts. </w:t>
      </w:r>
      <w:r w:rsidR="00012B4C">
        <w:rPr>
          <w:rFonts w:asciiTheme="minorHAnsi" w:hAnsiTheme="minorHAnsi" w:cs="Tahoma"/>
          <w:bCs/>
          <w:color w:val="000000"/>
        </w:rPr>
        <w:t>If a Team is set as the Account Owner, only members of that team have access/visibility to the account.</w:t>
      </w:r>
      <w:r w:rsidR="00012B4C" w:rsidRPr="001E2A4F">
        <w:rPr>
          <w:rFonts w:asciiTheme="minorHAnsi" w:hAnsiTheme="minorHAnsi" w:cs="Tahoma"/>
          <w:bCs/>
          <w:color w:val="000000"/>
        </w:rPr>
        <w:t xml:space="preserve"> Teams can consist of users, departments, and other teams. You might create teams based on region, territory, type of account, or department</w:t>
      </w:r>
      <w:r>
        <w:rPr>
          <w:rFonts w:asciiTheme="minorHAnsi" w:hAnsiTheme="minorHAnsi" w:cs="Tahoma"/>
          <w:bCs/>
          <w:color w:val="000000"/>
        </w:rPr>
        <w:t xml:space="preserve">. </w:t>
      </w:r>
    </w:p>
    <w:p w14:paraId="4055ABF3" w14:textId="63DB633D" w:rsidR="001E2A4F" w:rsidRDefault="001E2A4F" w:rsidP="001E2A4F">
      <w:pPr>
        <w:spacing w:after="200" w:line="276" w:lineRule="auto"/>
        <w:ind w:left="450"/>
        <w:rPr>
          <w:rFonts w:asciiTheme="minorHAnsi" w:hAnsiTheme="minorHAnsi" w:cs="Tahoma"/>
          <w:bCs/>
          <w:color w:val="000000"/>
        </w:rPr>
      </w:pPr>
      <w:r>
        <w:rPr>
          <w:rFonts w:asciiTheme="minorHAnsi" w:hAnsiTheme="minorHAnsi" w:cs="Tahoma"/>
          <w:bCs/>
          <w:color w:val="000000"/>
        </w:rPr>
        <w:t xml:space="preserve">Security Profiles add data action restrictions to a user’s membership on a specific team and can be defined per user per team. </w:t>
      </w:r>
      <w:r w:rsidRPr="001E2A4F">
        <w:rPr>
          <w:rFonts w:asciiTheme="minorHAnsi" w:hAnsiTheme="minorHAnsi" w:cs="Tahoma"/>
          <w:bCs/>
          <w:color w:val="000000"/>
        </w:rPr>
        <w:t xml:space="preserve">Users can belong to more than one team and their security profiles can be different for each team. </w:t>
      </w:r>
      <w:r>
        <w:rPr>
          <w:rFonts w:asciiTheme="minorHAnsi" w:hAnsiTheme="minorHAnsi" w:cs="Tahoma"/>
          <w:bCs/>
          <w:color w:val="000000"/>
        </w:rPr>
        <w:t xml:space="preserve">For example, user Mary works in Territory North but also needs to see the accounts in Territory South.  We would add Mary to Team North with </w:t>
      </w:r>
      <w:r w:rsidR="003C4B8E">
        <w:rPr>
          <w:rFonts w:asciiTheme="minorHAnsi" w:hAnsiTheme="minorHAnsi" w:cs="Tahoma"/>
          <w:bCs/>
          <w:color w:val="000000"/>
        </w:rPr>
        <w:t xml:space="preserve">a </w:t>
      </w:r>
      <w:r>
        <w:rPr>
          <w:rFonts w:asciiTheme="minorHAnsi" w:hAnsiTheme="minorHAnsi" w:cs="Tahoma"/>
          <w:bCs/>
          <w:color w:val="000000"/>
        </w:rPr>
        <w:t>Security Profile</w:t>
      </w:r>
      <w:r w:rsidR="003C4B8E">
        <w:rPr>
          <w:rFonts w:asciiTheme="minorHAnsi" w:hAnsiTheme="minorHAnsi" w:cs="Tahoma"/>
          <w:bCs/>
          <w:color w:val="000000"/>
        </w:rPr>
        <w:t xml:space="preserve"> of Read/Write</w:t>
      </w:r>
      <w:r>
        <w:rPr>
          <w:rFonts w:asciiTheme="minorHAnsi" w:hAnsiTheme="minorHAnsi" w:cs="Tahoma"/>
          <w:bCs/>
          <w:color w:val="000000"/>
        </w:rPr>
        <w:t>. We would add Mary to Team South with a Security Profile of Read Only.</w:t>
      </w:r>
      <w:r w:rsidR="007E24D4">
        <w:rPr>
          <w:rFonts w:asciiTheme="minorHAnsi" w:hAnsiTheme="minorHAnsi" w:cs="Tahoma"/>
          <w:bCs/>
          <w:color w:val="000000"/>
        </w:rPr>
        <w:t xml:space="preserve">  Additionally, any user can create an activity against an account even if their Security Profile is Read Only for that account.</w:t>
      </w:r>
    </w:p>
    <w:p w14:paraId="21869C20" w14:textId="77777777" w:rsidR="00120A36" w:rsidRDefault="00120A36" w:rsidP="00430AB8">
      <w:pPr>
        <w:autoSpaceDE w:val="0"/>
        <w:autoSpaceDN w:val="0"/>
        <w:adjustRightInd w:val="0"/>
        <w:ind w:left="360"/>
        <w:rPr>
          <w:rFonts w:asciiTheme="minorHAnsi" w:eastAsiaTheme="minorEastAsia" w:hAnsiTheme="minorHAnsi" w:cs="Calibri"/>
          <w:color w:val="000000"/>
          <w:lang w:eastAsia="en-US"/>
        </w:rPr>
      </w:pPr>
    </w:p>
    <w:p w14:paraId="25C39376" w14:textId="77777777" w:rsidR="00A373B4" w:rsidRDefault="00A373B4" w:rsidP="00430AB8">
      <w:pPr>
        <w:autoSpaceDE w:val="0"/>
        <w:autoSpaceDN w:val="0"/>
        <w:adjustRightInd w:val="0"/>
        <w:ind w:left="360"/>
        <w:rPr>
          <w:rFonts w:asciiTheme="minorHAnsi" w:eastAsiaTheme="minorEastAsia" w:hAnsiTheme="minorHAnsi" w:cs="Calibri"/>
          <w:color w:val="000000"/>
          <w:lang w:eastAsia="en-US"/>
        </w:rPr>
      </w:pPr>
    </w:p>
    <w:p w14:paraId="29AE8696" w14:textId="77777777" w:rsidR="005257E8" w:rsidRDefault="005257E8" w:rsidP="00430AB8">
      <w:pPr>
        <w:autoSpaceDE w:val="0"/>
        <w:autoSpaceDN w:val="0"/>
        <w:adjustRightInd w:val="0"/>
        <w:ind w:left="360"/>
        <w:rPr>
          <w:rFonts w:ascii="Calibri" w:eastAsiaTheme="minorEastAsia" w:hAnsi="Calibri" w:cs="Calibri"/>
          <w:b/>
          <w:bCs/>
          <w:sz w:val="28"/>
          <w:szCs w:val="28"/>
          <w:lang w:eastAsia="en-US"/>
        </w:rPr>
      </w:pPr>
      <w:r w:rsidRPr="005257E8">
        <w:rPr>
          <w:rFonts w:ascii="Calibri" w:eastAsiaTheme="minorEastAsia" w:hAnsi="Calibri" w:cs="Calibri"/>
          <w:b/>
          <w:bCs/>
          <w:sz w:val="28"/>
          <w:szCs w:val="28"/>
          <w:lang w:eastAsia="en-US"/>
        </w:rPr>
        <w:lastRenderedPageBreak/>
        <w:t xml:space="preserve">Security </w:t>
      </w:r>
    </w:p>
    <w:p w14:paraId="276E0435" w14:textId="77777777" w:rsidR="000D5DA6" w:rsidRDefault="000D5DA6" w:rsidP="00430AB8">
      <w:pPr>
        <w:autoSpaceDE w:val="0"/>
        <w:autoSpaceDN w:val="0"/>
        <w:adjustRightInd w:val="0"/>
        <w:ind w:left="360"/>
        <w:rPr>
          <w:rFonts w:asciiTheme="minorHAnsi" w:eastAsiaTheme="minorEastAsia" w:hAnsiTheme="minorHAnsi" w:cs="Calibri"/>
          <w:color w:val="000000"/>
          <w:lang w:eastAsia="en-US"/>
        </w:rPr>
      </w:pPr>
    </w:p>
    <w:p w14:paraId="42A42551" w14:textId="77777777" w:rsidR="005257E8" w:rsidRPr="000D5DA6" w:rsidRDefault="005257E8" w:rsidP="00430AB8">
      <w:pPr>
        <w:autoSpaceDE w:val="0"/>
        <w:autoSpaceDN w:val="0"/>
        <w:adjustRightInd w:val="0"/>
        <w:ind w:left="360"/>
        <w:rPr>
          <w:rFonts w:asciiTheme="minorHAnsi" w:eastAsiaTheme="minorEastAsia" w:hAnsiTheme="minorHAnsi" w:cs="Calibri"/>
          <w:color w:val="000000"/>
          <w:lang w:eastAsia="en-US"/>
        </w:rPr>
      </w:pPr>
      <w:r w:rsidRPr="005257E8">
        <w:rPr>
          <w:rFonts w:asciiTheme="minorHAnsi" w:eastAsiaTheme="minorEastAsia" w:hAnsiTheme="minorHAnsi" w:cs="Calibri"/>
          <w:color w:val="000000"/>
          <w:lang w:eastAsia="en-US"/>
        </w:rPr>
        <w:t xml:space="preserve">What types of account security will be utilized? </w:t>
      </w:r>
    </w:p>
    <w:p w14:paraId="2E3879E1" w14:textId="77777777" w:rsidR="005257E8" w:rsidRPr="005257E8" w:rsidRDefault="005257E8" w:rsidP="00430AB8">
      <w:pPr>
        <w:autoSpaceDE w:val="0"/>
        <w:autoSpaceDN w:val="0"/>
        <w:adjustRightInd w:val="0"/>
        <w:ind w:left="360"/>
        <w:rPr>
          <w:rFonts w:ascii="Calibri" w:eastAsiaTheme="minorEastAsia" w:hAnsi="Calibri" w:cs="Calibri"/>
          <w:sz w:val="20"/>
          <w:szCs w:val="20"/>
          <w:lang w:eastAsia="en-US"/>
        </w:rPr>
      </w:pPr>
    </w:p>
    <w:p w14:paraId="47A88454" w14:textId="4ECCECAA" w:rsidR="005257E8" w:rsidRPr="005257E8" w:rsidRDefault="003D4E1E" w:rsidP="00430AB8">
      <w:pPr>
        <w:autoSpaceDE w:val="0"/>
        <w:autoSpaceDN w:val="0"/>
        <w:adjustRightInd w:val="0"/>
        <w:ind w:left="360"/>
        <w:rPr>
          <w:rFonts w:asciiTheme="minorHAnsi" w:eastAsiaTheme="minorEastAsia" w:hAnsiTheme="minorHAnsi" w:cs="Cambria"/>
          <w:lang w:eastAsia="en-US"/>
        </w:rPr>
      </w:pPr>
      <w:sdt>
        <w:sdtPr>
          <w:rPr>
            <w:rFonts w:asciiTheme="minorHAnsi" w:eastAsiaTheme="minorEastAsia" w:hAnsiTheme="minorHAnsi" w:cs="Calibri"/>
            <w:lang w:eastAsia="en-US"/>
          </w:rPr>
          <w:id w:val="663513100"/>
          <w14:checkbox>
            <w14:checked w14:val="0"/>
            <w14:checkedState w14:val="2612" w14:font="Arial Unicode MS"/>
            <w14:uncheckedState w14:val="2610" w14:font="Arial Unicode MS"/>
          </w14:checkbox>
        </w:sdtPr>
        <w:sdtContent>
          <w:r w:rsidR="0022213E">
            <w:rPr>
              <w:rFonts w:ascii="MS Gothic" w:eastAsia="MS Gothic" w:hAnsi="MS Gothic" w:cs="Calibri" w:hint="eastAsia"/>
              <w:lang w:eastAsia="en-US"/>
            </w:rPr>
            <w:t>☐</w:t>
          </w:r>
        </w:sdtContent>
      </w:sdt>
      <w:r w:rsidR="005257E8" w:rsidRPr="005257E8">
        <w:rPr>
          <w:rFonts w:asciiTheme="minorHAnsi" w:eastAsiaTheme="minorEastAsia" w:hAnsiTheme="minorHAnsi" w:cs="Calibri"/>
          <w:lang w:eastAsia="en-US"/>
        </w:rPr>
        <w:t xml:space="preserve">Individual </w:t>
      </w:r>
      <w:r w:rsidR="00012B4C">
        <w:rPr>
          <w:rFonts w:asciiTheme="minorHAnsi" w:eastAsiaTheme="minorEastAsia" w:hAnsiTheme="minorHAnsi" w:cs="Calibri"/>
          <w:lang w:eastAsia="en-US"/>
        </w:rPr>
        <w:t>User</w:t>
      </w:r>
      <w:r w:rsidR="005257E8" w:rsidRPr="005257E8">
        <w:rPr>
          <w:rFonts w:asciiTheme="minorHAnsi" w:eastAsiaTheme="minorEastAsia" w:hAnsiTheme="minorHAnsi" w:cs="Calibri"/>
          <w:lang w:eastAsia="en-US"/>
        </w:rPr>
        <w:tab/>
      </w:r>
      <w:r w:rsidR="005257E8" w:rsidRPr="005257E8">
        <w:rPr>
          <w:rFonts w:asciiTheme="minorHAnsi" w:eastAsiaTheme="minorEastAsia" w:hAnsiTheme="minorHAnsi" w:cs="Calibri"/>
          <w:lang w:eastAsia="en-US"/>
        </w:rPr>
        <w:tab/>
      </w:r>
    </w:p>
    <w:p w14:paraId="26E97152" w14:textId="7249464E" w:rsidR="005257E8" w:rsidRPr="005257E8" w:rsidRDefault="003D4E1E" w:rsidP="00430AB8">
      <w:pPr>
        <w:autoSpaceDE w:val="0"/>
        <w:autoSpaceDN w:val="0"/>
        <w:adjustRightInd w:val="0"/>
        <w:ind w:left="360"/>
        <w:rPr>
          <w:rFonts w:asciiTheme="minorHAnsi" w:eastAsiaTheme="minorEastAsia" w:hAnsiTheme="minorHAnsi" w:cs="Calibri"/>
          <w:lang w:eastAsia="en-US"/>
        </w:rPr>
      </w:pPr>
      <w:sdt>
        <w:sdtPr>
          <w:rPr>
            <w:rFonts w:asciiTheme="minorHAnsi" w:eastAsiaTheme="minorEastAsia" w:hAnsiTheme="minorHAnsi" w:cs="Calibri"/>
            <w:lang w:eastAsia="en-US"/>
          </w:rPr>
          <w:id w:val="224107144"/>
          <w14:checkbox>
            <w14:checked w14:val="1"/>
            <w14:checkedState w14:val="2612" w14:font="Arial Unicode MS"/>
            <w14:uncheckedState w14:val="2610" w14:font="Arial Unicode MS"/>
          </w14:checkbox>
        </w:sdtPr>
        <w:sdtContent>
          <w:r w:rsidR="00F26AF3">
            <w:rPr>
              <w:rFonts w:ascii="MS Gothic" w:eastAsia="MS Gothic" w:hAnsi="MS Gothic" w:cs="Calibri" w:hint="eastAsia"/>
              <w:lang w:eastAsia="en-US"/>
            </w:rPr>
            <w:t>☒</w:t>
          </w:r>
        </w:sdtContent>
      </w:sdt>
      <w:r w:rsidR="005257E8" w:rsidRPr="005257E8">
        <w:rPr>
          <w:rFonts w:asciiTheme="minorHAnsi" w:eastAsiaTheme="minorEastAsia" w:hAnsiTheme="minorHAnsi" w:cs="Calibri"/>
          <w:lang w:eastAsia="en-US"/>
        </w:rPr>
        <w:t xml:space="preserve">Team </w:t>
      </w:r>
      <w:r w:rsidR="005257E8" w:rsidRPr="005257E8">
        <w:rPr>
          <w:rFonts w:asciiTheme="minorHAnsi" w:eastAsiaTheme="minorEastAsia" w:hAnsiTheme="minorHAnsi" w:cs="Calibri"/>
          <w:i/>
          <w:iCs/>
          <w:lang w:eastAsia="en-US"/>
        </w:rPr>
        <w:t xml:space="preserve"> </w:t>
      </w:r>
      <w:r w:rsidR="00430AB8">
        <w:rPr>
          <w:rFonts w:asciiTheme="minorHAnsi" w:eastAsiaTheme="minorEastAsia" w:hAnsiTheme="minorHAnsi" w:cs="Calibri"/>
          <w:i/>
          <w:iCs/>
          <w:lang w:eastAsia="en-US"/>
        </w:rPr>
        <w:tab/>
        <w:t>(If sele</w:t>
      </w:r>
      <w:r w:rsidR="0022213E">
        <w:rPr>
          <w:rFonts w:asciiTheme="minorHAnsi" w:eastAsiaTheme="minorEastAsia" w:hAnsiTheme="minorHAnsi" w:cs="Calibri"/>
          <w:i/>
          <w:iCs/>
          <w:lang w:eastAsia="en-US"/>
        </w:rPr>
        <w:t xml:space="preserve">cted, please define teams </w:t>
      </w:r>
      <w:r w:rsidR="00012B4C">
        <w:rPr>
          <w:rFonts w:asciiTheme="minorHAnsi" w:eastAsiaTheme="minorEastAsia" w:hAnsiTheme="minorHAnsi" w:cs="Calibri"/>
          <w:i/>
          <w:iCs/>
          <w:lang w:eastAsia="en-US"/>
        </w:rPr>
        <w:t xml:space="preserve">and security profiles </w:t>
      </w:r>
      <w:r w:rsidR="0022213E">
        <w:rPr>
          <w:rFonts w:asciiTheme="minorHAnsi" w:eastAsiaTheme="minorEastAsia" w:hAnsiTheme="minorHAnsi" w:cs="Calibri"/>
          <w:i/>
          <w:iCs/>
          <w:lang w:eastAsia="en-US"/>
        </w:rPr>
        <w:t>below)</w:t>
      </w:r>
    </w:p>
    <w:p w14:paraId="64AD125B" w14:textId="77777777" w:rsidR="005257E8" w:rsidRPr="005257E8" w:rsidRDefault="003D4E1E" w:rsidP="00430AB8">
      <w:pPr>
        <w:autoSpaceDE w:val="0"/>
        <w:autoSpaceDN w:val="0"/>
        <w:adjustRightInd w:val="0"/>
        <w:ind w:left="360"/>
        <w:rPr>
          <w:rFonts w:asciiTheme="minorHAnsi" w:eastAsiaTheme="minorEastAsia" w:hAnsiTheme="minorHAnsi" w:cs="Cambria"/>
          <w:lang w:eastAsia="en-US"/>
        </w:rPr>
      </w:pPr>
      <w:sdt>
        <w:sdtPr>
          <w:rPr>
            <w:rFonts w:asciiTheme="minorHAnsi" w:eastAsiaTheme="minorEastAsia" w:hAnsiTheme="minorHAnsi" w:cs="Calibri"/>
            <w:lang w:eastAsia="en-US"/>
          </w:rPr>
          <w:id w:val="929706620"/>
          <w14:checkbox>
            <w14:checked w14:val="0"/>
            <w14:checkedState w14:val="2612" w14:font="Arial Unicode MS"/>
            <w14:uncheckedState w14:val="2610" w14:font="Arial Unicode MS"/>
          </w14:checkbox>
        </w:sdtPr>
        <w:sdtContent>
          <w:r w:rsidR="00E43CBF">
            <w:rPr>
              <w:rFonts w:ascii="MS Gothic" w:eastAsia="MS Gothic" w:hAnsi="MS Gothic" w:cs="Calibri" w:hint="eastAsia"/>
              <w:lang w:eastAsia="en-US"/>
            </w:rPr>
            <w:t>☐</w:t>
          </w:r>
        </w:sdtContent>
      </w:sdt>
      <w:r w:rsidR="005257E8" w:rsidRPr="005257E8">
        <w:rPr>
          <w:rFonts w:asciiTheme="minorHAnsi" w:eastAsiaTheme="minorEastAsia" w:hAnsiTheme="minorHAnsi" w:cs="Calibri"/>
          <w:lang w:eastAsia="en-US"/>
        </w:rPr>
        <w:t xml:space="preserve">Everyone </w:t>
      </w:r>
    </w:p>
    <w:p w14:paraId="5EA61668" w14:textId="77777777" w:rsidR="00A02D73" w:rsidRPr="005257E8" w:rsidRDefault="003D4E1E" w:rsidP="00430AB8">
      <w:pPr>
        <w:autoSpaceDE w:val="0"/>
        <w:autoSpaceDN w:val="0"/>
        <w:adjustRightInd w:val="0"/>
        <w:ind w:left="360"/>
        <w:rPr>
          <w:rFonts w:asciiTheme="minorHAnsi" w:hAnsiTheme="minorHAnsi" w:cs="Tahoma"/>
        </w:rPr>
      </w:pPr>
      <w:sdt>
        <w:sdtPr>
          <w:rPr>
            <w:rFonts w:asciiTheme="minorHAnsi" w:eastAsiaTheme="minorEastAsia" w:hAnsiTheme="minorHAnsi" w:cs="Calibri"/>
            <w:lang w:eastAsia="en-US"/>
          </w:rPr>
          <w:id w:val="-1856573523"/>
          <w14:checkbox>
            <w14:checked w14:val="0"/>
            <w14:checkedState w14:val="2612" w14:font="Arial Unicode MS"/>
            <w14:uncheckedState w14:val="2610" w14:font="Arial Unicode MS"/>
          </w14:checkbox>
        </w:sdtPr>
        <w:sdtContent>
          <w:r w:rsidR="00F26AF3">
            <w:rPr>
              <w:rFonts w:ascii="MS Gothic" w:eastAsia="MS Gothic" w:hAnsi="MS Gothic" w:cs="Calibri" w:hint="eastAsia"/>
              <w:lang w:eastAsia="en-US"/>
            </w:rPr>
            <w:t>☐</w:t>
          </w:r>
        </w:sdtContent>
      </w:sdt>
      <w:r w:rsidR="005257E8" w:rsidRPr="005257E8">
        <w:rPr>
          <w:rFonts w:asciiTheme="minorHAnsi" w:eastAsiaTheme="minorEastAsia" w:hAnsiTheme="minorHAnsi" w:cs="Calibri"/>
          <w:lang w:eastAsia="en-US"/>
        </w:rPr>
        <w:t>Everyone (R</w:t>
      </w:r>
      <w:r w:rsidR="0022213E">
        <w:rPr>
          <w:rFonts w:asciiTheme="minorHAnsi" w:eastAsiaTheme="minorEastAsia" w:hAnsiTheme="minorHAnsi" w:cs="Calibri"/>
          <w:lang w:eastAsia="en-US"/>
        </w:rPr>
        <w:t xml:space="preserve">ead </w:t>
      </w:r>
      <w:r w:rsidR="005257E8" w:rsidRPr="005257E8">
        <w:rPr>
          <w:rFonts w:asciiTheme="minorHAnsi" w:eastAsiaTheme="minorEastAsia" w:hAnsiTheme="minorHAnsi" w:cs="Calibri"/>
          <w:lang w:eastAsia="en-US"/>
        </w:rPr>
        <w:t>O</w:t>
      </w:r>
      <w:r w:rsidR="0022213E">
        <w:rPr>
          <w:rFonts w:asciiTheme="minorHAnsi" w:eastAsiaTheme="minorEastAsia" w:hAnsiTheme="minorHAnsi" w:cs="Calibri"/>
          <w:lang w:eastAsia="en-US"/>
        </w:rPr>
        <w:t>nly</w:t>
      </w:r>
      <w:r w:rsidR="005257E8" w:rsidRPr="005257E8">
        <w:rPr>
          <w:rFonts w:asciiTheme="minorHAnsi" w:eastAsiaTheme="minorEastAsia" w:hAnsiTheme="minorHAnsi" w:cs="Calibri"/>
          <w:lang w:eastAsia="en-US"/>
        </w:rPr>
        <w:t>)</w:t>
      </w:r>
    </w:p>
    <w:p w14:paraId="24B67C75" w14:textId="77777777" w:rsidR="00A02D73" w:rsidRDefault="00A02D73" w:rsidP="002C2501">
      <w:pPr>
        <w:autoSpaceDE w:val="0"/>
        <w:autoSpaceDN w:val="0"/>
        <w:adjustRightInd w:val="0"/>
        <w:ind w:left="360"/>
        <w:rPr>
          <w:rFonts w:asciiTheme="minorHAnsi" w:hAnsiTheme="minorHAnsi" w:cs="Tahoma"/>
        </w:rPr>
      </w:pPr>
    </w:p>
    <w:p w14:paraId="19BC16AB" w14:textId="77777777" w:rsidR="003C4B8E" w:rsidRDefault="003C4B8E" w:rsidP="002C2501">
      <w:pPr>
        <w:autoSpaceDE w:val="0"/>
        <w:autoSpaceDN w:val="0"/>
        <w:adjustRightInd w:val="0"/>
        <w:ind w:left="360"/>
        <w:rPr>
          <w:rFonts w:asciiTheme="minorHAnsi" w:hAnsiTheme="minorHAnsi" w:cs="Tahoma"/>
        </w:rPr>
      </w:pPr>
    </w:p>
    <w:p w14:paraId="07D164D5" w14:textId="1201B60B" w:rsidR="004D1EA6" w:rsidRDefault="004D1EA6" w:rsidP="004D1EA6">
      <w:pPr>
        <w:ind w:firstLine="360"/>
        <w:rPr>
          <w:rFonts w:asciiTheme="minorHAnsi" w:hAnsiTheme="minorHAnsi"/>
          <w:b/>
          <w:sz w:val="28"/>
          <w:szCs w:val="28"/>
        </w:rPr>
      </w:pPr>
      <w:r w:rsidRPr="00411A09">
        <w:rPr>
          <w:rFonts w:asciiTheme="minorHAnsi" w:hAnsiTheme="minorHAnsi"/>
          <w:b/>
          <w:sz w:val="28"/>
          <w:szCs w:val="28"/>
        </w:rPr>
        <w:t xml:space="preserve">Team </w:t>
      </w:r>
      <w:r w:rsidR="00012B4C">
        <w:rPr>
          <w:rFonts w:asciiTheme="minorHAnsi" w:hAnsiTheme="minorHAnsi"/>
          <w:b/>
          <w:sz w:val="28"/>
          <w:szCs w:val="28"/>
        </w:rPr>
        <w:t xml:space="preserve">and Security Profile </w:t>
      </w:r>
      <w:r w:rsidRPr="00411A09">
        <w:rPr>
          <w:rFonts w:asciiTheme="minorHAnsi" w:hAnsiTheme="minorHAnsi"/>
          <w:b/>
          <w:sz w:val="28"/>
          <w:szCs w:val="28"/>
        </w:rPr>
        <w:t xml:space="preserve">Definition: </w:t>
      </w:r>
    </w:p>
    <w:p w14:paraId="0BF78482" w14:textId="4D83C8C3" w:rsidR="0094780A" w:rsidRDefault="0094780A" w:rsidP="0094780A">
      <w:pPr>
        <w:spacing w:after="200" w:line="276" w:lineRule="auto"/>
        <w:ind w:left="450"/>
        <w:rPr>
          <w:rFonts w:asciiTheme="minorHAnsi" w:hAnsiTheme="minorHAnsi" w:cs="Tahoma"/>
          <w:bCs/>
          <w:color w:val="000000"/>
        </w:rPr>
      </w:pPr>
      <w:r w:rsidRPr="0094780A">
        <w:rPr>
          <w:rFonts w:asciiTheme="minorHAnsi" w:hAnsiTheme="minorHAnsi" w:cs="Tahoma"/>
          <w:bCs/>
          <w:color w:val="000000"/>
        </w:rPr>
        <w:t>Generally, users in the Management and Customer Service departments will have no restrictions set on any of their team Security Profiles.  This will allow them to have add/edit capabilities to all accounts.</w:t>
      </w:r>
      <w:r w:rsidR="006068F3">
        <w:rPr>
          <w:rFonts w:asciiTheme="minorHAnsi" w:hAnsiTheme="minorHAnsi" w:cs="Tahoma"/>
          <w:bCs/>
          <w:color w:val="000000"/>
        </w:rPr>
        <w:t xml:space="preserve">  And because they can add accounts to any team, they would not have a default team in their user profile.</w:t>
      </w:r>
    </w:p>
    <w:p w14:paraId="06170E3E" w14:textId="25E8C3A1" w:rsidR="00DD13FA" w:rsidRPr="0094780A" w:rsidRDefault="00DD13FA" w:rsidP="0094780A">
      <w:pPr>
        <w:spacing w:after="200" w:line="276" w:lineRule="auto"/>
        <w:ind w:left="450"/>
        <w:rPr>
          <w:rFonts w:asciiTheme="minorHAnsi" w:hAnsiTheme="minorHAnsi" w:cs="Tahoma"/>
          <w:bCs/>
          <w:color w:val="000000"/>
        </w:rPr>
      </w:pPr>
      <w:r>
        <w:rPr>
          <w:rFonts w:asciiTheme="minorHAnsi" w:hAnsiTheme="minorHAnsi" w:cs="Tahoma"/>
          <w:bCs/>
          <w:color w:val="000000"/>
        </w:rPr>
        <w:t xml:space="preserve">Generally, users in the Accounting department will have the Read Only restriction set for </w:t>
      </w:r>
      <w:r w:rsidRPr="006068F3">
        <w:rPr>
          <w:rFonts w:asciiTheme="minorHAnsi" w:hAnsiTheme="minorHAnsi" w:cs="Tahoma"/>
          <w:bCs/>
          <w:color w:val="000000"/>
          <w:u w:val="single"/>
        </w:rPr>
        <w:t>all</w:t>
      </w:r>
      <w:r>
        <w:rPr>
          <w:rFonts w:asciiTheme="minorHAnsi" w:hAnsiTheme="minorHAnsi" w:cs="Tahoma"/>
          <w:bCs/>
          <w:color w:val="000000"/>
        </w:rPr>
        <w:t xml:space="preserve"> Teams.  This will ensure they can only view accounts, not add/edit accounts.</w:t>
      </w:r>
    </w:p>
    <w:p w14:paraId="19041651" w14:textId="77777777" w:rsidR="004A3619" w:rsidRPr="00411A09" w:rsidRDefault="004A3619" w:rsidP="004A3619">
      <w:pPr>
        <w:autoSpaceDE w:val="0"/>
        <w:autoSpaceDN w:val="0"/>
        <w:adjustRightInd w:val="0"/>
        <w:ind w:left="360"/>
        <w:rPr>
          <w:rFonts w:asciiTheme="minorHAnsi" w:hAnsiTheme="minorHAnsi" w:cs="Tahoma"/>
          <w:bCs/>
          <w:color w:val="000000"/>
          <w:sz w:val="20"/>
          <w:szCs w:val="20"/>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4A3619" w:rsidRPr="00A02D73" w14:paraId="38BC6D70" w14:textId="77777777" w:rsidTr="003C4B8E">
        <w:trPr>
          <w:cantSplit/>
          <w:trHeight w:val="260"/>
          <w:tblHeader/>
        </w:trPr>
        <w:tc>
          <w:tcPr>
            <w:tcW w:w="5000" w:type="pct"/>
            <w:shd w:val="clear" w:color="auto" w:fill="D9D9D9"/>
          </w:tcPr>
          <w:p w14:paraId="4CD8EB01" w14:textId="573A2E73" w:rsidR="004A3619" w:rsidRPr="00A02D73" w:rsidRDefault="004A3619" w:rsidP="004A3619">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Team Name:  </w:t>
            </w:r>
            <w:r>
              <w:rPr>
                <w:rFonts w:asciiTheme="minorHAnsi" w:hAnsiTheme="minorHAnsi" w:cs="Tahoma"/>
                <w:b/>
                <w:color w:val="000000"/>
              </w:rPr>
              <w:t>UNASSIGNED</w:t>
            </w:r>
            <w:r w:rsidR="00A373B4">
              <w:rPr>
                <w:rFonts w:asciiTheme="minorHAnsi" w:hAnsiTheme="minorHAnsi" w:cs="Tahoma"/>
                <w:b/>
                <w:color w:val="000000"/>
              </w:rPr>
              <w:t xml:space="preserve"> </w:t>
            </w:r>
            <w:r w:rsidR="00A373B4" w:rsidRPr="00A373B4">
              <w:rPr>
                <w:rFonts w:asciiTheme="minorHAnsi" w:hAnsiTheme="minorHAnsi" w:cs="Tahoma"/>
                <w:b/>
                <w:color w:val="000000"/>
              </w:rPr>
              <w:t>(Sample)</w:t>
            </w:r>
            <w:r w:rsidRPr="00A373B4">
              <w:rPr>
                <w:rFonts w:asciiTheme="minorHAnsi" w:hAnsiTheme="minorHAnsi" w:cs="Tahoma"/>
                <w:b/>
                <w:color w:val="000000"/>
              </w:rPr>
              <w:tab/>
            </w:r>
          </w:p>
        </w:tc>
      </w:tr>
      <w:tr w:rsidR="004A3619" w:rsidRPr="00A02D73" w14:paraId="34ADC9F4" w14:textId="77777777" w:rsidTr="003C4B8E">
        <w:trPr>
          <w:cantSplit/>
          <w:trHeight w:val="550"/>
        </w:trPr>
        <w:tc>
          <w:tcPr>
            <w:tcW w:w="5000" w:type="pct"/>
          </w:tcPr>
          <w:p w14:paraId="2FBF46FE" w14:textId="3574083D" w:rsidR="004A3619" w:rsidRDefault="004A3619" w:rsidP="003C4B8E">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Team Description:  </w:t>
            </w:r>
            <w:r>
              <w:rPr>
                <w:rFonts w:asciiTheme="minorHAnsi" w:hAnsiTheme="minorHAnsi" w:cs="Tahoma"/>
                <w:color w:val="000000"/>
              </w:rPr>
              <w:t>Unassigned Accounts team.</w:t>
            </w:r>
          </w:p>
          <w:p w14:paraId="581347ED" w14:textId="67037A23" w:rsidR="004A3619" w:rsidRDefault="004A3619" w:rsidP="00D01D0C">
            <w:pPr>
              <w:pStyle w:val="ListParagraph"/>
              <w:numPr>
                <w:ilvl w:val="0"/>
                <w:numId w:val="8"/>
              </w:numPr>
              <w:autoSpaceDE w:val="0"/>
              <w:autoSpaceDN w:val="0"/>
              <w:adjustRightInd w:val="0"/>
              <w:rPr>
                <w:rFonts w:asciiTheme="minorHAnsi" w:hAnsiTheme="minorHAnsi" w:cs="Tahoma"/>
                <w:color w:val="000000"/>
              </w:rPr>
            </w:pPr>
            <w:r>
              <w:rPr>
                <w:rFonts w:asciiTheme="minorHAnsi" w:hAnsiTheme="minorHAnsi" w:cs="Tahoma"/>
                <w:color w:val="000000"/>
              </w:rPr>
              <w:t>Only Customer Service and Management users are members of this team.</w:t>
            </w:r>
          </w:p>
          <w:p w14:paraId="76BB3E23" w14:textId="23076CE7" w:rsidR="004A3619" w:rsidRDefault="004A3619" w:rsidP="00D01D0C">
            <w:pPr>
              <w:pStyle w:val="ListParagraph"/>
              <w:numPr>
                <w:ilvl w:val="0"/>
                <w:numId w:val="8"/>
              </w:numPr>
              <w:autoSpaceDE w:val="0"/>
              <w:autoSpaceDN w:val="0"/>
              <w:adjustRightInd w:val="0"/>
              <w:rPr>
                <w:rFonts w:asciiTheme="minorHAnsi" w:hAnsiTheme="minorHAnsi" w:cs="Tahoma"/>
                <w:color w:val="000000"/>
              </w:rPr>
            </w:pPr>
            <w:r>
              <w:rPr>
                <w:rFonts w:asciiTheme="minorHAnsi" w:hAnsiTheme="minorHAnsi" w:cs="Tahoma"/>
                <w:color w:val="000000"/>
              </w:rPr>
              <w:t>Customer Service and Management users have this team as the default Owner on their user profile.</w:t>
            </w:r>
          </w:p>
          <w:p w14:paraId="084BCC44" w14:textId="4DAFB2C2" w:rsidR="004A3619" w:rsidRDefault="004A3619" w:rsidP="00D01D0C">
            <w:pPr>
              <w:pStyle w:val="ListParagraph"/>
              <w:numPr>
                <w:ilvl w:val="0"/>
                <w:numId w:val="8"/>
              </w:numPr>
              <w:autoSpaceDE w:val="0"/>
              <w:autoSpaceDN w:val="0"/>
              <w:adjustRightInd w:val="0"/>
              <w:rPr>
                <w:rFonts w:asciiTheme="minorHAnsi" w:hAnsiTheme="minorHAnsi" w:cs="Tahoma"/>
                <w:color w:val="000000"/>
              </w:rPr>
            </w:pPr>
            <w:r>
              <w:rPr>
                <w:rFonts w:asciiTheme="minorHAnsi" w:hAnsiTheme="minorHAnsi" w:cs="Tahoma"/>
                <w:color w:val="000000"/>
              </w:rPr>
              <w:t>Customer Service and Management Users are set up with the Read-Write Security Profile for this team.</w:t>
            </w:r>
          </w:p>
          <w:p w14:paraId="0D055675" w14:textId="07E93C54" w:rsidR="004A3619" w:rsidRDefault="004A3619" w:rsidP="00D01D0C">
            <w:pPr>
              <w:pStyle w:val="ListParagraph"/>
              <w:numPr>
                <w:ilvl w:val="0"/>
                <w:numId w:val="8"/>
              </w:numPr>
              <w:autoSpaceDE w:val="0"/>
              <w:autoSpaceDN w:val="0"/>
              <w:adjustRightInd w:val="0"/>
              <w:rPr>
                <w:rFonts w:asciiTheme="minorHAnsi" w:hAnsiTheme="minorHAnsi" w:cs="Tahoma"/>
                <w:color w:val="000000"/>
              </w:rPr>
            </w:pPr>
            <w:r>
              <w:rPr>
                <w:rFonts w:asciiTheme="minorHAnsi" w:hAnsiTheme="minorHAnsi" w:cs="Tahoma"/>
                <w:color w:val="000000"/>
              </w:rPr>
              <w:t>The purpose of this team is a placeholder until an appropriate Team is selected</w:t>
            </w:r>
            <w:r w:rsidR="003C4B8E">
              <w:rPr>
                <w:rFonts w:asciiTheme="minorHAnsi" w:hAnsiTheme="minorHAnsi" w:cs="Tahoma"/>
                <w:color w:val="000000"/>
              </w:rPr>
              <w:t xml:space="preserve"> for an account</w:t>
            </w:r>
            <w:r>
              <w:rPr>
                <w:rFonts w:asciiTheme="minorHAnsi" w:hAnsiTheme="minorHAnsi" w:cs="Tahoma"/>
                <w:color w:val="000000"/>
              </w:rPr>
              <w:t>.</w:t>
            </w:r>
          </w:p>
          <w:p w14:paraId="0300118C" w14:textId="77777777" w:rsidR="004A3619" w:rsidRPr="004A3619" w:rsidRDefault="004A3619" w:rsidP="004A3619">
            <w:pPr>
              <w:autoSpaceDE w:val="0"/>
              <w:autoSpaceDN w:val="0"/>
              <w:adjustRightInd w:val="0"/>
              <w:ind w:left="360"/>
              <w:rPr>
                <w:rFonts w:asciiTheme="minorHAnsi" w:hAnsiTheme="minorHAnsi" w:cs="Tahoma"/>
                <w:color w:val="000000"/>
              </w:rPr>
            </w:pPr>
          </w:p>
        </w:tc>
      </w:tr>
    </w:tbl>
    <w:p w14:paraId="0715E812" w14:textId="77777777" w:rsidR="004D1EA6" w:rsidRPr="00411A09" w:rsidRDefault="004D1EA6" w:rsidP="004D1EA6">
      <w:pPr>
        <w:autoSpaceDE w:val="0"/>
        <w:autoSpaceDN w:val="0"/>
        <w:adjustRightInd w:val="0"/>
        <w:ind w:left="360"/>
        <w:rPr>
          <w:rFonts w:asciiTheme="minorHAnsi" w:hAnsiTheme="minorHAnsi" w:cs="Tahoma"/>
          <w:bCs/>
          <w:color w:val="000000"/>
          <w:sz w:val="20"/>
          <w:szCs w:val="20"/>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4D1EA6" w:rsidRPr="00A02D73" w14:paraId="0B255992" w14:textId="77777777" w:rsidTr="00E61E1F">
        <w:trPr>
          <w:cantSplit/>
          <w:trHeight w:val="260"/>
          <w:tblHeader/>
        </w:trPr>
        <w:tc>
          <w:tcPr>
            <w:tcW w:w="5000" w:type="pct"/>
            <w:shd w:val="clear" w:color="auto" w:fill="D9D9D9"/>
          </w:tcPr>
          <w:p w14:paraId="6E749FDA" w14:textId="7857C9F6" w:rsidR="004D1EA6" w:rsidRPr="00A02D73" w:rsidRDefault="004D1EA6" w:rsidP="00816B29">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Team Name:  </w:t>
            </w:r>
            <w:r w:rsidR="00816B29">
              <w:rPr>
                <w:rFonts w:asciiTheme="minorHAnsi" w:hAnsiTheme="minorHAnsi" w:cs="Tahoma"/>
                <w:b/>
                <w:color w:val="000000"/>
              </w:rPr>
              <w:t>CAN1</w:t>
            </w:r>
            <w:r w:rsidR="00A373B4">
              <w:rPr>
                <w:rFonts w:asciiTheme="minorHAnsi" w:hAnsiTheme="minorHAnsi" w:cs="Tahoma"/>
                <w:b/>
                <w:color w:val="000000"/>
              </w:rPr>
              <w:t xml:space="preserve"> (Sample)</w:t>
            </w:r>
            <w:r w:rsidRPr="00A02D73">
              <w:rPr>
                <w:rFonts w:asciiTheme="minorHAnsi" w:hAnsiTheme="minorHAnsi" w:cs="Tahoma"/>
                <w:color w:val="000000"/>
              </w:rPr>
              <w:tab/>
            </w:r>
            <w:r w:rsidRPr="00A02D73">
              <w:rPr>
                <w:rFonts w:asciiTheme="minorHAnsi" w:hAnsiTheme="minorHAnsi" w:cs="Tahoma"/>
                <w:color w:val="000000"/>
              </w:rPr>
              <w:tab/>
            </w:r>
          </w:p>
        </w:tc>
      </w:tr>
      <w:tr w:rsidR="004D1EA6" w:rsidRPr="00A02D73" w14:paraId="29B0E998" w14:textId="77777777" w:rsidTr="00E61E1F">
        <w:trPr>
          <w:cantSplit/>
          <w:trHeight w:val="550"/>
        </w:trPr>
        <w:tc>
          <w:tcPr>
            <w:tcW w:w="5000" w:type="pct"/>
          </w:tcPr>
          <w:p w14:paraId="3497A17F" w14:textId="78BDF86E" w:rsidR="00012B4C" w:rsidRDefault="004D1EA6" w:rsidP="00816B29">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Team Description:  </w:t>
            </w:r>
            <w:r w:rsidR="00012B4C">
              <w:rPr>
                <w:rFonts w:asciiTheme="minorHAnsi" w:hAnsiTheme="minorHAnsi" w:cs="Tahoma"/>
                <w:color w:val="000000"/>
              </w:rPr>
              <w:t xml:space="preserve">CAN1 </w:t>
            </w:r>
            <w:r w:rsidR="00816B29">
              <w:rPr>
                <w:rFonts w:asciiTheme="minorHAnsi" w:hAnsiTheme="minorHAnsi" w:cs="Tahoma"/>
                <w:color w:val="000000"/>
              </w:rPr>
              <w:t>Territory team.</w:t>
            </w:r>
          </w:p>
          <w:p w14:paraId="0EA27A5D" w14:textId="0A3D073F" w:rsidR="00012B4C" w:rsidRDefault="00012B4C" w:rsidP="00D01D0C">
            <w:pPr>
              <w:pStyle w:val="ListParagraph"/>
              <w:numPr>
                <w:ilvl w:val="0"/>
                <w:numId w:val="11"/>
              </w:numPr>
              <w:autoSpaceDE w:val="0"/>
              <w:autoSpaceDN w:val="0"/>
              <w:adjustRightInd w:val="0"/>
              <w:rPr>
                <w:rFonts w:asciiTheme="minorHAnsi" w:hAnsiTheme="minorHAnsi" w:cs="Tahoma"/>
                <w:color w:val="000000"/>
              </w:rPr>
            </w:pPr>
            <w:r>
              <w:rPr>
                <w:rFonts w:asciiTheme="minorHAnsi" w:hAnsiTheme="minorHAnsi" w:cs="Tahoma"/>
                <w:color w:val="000000"/>
              </w:rPr>
              <w:t>All users are members of this team.</w:t>
            </w:r>
          </w:p>
          <w:p w14:paraId="624BBDF9" w14:textId="3EC09E19" w:rsidR="00012B4C" w:rsidRDefault="006068F3" w:rsidP="00D01D0C">
            <w:pPr>
              <w:pStyle w:val="ListParagraph"/>
              <w:numPr>
                <w:ilvl w:val="0"/>
                <w:numId w:val="11"/>
              </w:numPr>
              <w:autoSpaceDE w:val="0"/>
              <w:autoSpaceDN w:val="0"/>
              <w:adjustRightInd w:val="0"/>
              <w:rPr>
                <w:rFonts w:asciiTheme="minorHAnsi" w:hAnsiTheme="minorHAnsi" w:cs="Tahoma"/>
                <w:color w:val="000000"/>
              </w:rPr>
            </w:pPr>
            <w:r>
              <w:rPr>
                <w:rFonts w:asciiTheme="minorHAnsi" w:hAnsiTheme="minorHAnsi" w:cs="Tahoma"/>
                <w:color w:val="000000"/>
              </w:rPr>
              <w:t>Sales u</w:t>
            </w:r>
            <w:r w:rsidR="00012B4C">
              <w:rPr>
                <w:rFonts w:asciiTheme="minorHAnsi" w:hAnsiTheme="minorHAnsi" w:cs="Tahoma"/>
                <w:color w:val="000000"/>
              </w:rPr>
              <w:t>sers needing edit access have this team as the default Owner on their user profile.</w:t>
            </w:r>
          </w:p>
          <w:p w14:paraId="70228E67" w14:textId="5E53505B" w:rsidR="00012B4C" w:rsidRDefault="00012B4C" w:rsidP="00D01D0C">
            <w:pPr>
              <w:pStyle w:val="ListParagraph"/>
              <w:numPr>
                <w:ilvl w:val="0"/>
                <w:numId w:val="11"/>
              </w:numPr>
              <w:autoSpaceDE w:val="0"/>
              <w:autoSpaceDN w:val="0"/>
              <w:adjustRightInd w:val="0"/>
              <w:rPr>
                <w:rFonts w:asciiTheme="minorHAnsi" w:hAnsiTheme="minorHAnsi" w:cs="Tahoma"/>
                <w:color w:val="000000"/>
              </w:rPr>
            </w:pPr>
            <w:r>
              <w:rPr>
                <w:rFonts w:asciiTheme="minorHAnsi" w:hAnsiTheme="minorHAnsi" w:cs="Tahoma"/>
                <w:color w:val="000000"/>
              </w:rPr>
              <w:t xml:space="preserve">Users needing edit access </w:t>
            </w:r>
            <w:r w:rsidR="00A35460">
              <w:rPr>
                <w:rFonts w:asciiTheme="minorHAnsi" w:hAnsiTheme="minorHAnsi" w:cs="Tahoma"/>
                <w:color w:val="000000"/>
              </w:rPr>
              <w:t>are set up with the Read-Write Security Profile for this team</w:t>
            </w:r>
            <w:r>
              <w:rPr>
                <w:rFonts w:asciiTheme="minorHAnsi" w:hAnsiTheme="minorHAnsi" w:cs="Tahoma"/>
                <w:color w:val="000000"/>
              </w:rPr>
              <w:t>.</w:t>
            </w:r>
          </w:p>
          <w:p w14:paraId="53F9618A" w14:textId="77777777" w:rsidR="004D1EA6" w:rsidRDefault="00012B4C" w:rsidP="00D01D0C">
            <w:pPr>
              <w:pStyle w:val="ListParagraph"/>
              <w:numPr>
                <w:ilvl w:val="0"/>
                <w:numId w:val="11"/>
              </w:numPr>
              <w:autoSpaceDE w:val="0"/>
              <w:autoSpaceDN w:val="0"/>
              <w:adjustRightInd w:val="0"/>
              <w:rPr>
                <w:rFonts w:asciiTheme="minorHAnsi" w:hAnsiTheme="minorHAnsi" w:cs="Tahoma"/>
                <w:color w:val="000000"/>
              </w:rPr>
            </w:pPr>
            <w:r>
              <w:rPr>
                <w:rFonts w:asciiTheme="minorHAnsi" w:hAnsiTheme="minorHAnsi" w:cs="Tahoma"/>
                <w:color w:val="000000"/>
              </w:rPr>
              <w:t xml:space="preserve">Users needing view only access are set up with </w:t>
            </w:r>
            <w:r w:rsidR="00A35460">
              <w:rPr>
                <w:rFonts w:asciiTheme="minorHAnsi" w:hAnsiTheme="minorHAnsi" w:cs="Tahoma"/>
                <w:color w:val="000000"/>
              </w:rPr>
              <w:t xml:space="preserve">the </w:t>
            </w:r>
            <w:r>
              <w:rPr>
                <w:rFonts w:asciiTheme="minorHAnsi" w:hAnsiTheme="minorHAnsi" w:cs="Tahoma"/>
                <w:color w:val="000000"/>
              </w:rPr>
              <w:t xml:space="preserve">Read Only </w:t>
            </w:r>
            <w:r w:rsidR="00A35460">
              <w:rPr>
                <w:rFonts w:asciiTheme="minorHAnsi" w:hAnsiTheme="minorHAnsi" w:cs="Tahoma"/>
                <w:color w:val="000000"/>
              </w:rPr>
              <w:t>Security Profile for this team</w:t>
            </w:r>
            <w:r>
              <w:rPr>
                <w:rFonts w:asciiTheme="minorHAnsi" w:hAnsiTheme="minorHAnsi" w:cs="Tahoma"/>
                <w:color w:val="000000"/>
              </w:rPr>
              <w:t>.</w:t>
            </w:r>
          </w:p>
          <w:p w14:paraId="6BA1651D" w14:textId="211FC307" w:rsidR="00A35460" w:rsidRPr="00012B4C" w:rsidRDefault="00A35460" w:rsidP="00A35460">
            <w:pPr>
              <w:pStyle w:val="ListParagraph"/>
              <w:autoSpaceDE w:val="0"/>
              <w:autoSpaceDN w:val="0"/>
              <w:adjustRightInd w:val="0"/>
              <w:rPr>
                <w:rFonts w:asciiTheme="minorHAnsi" w:hAnsiTheme="minorHAnsi" w:cs="Tahoma"/>
                <w:color w:val="000000"/>
              </w:rPr>
            </w:pPr>
          </w:p>
        </w:tc>
      </w:tr>
    </w:tbl>
    <w:p w14:paraId="02FE40F7" w14:textId="77777777" w:rsidR="004D1EA6" w:rsidRPr="00A02D73" w:rsidRDefault="004D1EA6" w:rsidP="004D1EA6">
      <w:pPr>
        <w:rPr>
          <w:rFonts w:asciiTheme="minorHAnsi" w:hAnsiTheme="minorHAnsi"/>
        </w:rPr>
      </w:pPr>
    </w:p>
    <w:p w14:paraId="6747E783" w14:textId="77777777" w:rsidR="00816B29" w:rsidRPr="00A02D73" w:rsidRDefault="00816B29" w:rsidP="00816B29">
      <w:pPr>
        <w:rPr>
          <w:rFonts w:asciiTheme="minorHAnsi" w:hAnsiTheme="minorHAnsi"/>
        </w:rPr>
      </w:pPr>
    </w:p>
    <w:p w14:paraId="1AFC584B" w14:textId="77777777" w:rsidR="00816B29" w:rsidRPr="00A02D73" w:rsidRDefault="00816B29" w:rsidP="00816B29">
      <w:pPr>
        <w:rPr>
          <w:rFonts w:asciiTheme="minorHAnsi" w:hAnsiTheme="minorHAnsi"/>
        </w:rPr>
      </w:pPr>
    </w:p>
    <w:p w14:paraId="03FC1EA9" w14:textId="77777777" w:rsidR="00816B29" w:rsidRPr="00A02D73" w:rsidRDefault="00816B29" w:rsidP="00816B29">
      <w:pPr>
        <w:rPr>
          <w:rFonts w:asciiTheme="minorHAnsi" w:hAnsiTheme="minorHAnsi"/>
        </w:rPr>
      </w:pPr>
    </w:p>
    <w:p w14:paraId="23D2C357" w14:textId="77777777" w:rsidR="00120A36" w:rsidRPr="009B751F" w:rsidRDefault="00120A36" w:rsidP="009B751F">
      <w:pPr>
        <w:pStyle w:val="Heading2"/>
      </w:pPr>
      <w:bookmarkStart w:id="14" w:name="_Toc505347433"/>
      <w:proofErr w:type="spellStart"/>
      <w:r w:rsidRPr="009B751F">
        <w:lastRenderedPageBreak/>
        <w:t>InforCRM</w:t>
      </w:r>
      <w:proofErr w:type="spellEnd"/>
      <w:r w:rsidRPr="009B751F">
        <w:t xml:space="preserve"> Roles</w:t>
      </w:r>
      <w:bookmarkEnd w:id="14"/>
    </w:p>
    <w:p w14:paraId="679CA3F7" w14:textId="0E3B4E2D" w:rsidR="00120A36" w:rsidRDefault="00120A36" w:rsidP="00120A36">
      <w:pPr>
        <w:spacing w:after="200" w:line="276" w:lineRule="auto"/>
        <w:ind w:left="450"/>
        <w:rPr>
          <w:rFonts w:asciiTheme="minorHAnsi" w:hAnsiTheme="minorHAnsi" w:cs="Tahoma"/>
          <w:bCs/>
          <w:color w:val="000000"/>
        </w:rPr>
      </w:pPr>
      <w:r>
        <w:rPr>
          <w:rFonts w:asciiTheme="minorHAnsi" w:hAnsiTheme="minorHAnsi" w:cs="Tahoma"/>
          <w:bCs/>
          <w:color w:val="000000"/>
        </w:rPr>
        <w:t xml:space="preserve">Infor </w:t>
      </w:r>
      <w:r w:rsidRPr="00411A09">
        <w:rPr>
          <w:rFonts w:asciiTheme="minorHAnsi" w:hAnsiTheme="minorHAnsi" w:cs="Tahoma"/>
          <w:bCs/>
          <w:color w:val="000000"/>
        </w:rPr>
        <w:t xml:space="preserve">CRM uses Roles to remove </w:t>
      </w:r>
      <w:r>
        <w:rPr>
          <w:rFonts w:asciiTheme="minorHAnsi" w:hAnsiTheme="minorHAnsi" w:cs="Tahoma"/>
          <w:bCs/>
          <w:color w:val="000000"/>
        </w:rPr>
        <w:t>functionality</w:t>
      </w:r>
      <w:r w:rsidRPr="00411A09">
        <w:rPr>
          <w:rFonts w:asciiTheme="minorHAnsi" w:hAnsiTheme="minorHAnsi" w:cs="Tahoma"/>
          <w:bCs/>
          <w:color w:val="000000"/>
        </w:rPr>
        <w:t xml:space="preserve"> from what a regular user can do in the </w:t>
      </w:r>
      <w:r>
        <w:rPr>
          <w:rFonts w:asciiTheme="minorHAnsi" w:hAnsiTheme="minorHAnsi" w:cs="Tahoma"/>
          <w:bCs/>
          <w:color w:val="000000"/>
        </w:rPr>
        <w:t xml:space="preserve">overall </w:t>
      </w:r>
      <w:r w:rsidRPr="00411A09">
        <w:rPr>
          <w:rFonts w:asciiTheme="minorHAnsi" w:hAnsiTheme="minorHAnsi" w:cs="Tahoma"/>
          <w:bCs/>
          <w:color w:val="000000"/>
        </w:rPr>
        <w:t xml:space="preserve">system, such as access to </w:t>
      </w:r>
      <w:r>
        <w:rPr>
          <w:rFonts w:asciiTheme="minorHAnsi" w:hAnsiTheme="minorHAnsi" w:cs="Tahoma"/>
          <w:bCs/>
          <w:color w:val="000000"/>
        </w:rPr>
        <w:t xml:space="preserve">entire </w:t>
      </w:r>
      <w:r w:rsidRPr="00411A09">
        <w:rPr>
          <w:rFonts w:asciiTheme="minorHAnsi" w:hAnsiTheme="minorHAnsi" w:cs="Tahoma"/>
          <w:bCs/>
          <w:color w:val="000000"/>
        </w:rPr>
        <w:t xml:space="preserve">modules, </w:t>
      </w:r>
      <w:r>
        <w:rPr>
          <w:rFonts w:asciiTheme="minorHAnsi" w:hAnsiTheme="minorHAnsi" w:cs="Tahoma"/>
          <w:bCs/>
          <w:color w:val="000000"/>
        </w:rPr>
        <w:t xml:space="preserve">or </w:t>
      </w:r>
      <w:r w:rsidRPr="00411A09">
        <w:rPr>
          <w:rFonts w:asciiTheme="minorHAnsi" w:hAnsiTheme="minorHAnsi" w:cs="Tahoma"/>
          <w:bCs/>
          <w:color w:val="000000"/>
        </w:rPr>
        <w:t>create, edit, delete, import and export records</w:t>
      </w:r>
      <w:r w:rsidR="00995764">
        <w:rPr>
          <w:rFonts w:asciiTheme="minorHAnsi" w:hAnsiTheme="minorHAnsi" w:cs="Tahoma"/>
          <w:bCs/>
          <w:color w:val="000000"/>
        </w:rPr>
        <w:t xml:space="preserve"> of all types</w:t>
      </w:r>
      <w:r w:rsidRPr="00411A09">
        <w:rPr>
          <w:rFonts w:asciiTheme="minorHAnsi" w:hAnsiTheme="minorHAnsi" w:cs="Tahoma"/>
          <w:bCs/>
          <w:color w:val="000000"/>
        </w:rPr>
        <w:t xml:space="preserve">.  A user can be assigned to more than one role, and the </w:t>
      </w:r>
      <w:r>
        <w:rPr>
          <w:rFonts w:asciiTheme="minorHAnsi" w:hAnsiTheme="minorHAnsi" w:cs="Tahoma"/>
          <w:bCs/>
          <w:color w:val="000000"/>
        </w:rPr>
        <w:t>least</w:t>
      </w:r>
      <w:r w:rsidRPr="00411A09">
        <w:rPr>
          <w:rFonts w:asciiTheme="minorHAnsi" w:hAnsiTheme="minorHAnsi" w:cs="Tahoma"/>
          <w:bCs/>
          <w:color w:val="000000"/>
        </w:rPr>
        <w:t xml:space="preserve"> restrictive role takes precedence.</w:t>
      </w:r>
    </w:p>
    <w:p w14:paraId="7F4B1FE1" w14:textId="0517CACE" w:rsidR="00120A36" w:rsidRDefault="00995764" w:rsidP="00120A36">
      <w:pPr>
        <w:spacing w:after="200" w:line="276" w:lineRule="auto"/>
        <w:ind w:left="450"/>
        <w:rPr>
          <w:rFonts w:asciiTheme="minorHAnsi" w:hAnsiTheme="minorHAnsi" w:cs="Tahoma"/>
          <w:bCs/>
          <w:color w:val="000000"/>
        </w:rPr>
      </w:pPr>
      <w:r>
        <w:rPr>
          <w:rFonts w:asciiTheme="minorHAnsi" w:hAnsiTheme="minorHAnsi" w:cs="Tahoma"/>
          <w:bCs/>
          <w:color w:val="000000"/>
        </w:rPr>
        <w:t xml:space="preserve">The </w:t>
      </w:r>
      <w:r w:rsidR="00120A36">
        <w:rPr>
          <w:rFonts w:asciiTheme="minorHAnsi" w:hAnsiTheme="minorHAnsi" w:cs="Tahoma"/>
          <w:bCs/>
          <w:color w:val="000000"/>
        </w:rPr>
        <w:t xml:space="preserve">Standard </w:t>
      </w:r>
      <w:r w:rsidR="0057235A">
        <w:rPr>
          <w:rFonts w:asciiTheme="minorHAnsi" w:hAnsiTheme="minorHAnsi" w:cs="Tahoma"/>
          <w:bCs/>
          <w:color w:val="000000"/>
        </w:rPr>
        <w:t>User R</w:t>
      </w:r>
      <w:r w:rsidR="00120A36">
        <w:rPr>
          <w:rFonts w:asciiTheme="minorHAnsi" w:hAnsiTheme="minorHAnsi" w:cs="Tahoma"/>
          <w:bCs/>
          <w:color w:val="000000"/>
        </w:rPr>
        <w:t xml:space="preserve">ole </w:t>
      </w:r>
      <w:r>
        <w:rPr>
          <w:rFonts w:asciiTheme="minorHAnsi" w:hAnsiTheme="minorHAnsi" w:cs="Tahoma"/>
          <w:bCs/>
          <w:color w:val="000000"/>
        </w:rPr>
        <w:t xml:space="preserve">is </w:t>
      </w:r>
      <w:r w:rsidR="0057235A">
        <w:rPr>
          <w:rFonts w:asciiTheme="minorHAnsi" w:hAnsiTheme="minorHAnsi" w:cs="Tahoma"/>
          <w:bCs/>
          <w:color w:val="000000"/>
        </w:rPr>
        <w:t>a basic</w:t>
      </w:r>
      <w:r w:rsidR="00120A36">
        <w:rPr>
          <w:rFonts w:asciiTheme="minorHAnsi" w:hAnsiTheme="minorHAnsi" w:cs="Tahoma"/>
          <w:bCs/>
          <w:color w:val="000000"/>
        </w:rPr>
        <w:t xml:space="preserve"> Role</w:t>
      </w:r>
      <w:r>
        <w:rPr>
          <w:rFonts w:asciiTheme="minorHAnsi" w:hAnsiTheme="minorHAnsi" w:cs="Tahoma"/>
          <w:bCs/>
          <w:color w:val="000000"/>
        </w:rPr>
        <w:t xml:space="preserve"> which allows</w:t>
      </w:r>
      <w:r w:rsidR="00120A36">
        <w:rPr>
          <w:rFonts w:asciiTheme="minorHAnsi" w:hAnsiTheme="minorHAnsi" w:cs="Tahoma"/>
          <w:bCs/>
          <w:color w:val="000000"/>
        </w:rPr>
        <w:t xml:space="preserve"> access </w:t>
      </w:r>
      <w:r>
        <w:rPr>
          <w:rFonts w:asciiTheme="minorHAnsi" w:hAnsiTheme="minorHAnsi" w:cs="Tahoma"/>
          <w:bCs/>
          <w:color w:val="000000"/>
        </w:rPr>
        <w:t xml:space="preserve">to </w:t>
      </w:r>
      <w:r w:rsidR="00120A36">
        <w:rPr>
          <w:rFonts w:asciiTheme="minorHAnsi" w:hAnsiTheme="minorHAnsi" w:cs="Tahoma"/>
          <w:bCs/>
          <w:color w:val="000000"/>
        </w:rPr>
        <w:t xml:space="preserve">all </w:t>
      </w:r>
      <w:r w:rsidR="00336F10">
        <w:rPr>
          <w:rFonts w:asciiTheme="minorHAnsi" w:hAnsiTheme="minorHAnsi" w:cs="Tahoma"/>
          <w:bCs/>
          <w:color w:val="000000"/>
        </w:rPr>
        <w:t xml:space="preserve">standard user </w:t>
      </w:r>
      <w:r w:rsidR="00120A36">
        <w:rPr>
          <w:rFonts w:asciiTheme="minorHAnsi" w:hAnsiTheme="minorHAnsi" w:cs="Tahoma"/>
          <w:bCs/>
          <w:color w:val="000000"/>
        </w:rPr>
        <w:t>features</w:t>
      </w:r>
      <w:r>
        <w:rPr>
          <w:rFonts w:asciiTheme="minorHAnsi" w:hAnsiTheme="minorHAnsi" w:cs="Tahoma"/>
          <w:bCs/>
          <w:color w:val="000000"/>
        </w:rPr>
        <w:t xml:space="preserve"> and functions</w:t>
      </w:r>
      <w:r w:rsidR="00336F10">
        <w:rPr>
          <w:rFonts w:asciiTheme="minorHAnsi" w:hAnsiTheme="minorHAnsi" w:cs="Tahoma"/>
          <w:bCs/>
          <w:color w:val="000000"/>
        </w:rPr>
        <w:t xml:space="preserve"> (it does not allow access to Admin type functions)</w:t>
      </w:r>
      <w:r>
        <w:rPr>
          <w:rFonts w:asciiTheme="minorHAnsi" w:hAnsiTheme="minorHAnsi" w:cs="Tahoma"/>
          <w:bCs/>
          <w:color w:val="000000"/>
        </w:rPr>
        <w:t xml:space="preserve">.  It is best practice </w:t>
      </w:r>
      <w:r w:rsidR="00120A36">
        <w:rPr>
          <w:rFonts w:asciiTheme="minorHAnsi" w:hAnsiTheme="minorHAnsi" w:cs="Tahoma"/>
          <w:bCs/>
          <w:color w:val="000000"/>
        </w:rPr>
        <w:t xml:space="preserve">to </w:t>
      </w:r>
      <w:r w:rsidR="0057235A">
        <w:rPr>
          <w:rFonts w:asciiTheme="minorHAnsi" w:hAnsiTheme="minorHAnsi" w:cs="Tahoma"/>
          <w:bCs/>
          <w:color w:val="000000"/>
        </w:rPr>
        <w:t>assign this Role as a default if no other customized Role is applicable and to NOT modify this Standard User Role</w:t>
      </w:r>
      <w:r>
        <w:rPr>
          <w:rFonts w:asciiTheme="minorHAnsi" w:hAnsiTheme="minorHAnsi" w:cs="Tahoma"/>
          <w:bCs/>
          <w:color w:val="000000"/>
        </w:rPr>
        <w:t>.</w:t>
      </w:r>
    </w:p>
    <w:p w14:paraId="464EA5DA" w14:textId="775DDE6B" w:rsidR="007E24D4" w:rsidRDefault="007E24D4" w:rsidP="00120A36">
      <w:pPr>
        <w:spacing w:after="200" w:line="276" w:lineRule="auto"/>
        <w:ind w:left="450"/>
        <w:rPr>
          <w:rFonts w:asciiTheme="minorHAnsi" w:hAnsiTheme="minorHAnsi" w:cs="Tahoma"/>
          <w:bCs/>
          <w:color w:val="000000"/>
        </w:rPr>
      </w:pPr>
      <w:r>
        <w:rPr>
          <w:rFonts w:asciiTheme="minorHAnsi" w:hAnsiTheme="minorHAnsi" w:cs="Tahoma"/>
          <w:bCs/>
          <w:color w:val="000000"/>
        </w:rPr>
        <w:t>Reports in Infor do allow export of the report by default so the report can be used for business purposes outside the Infor syste</w:t>
      </w:r>
      <w:r w:rsidR="0057235A">
        <w:rPr>
          <w:rFonts w:asciiTheme="minorHAnsi" w:hAnsiTheme="minorHAnsi" w:cs="Tahoma"/>
          <w:bCs/>
          <w:color w:val="000000"/>
        </w:rPr>
        <w:t>m</w:t>
      </w:r>
      <w:r>
        <w:rPr>
          <w:rFonts w:asciiTheme="minorHAnsi" w:hAnsiTheme="minorHAnsi" w:cs="Tahoma"/>
          <w:bCs/>
          <w:color w:val="000000"/>
        </w:rPr>
        <w:t>.  If this export must be restricted, then the user will not be allowed any access to reports at all.</w:t>
      </w:r>
    </w:p>
    <w:p w14:paraId="5EF87734" w14:textId="77777777" w:rsidR="00120A36" w:rsidRPr="00411A09" w:rsidRDefault="00120A36" w:rsidP="00120A36">
      <w:pPr>
        <w:autoSpaceDE w:val="0"/>
        <w:autoSpaceDN w:val="0"/>
        <w:adjustRightInd w:val="0"/>
        <w:ind w:left="360"/>
        <w:rPr>
          <w:rFonts w:asciiTheme="minorHAnsi" w:hAnsiTheme="minorHAnsi" w:cs="Tahoma"/>
          <w:b/>
          <w:sz w:val="28"/>
          <w:szCs w:val="28"/>
        </w:rPr>
      </w:pPr>
      <w:r w:rsidRPr="00411A09">
        <w:rPr>
          <w:rFonts w:asciiTheme="minorHAnsi" w:hAnsiTheme="minorHAnsi" w:cs="Tahoma"/>
          <w:b/>
          <w:sz w:val="28"/>
          <w:szCs w:val="28"/>
        </w:rPr>
        <w:t>Role Definitions:</w:t>
      </w:r>
    </w:p>
    <w:p w14:paraId="7D01FB86" w14:textId="77777777" w:rsidR="00120A36" w:rsidRPr="00411A09" w:rsidRDefault="00120A36" w:rsidP="00120A36">
      <w:pPr>
        <w:autoSpaceDE w:val="0"/>
        <w:autoSpaceDN w:val="0"/>
        <w:adjustRightInd w:val="0"/>
        <w:ind w:left="360"/>
        <w:rPr>
          <w:rFonts w:asciiTheme="minorHAnsi" w:hAnsiTheme="minorHAnsi" w:cs="Tahoma"/>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120A36" w:rsidRPr="00A02D73" w14:paraId="420ABB36" w14:textId="77777777" w:rsidTr="00584976">
        <w:trPr>
          <w:cantSplit/>
          <w:trHeight w:val="260"/>
          <w:tblHeader/>
        </w:trPr>
        <w:tc>
          <w:tcPr>
            <w:tcW w:w="5000" w:type="pct"/>
            <w:shd w:val="clear" w:color="auto" w:fill="D9D9D9"/>
          </w:tcPr>
          <w:p w14:paraId="501B4AA0" w14:textId="79E5EED4" w:rsidR="00120A36" w:rsidRPr="00A02D73" w:rsidRDefault="00120A36" w:rsidP="00584976">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Role Name:  </w:t>
            </w:r>
            <w:r>
              <w:rPr>
                <w:rFonts w:asciiTheme="minorHAnsi" w:hAnsiTheme="minorHAnsi" w:cs="Tahoma"/>
                <w:b/>
                <w:color w:val="000000"/>
              </w:rPr>
              <w:t>Accounting</w:t>
            </w:r>
            <w:r w:rsidR="00A373B4">
              <w:rPr>
                <w:rFonts w:asciiTheme="minorHAnsi" w:hAnsiTheme="minorHAnsi" w:cs="Tahoma"/>
                <w:b/>
                <w:color w:val="000000"/>
              </w:rPr>
              <w:t xml:space="preserve"> (Sample)</w:t>
            </w:r>
          </w:p>
        </w:tc>
      </w:tr>
      <w:tr w:rsidR="00120A36" w:rsidRPr="00A02D73" w14:paraId="0FC01A34" w14:textId="77777777" w:rsidTr="00584976">
        <w:trPr>
          <w:cantSplit/>
          <w:trHeight w:val="550"/>
        </w:trPr>
        <w:tc>
          <w:tcPr>
            <w:tcW w:w="5000" w:type="pct"/>
          </w:tcPr>
          <w:p w14:paraId="30BCCD5A" w14:textId="77777777" w:rsidR="00120A36" w:rsidRPr="00A02D73" w:rsidRDefault="00120A36" w:rsidP="00584976">
            <w:pPr>
              <w:autoSpaceDE w:val="0"/>
              <w:autoSpaceDN w:val="0"/>
              <w:adjustRightInd w:val="0"/>
              <w:rPr>
                <w:rFonts w:asciiTheme="minorHAnsi" w:hAnsiTheme="minorHAnsi" w:cs="Tahoma"/>
                <w:color w:val="000000"/>
              </w:rPr>
            </w:pPr>
            <w:r w:rsidRPr="00A02D73">
              <w:rPr>
                <w:rFonts w:asciiTheme="minorHAnsi" w:hAnsiTheme="minorHAnsi" w:cs="Tahoma"/>
                <w:color w:val="000000"/>
              </w:rPr>
              <w:t>Role Restrictions:</w:t>
            </w:r>
          </w:p>
          <w:p w14:paraId="683C7F4B" w14:textId="494F0639" w:rsidR="007E24D4" w:rsidRDefault="007E24D4" w:rsidP="00D01D0C">
            <w:pPr>
              <w:pStyle w:val="ListParagraph"/>
              <w:numPr>
                <w:ilvl w:val="0"/>
                <w:numId w:val="9"/>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No delete any records on any module</w:t>
            </w:r>
          </w:p>
          <w:p w14:paraId="561EBB27" w14:textId="6E121222" w:rsidR="00120A36" w:rsidRDefault="0094780A" w:rsidP="00D01D0C">
            <w:pPr>
              <w:pStyle w:val="ListParagraph"/>
              <w:numPr>
                <w:ilvl w:val="0"/>
                <w:numId w:val="9"/>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w:t>
            </w:r>
            <w:r w:rsidR="00120A36">
              <w:rPr>
                <w:rFonts w:asciiTheme="minorHAnsi" w:hAnsiTheme="minorHAnsi" w:cs="Tahoma"/>
                <w:color w:val="000000"/>
              </w:rPr>
              <w:t>o add</w:t>
            </w:r>
            <w:r>
              <w:rPr>
                <w:rFonts w:asciiTheme="minorHAnsi" w:hAnsiTheme="minorHAnsi" w:cs="Tahoma"/>
                <w:color w:val="000000"/>
              </w:rPr>
              <w:t xml:space="preserve"> any records on any module</w:t>
            </w:r>
          </w:p>
          <w:p w14:paraId="1B5D8637" w14:textId="00134CB5" w:rsidR="007E24D4" w:rsidRDefault="007E24D4" w:rsidP="00D01D0C">
            <w:pPr>
              <w:pStyle w:val="ListParagraph"/>
              <w:numPr>
                <w:ilvl w:val="0"/>
                <w:numId w:val="9"/>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No import, no export any records on any module</w:t>
            </w:r>
          </w:p>
          <w:p w14:paraId="0CA4222F" w14:textId="1F355F3D" w:rsidR="00120A36" w:rsidRPr="007E24D4" w:rsidRDefault="00120A36" w:rsidP="00D01D0C">
            <w:pPr>
              <w:pStyle w:val="ListParagraph"/>
              <w:numPr>
                <w:ilvl w:val="0"/>
                <w:numId w:val="9"/>
              </w:numPr>
              <w:autoSpaceDE w:val="0"/>
              <w:autoSpaceDN w:val="0"/>
              <w:adjustRightInd w:val="0"/>
              <w:spacing w:after="200" w:line="276" w:lineRule="auto"/>
              <w:rPr>
                <w:rFonts w:asciiTheme="minorHAnsi" w:hAnsiTheme="minorHAnsi" w:cs="Tahoma"/>
                <w:color w:val="000000"/>
              </w:rPr>
            </w:pPr>
            <w:r w:rsidRPr="00A02D73">
              <w:rPr>
                <w:rFonts w:asciiTheme="minorHAnsi" w:hAnsiTheme="minorHAnsi" w:cs="Tahoma"/>
                <w:color w:val="000000"/>
              </w:rPr>
              <w:t xml:space="preserve">Can </w:t>
            </w:r>
            <w:r>
              <w:rPr>
                <w:rFonts w:asciiTheme="minorHAnsi" w:hAnsiTheme="minorHAnsi" w:cs="Tahoma"/>
                <w:color w:val="000000"/>
              </w:rPr>
              <w:t>create activities against any account</w:t>
            </w:r>
            <w:r w:rsidRPr="00A02D73">
              <w:rPr>
                <w:rFonts w:asciiTheme="minorHAnsi" w:hAnsiTheme="minorHAnsi" w:cs="Tahoma"/>
                <w:color w:val="000000"/>
              </w:rPr>
              <w:t>.</w:t>
            </w:r>
            <w:r>
              <w:rPr>
                <w:rFonts w:asciiTheme="minorHAnsi" w:hAnsiTheme="minorHAnsi" w:cs="Tahoma"/>
                <w:color w:val="000000"/>
              </w:rPr>
              <w:t xml:space="preserve"> Can edit their own activities.</w:t>
            </w:r>
          </w:p>
        </w:tc>
      </w:tr>
    </w:tbl>
    <w:p w14:paraId="57B9E80C" w14:textId="77777777" w:rsidR="00120A36" w:rsidRPr="00A02D73" w:rsidRDefault="00120A36" w:rsidP="00120A36">
      <w:pPr>
        <w:autoSpaceDE w:val="0"/>
        <w:autoSpaceDN w:val="0"/>
        <w:adjustRightInd w:val="0"/>
        <w:ind w:left="360"/>
        <w:rPr>
          <w:rFonts w:asciiTheme="minorHAnsi" w:hAnsiTheme="minorHAnsi" w:cs="Tahoma"/>
        </w:rPr>
      </w:pPr>
    </w:p>
    <w:tbl>
      <w:tblPr>
        <w:tblW w:w="465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9"/>
      </w:tblGrid>
      <w:tr w:rsidR="00120A36" w:rsidRPr="00A02D73" w14:paraId="58E1C2D0" w14:textId="77777777" w:rsidTr="00584976">
        <w:trPr>
          <w:cantSplit/>
          <w:trHeight w:val="260"/>
          <w:tblHeader/>
        </w:trPr>
        <w:tc>
          <w:tcPr>
            <w:tcW w:w="5000" w:type="pct"/>
            <w:shd w:val="clear" w:color="auto" w:fill="D9D9D9"/>
          </w:tcPr>
          <w:p w14:paraId="1208062E" w14:textId="6046A90C" w:rsidR="00120A36" w:rsidRPr="00A02D73" w:rsidRDefault="00120A36" w:rsidP="00584976">
            <w:pPr>
              <w:autoSpaceDE w:val="0"/>
              <w:autoSpaceDN w:val="0"/>
              <w:adjustRightInd w:val="0"/>
              <w:rPr>
                <w:rFonts w:asciiTheme="minorHAnsi" w:hAnsiTheme="minorHAnsi" w:cs="Tahoma"/>
                <w:color w:val="000000"/>
              </w:rPr>
            </w:pPr>
            <w:r w:rsidRPr="00A02D73">
              <w:rPr>
                <w:rFonts w:asciiTheme="minorHAnsi" w:hAnsiTheme="minorHAnsi" w:cs="Tahoma"/>
                <w:color w:val="000000"/>
              </w:rPr>
              <w:t xml:space="preserve">Role Name:  </w:t>
            </w:r>
            <w:r>
              <w:rPr>
                <w:rFonts w:asciiTheme="minorHAnsi" w:hAnsiTheme="minorHAnsi" w:cs="Tahoma"/>
                <w:b/>
                <w:color w:val="000000"/>
              </w:rPr>
              <w:t>Sales</w:t>
            </w:r>
            <w:r w:rsidR="00A373B4">
              <w:rPr>
                <w:rFonts w:asciiTheme="minorHAnsi" w:hAnsiTheme="minorHAnsi" w:cs="Tahoma"/>
                <w:b/>
                <w:color w:val="000000"/>
              </w:rPr>
              <w:t xml:space="preserve"> (Sample)</w:t>
            </w:r>
          </w:p>
        </w:tc>
      </w:tr>
      <w:tr w:rsidR="00120A36" w:rsidRPr="00A02D73" w14:paraId="4369AD96" w14:textId="77777777" w:rsidTr="00584976">
        <w:trPr>
          <w:cantSplit/>
          <w:trHeight w:val="550"/>
        </w:trPr>
        <w:tc>
          <w:tcPr>
            <w:tcW w:w="5000" w:type="pct"/>
          </w:tcPr>
          <w:p w14:paraId="67FB96ED" w14:textId="77777777" w:rsidR="00120A36" w:rsidRPr="00A02D73" w:rsidRDefault="00120A36" w:rsidP="00584976">
            <w:pPr>
              <w:autoSpaceDE w:val="0"/>
              <w:autoSpaceDN w:val="0"/>
              <w:adjustRightInd w:val="0"/>
              <w:rPr>
                <w:rFonts w:asciiTheme="minorHAnsi" w:hAnsiTheme="minorHAnsi" w:cs="Tahoma"/>
                <w:color w:val="000000"/>
              </w:rPr>
            </w:pPr>
            <w:r w:rsidRPr="00A02D73">
              <w:rPr>
                <w:rFonts w:asciiTheme="minorHAnsi" w:hAnsiTheme="minorHAnsi" w:cs="Tahoma"/>
                <w:color w:val="000000"/>
              </w:rPr>
              <w:t>Role Restrictions:</w:t>
            </w:r>
          </w:p>
          <w:p w14:paraId="694AF92A" w14:textId="1782C83F" w:rsidR="007E24D4" w:rsidRDefault="007E24D4" w:rsidP="00D01D0C">
            <w:pPr>
              <w:pStyle w:val="ListParagraph"/>
              <w:numPr>
                <w:ilvl w:val="0"/>
                <w:numId w:val="10"/>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No delete any records on any module</w:t>
            </w:r>
          </w:p>
          <w:p w14:paraId="39D9FB7B" w14:textId="52B7B993" w:rsidR="00120A36" w:rsidRDefault="007E24D4" w:rsidP="00D01D0C">
            <w:pPr>
              <w:pStyle w:val="ListParagraph"/>
              <w:numPr>
                <w:ilvl w:val="0"/>
                <w:numId w:val="10"/>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No add any records on any module</w:t>
            </w:r>
            <w:r w:rsidR="00DF6A1C">
              <w:rPr>
                <w:rFonts w:asciiTheme="minorHAnsi" w:hAnsiTheme="minorHAnsi" w:cs="Tahoma"/>
                <w:color w:val="000000"/>
              </w:rPr>
              <w:t xml:space="preserve"> </w:t>
            </w:r>
            <w:r>
              <w:rPr>
                <w:rFonts w:asciiTheme="minorHAnsi" w:hAnsiTheme="minorHAnsi" w:cs="Tahoma"/>
                <w:color w:val="000000"/>
              </w:rPr>
              <w:t xml:space="preserve">  </w:t>
            </w:r>
            <w:r w:rsidR="00120A36" w:rsidRPr="00193D61">
              <w:rPr>
                <w:rFonts w:asciiTheme="minorHAnsi" w:hAnsiTheme="minorHAnsi" w:cs="Tahoma"/>
                <w:color w:val="000000"/>
              </w:rPr>
              <w:t xml:space="preserve">This also means that </w:t>
            </w:r>
            <w:r w:rsidR="00120A36" w:rsidRPr="00193D61">
              <w:rPr>
                <w:rFonts w:asciiTheme="minorHAnsi" w:hAnsiTheme="minorHAnsi" w:cs="Tahoma"/>
                <w:b/>
                <w:i/>
                <w:color w:val="000000"/>
                <w:u w:val="single"/>
              </w:rPr>
              <w:t>Sales cannot convert Leads to Accounts since that is the Account ADD function</w:t>
            </w:r>
            <w:r w:rsidR="00120A36" w:rsidRPr="00193D61">
              <w:rPr>
                <w:rFonts w:asciiTheme="minorHAnsi" w:hAnsiTheme="minorHAnsi" w:cs="Tahoma"/>
                <w:color w:val="000000"/>
              </w:rPr>
              <w:t>.</w:t>
            </w:r>
          </w:p>
          <w:p w14:paraId="7E6BFCD5" w14:textId="77777777" w:rsidR="007E24D4" w:rsidRDefault="007E24D4" w:rsidP="00D01D0C">
            <w:pPr>
              <w:pStyle w:val="ListParagraph"/>
              <w:numPr>
                <w:ilvl w:val="0"/>
                <w:numId w:val="10"/>
              </w:numPr>
              <w:autoSpaceDE w:val="0"/>
              <w:autoSpaceDN w:val="0"/>
              <w:adjustRightInd w:val="0"/>
              <w:spacing w:after="200" w:line="276" w:lineRule="auto"/>
              <w:rPr>
                <w:rFonts w:asciiTheme="minorHAnsi" w:hAnsiTheme="minorHAnsi" w:cs="Tahoma"/>
                <w:color w:val="000000"/>
              </w:rPr>
            </w:pPr>
            <w:r>
              <w:rPr>
                <w:rFonts w:asciiTheme="minorHAnsi" w:hAnsiTheme="minorHAnsi" w:cs="Tahoma"/>
                <w:color w:val="000000"/>
              </w:rPr>
              <w:t>No import, no export any records on any module</w:t>
            </w:r>
          </w:p>
          <w:p w14:paraId="5F365BB9" w14:textId="16F4A63B" w:rsidR="00120A36" w:rsidRPr="007E24D4" w:rsidRDefault="00120A36" w:rsidP="00D01D0C">
            <w:pPr>
              <w:pStyle w:val="ListParagraph"/>
              <w:numPr>
                <w:ilvl w:val="0"/>
                <w:numId w:val="10"/>
              </w:numPr>
              <w:autoSpaceDE w:val="0"/>
              <w:autoSpaceDN w:val="0"/>
              <w:adjustRightInd w:val="0"/>
              <w:spacing w:after="200" w:line="276" w:lineRule="auto"/>
              <w:rPr>
                <w:rFonts w:asciiTheme="minorHAnsi" w:hAnsiTheme="minorHAnsi" w:cs="Tahoma"/>
                <w:color w:val="000000"/>
              </w:rPr>
            </w:pPr>
            <w:r w:rsidRPr="00A02D73">
              <w:rPr>
                <w:rFonts w:asciiTheme="minorHAnsi" w:hAnsiTheme="minorHAnsi" w:cs="Tahoma"/>
                <w:color w:val="000000"/>
              </w:rPr>
              <w:t xml:space="preserve">Can </w:t>
            </w:r>
            <w:r>
              <w:rPr>
                <w:rFonts w:asciiTheme="minorHAnsi" w:hAnsiTheme="minorHAnsi" w:cs="Tahoma"/>
                <w:color w:val="000000"/>
              </w:rPr>
              <w:t>create activities against any account/contact/opportunity</w:t>
            </w:r>
            <w:r w:rsidRPr="00A02D73">
              <w:rPr>
                <w:rFonts w:asciiTheme="minorHAnsi" w:hAnsiTheme="minorHAnsi" w:cs="Tahoma"/>
                <w:color w:val="000000"/>
              </w:rPr>
              <w:t>.</w:t>
            </w:r>
            <w:r>
              <w:rPr>
                <w:rFonts w:asciiTheme="minorHAnsi" w:hAnsiTheme="minorHAnsi" w:cs="Tahoma"/>
                <w:color w:val="000000"/>
              </w:rPr>
              <w:t xml:space="preserve"> Can edit their own activities.</w:t>
            </w:r>
          </w:p>
        </w:tc>
      </w:tr>
    </w:tbl>
    <w:p w14:paraId="4835241D" w14:textId="77777777" w:rsidR="00120A36" w:rsidRDefault="00120A36" w:rsidP="00120A36"/>
    <w:p w14:paraId="0EA695C0" w14:textId="77777777" w:rsidR="00120A36" w:rsidRDefault="00120A36" w:rsidP="00120A36"/>
    <w:p w14:paraId="703EFE3F" w14:textId="77777777" w:rsidR="00120A36" w:rsidRDefault="00120A36" w:rsidP="00120A36"/>
    <w:p w14:paraId="3BACB19F" w14:textId="77777777" w:rsidR="00120A36" w:rsidRPr="004D1EA6" w:rsidRDefault="00120A36" w:rsidP="00120A36"/>
    <w:p w14:paraId="0D50A1A8" w14:textId="77777777" w:rsidR="00430AB8" w:rsidRPr="009B751F" w:rsidRDefault="00430AB8" w:rsidP="009B751F">
      <w:pPr>
        <w:pStyle w:val="Heading2"/>
      </w:pPr>
      <w:bookmarkStart w:id="15" w:name="_Toc505347434"/>
      <w:r w:rsidRPr="009B751F">
        <w:t>Calendar Security</w:t>
      </w:r>
      <w:bookmarkEnd w:id="15"/>
      <w:r w:rsidRPr="009B751F">
        <w:t xml:space="preserve"> </w:t>
      </w:r>
    </w:p>
    <w:p w14:paraId="695668D2" w14:textId="77777777" w:rsidR="000D5DA6" w:rsidRDefault="000D5DA6" w:rsidP="00430AB8">
      <w:pPr>
        <w:autoSpaceDE w:val="0"/>
        <w:autoSpaceDN w:val="0"/>
        <w:adjustRightInd w:val="0"/>
        <w:ind w:left="360"/>
        <w:rPr>
          <w:rFonts w:ascii="Calibri" w:eastAsiaTheme="minorEastAsia" w:hAnsi="Calibri" w:cs="Calibri"/>
          <w:color w:val="000000"/>
          <w:sz w:val="20"/>
          <w:szCs w:val="20"/>
          <w:lang w:eastAsia="en-US"/>
        </w:rPr>
      </w:pPr>
    </w:p>
    <w:p w14:paraId="2B596681" w14:textId="3D813B56" w:rsidR="00336F10" w:rsidRDefault="00336F10" w:rsidP="00430AB8">
      <w:pPr>
        <w:autoSpaceDE w:val="0"/>
        <w:autoSpaceDN w:val="0"/>
        <w:adjustRightInd w:val="0"/>
        <w:ind w:left="360"/>
        <w:rPr>
          <w:rFonts w:asciiTheme="minorHAnsi" w:eastAsiaTheme="minorEastAsia" w:hAnsiTheme="minorHAnsi" w:cs="Calibri"/>
          <w:color w:val="000000"/>
          <w:lang w:eastAsia="en-US"/>
        </w:rPr>
      </w:pPr>
      <w:r w:rsidRPr="00336F10">
        <w:rPr>
          <w:rFonts w:asciiTheme="minorHAnsi" w:eastAsiaTheme="minorEastAsia" w:hAnsiTheme="minorHAnsi" w:cs="Calibri"/>
          <w:color w:val="000000"/>
          <w:lang w:eastAsia="en-US"/>
        </w:rPr>
        <w:t>Calendar security allows one user to create/modify Activities for someone else’s calendar. For example an administrative assistant could setup a meeting for a manager so the Manager has nothing to do but see h</w:t>
      </w:r>
      <w:r>
        <w:rPr>
          <w:rFonts w:asciiTheme="minorHAnsi" w:eastAsiaTheme="minorEastAsia" w:hAnsiTheme="minorHAnsi" w:cs="Calibri"/>
          <w:color w:val="000000"/>
          <w:lang w:eastAsia="en-US"/>
        </w:rPr>
        <w:t>er</w:t>
      </w:r>
      <w:r w:rsidRPr="00336F10">
        <w:rPr>
          <w:rFonts w:asciiTheme="minorHAnsi" w:eastAsiaTheme="minorEastAsia" w:hAnsiTheme="minorHAnsi" w:cs="Calibri"/>
          <w:color w:val="000000"/>
          <w:lang w:eastAsia="en-US"/>
        </w:rPr>
        <w:t xml:space="preserve"> activities and close them out. Or an inside sales person could setup a meeting on behalf of an outside sales person. So the person</w:t>
      </w:r>
      <w:r w:rsidR="00721B86">
        <w:rPr>
          <w:rFonts w:asciiTheme="minorHAnsi" w:eastAsiaTheme="minorEastAsia" w:hAnsiTheme="minorHAnsi" w:cs="Calibri"/>
          <w:color w:val="000000"/>
          <w:lang w:eastAsia="en-US"/>
        </w:rPr>
        <w:t xml:space="preserve"> needing to do this would need </w:t>
      </w:r>
      <w:r w:rsidRPr="00336F10">
        <w:rPr>
          <w:rFonts w:asciiTheme="minorHAnsi" w:eastAsiaTheme="minorEastAsia" w:hAnsiTheme="minorHAnsi" w:cs="Calibri"/>
          <w:color w:val="000000"/>
          <w:lang w:eastAsia="en-US"/>
        </w:rPr>
        <w:t>access to the other person’s calendar and also have the appropriate permissions (add/edit/delete etc.).</w:t>
      </w:r>
      <w:r w:rsidRPr="000D5DA6">
        <w:rPr>
          <w:rFonts w:asciiTheme="minorHAnsi" w:eastAsiaTheme="minorEastAsia" w:hAnsiTheme="minorHAnsi" w:cs="Calibri"/>
          <w:color w:val="000000"/>
          <w:lang w:eastAsia="en-US"/>
        </w:rPr>
        <w:t xml:space="preserve"> </w:t>
      </w:r>
    </w:p>
    <w:p w14:paraId="5B351039" w14:textId="77777777" w:rsidR="00336F10" w:rsidRDefault="00336F10" w:rsidP="00430AB8">
      <w:pPr>
        <w:autoSpaceDE w:val="0"/>
        <w:autoSpaceDN w:val="0"/>
        <w:adjustRightInd w:val="0"/>
        <w:ind w:left="360"/>
        <w:rPr>
          <w:rFonts w:asciiTheme="minorHAnsi" w:eastAsiaTheme="minorEastAsia" w:hAnsiTheme="minorHAnsi" w:cs="Calibri"/>
          <w:color w:val="000000"/>
          <w:lang w:eastAsia="en-US"/>
        </w:rPr>
      </w:pPr>
    </w:p>
    <w:p w14:paraId="3300225F" w14:textId="7D813A5E" w:rsidR="00A02D73" w:rsidRPr="000D5DA6" w:rsidRDefault="00336F10" w:rsidP="00430AB8">
      <w:pPr>
        <w:autoSpaceDE w:val="0"/>
        <w:autoSpaceDN w:val="0"/>
        <w:adjustRightInd w:val="0"/>
        <w:ind w:left="360"/>
        <w:rPr>
          <w:rFonts w:asciiTheme="minorHAnsi" w:eastAsiaTheme="minorEastAsia" w:hAnsiTheme="minorHAnsi" w:cs="Calibri"/>
          <w:color w:val="000000"/>
          <w:lang w:eastAsia="en-US"/>
        </w:rPr>
      </w:pPr>
      <w:r>
        <w:rPr>
          <w:rFonts w:asciiTheme="minorHAnsi" w:eastAsiaTheme="minorEastAsia" w:hAnsiTheme="minorHAnsi" w:cs="Calibri"/>
          <w:color w:val="000000"/>
          <w:lang w:eastAsia="en-US"/>
        </w:rPr>
        <w:t>Your system Admin</w:t>
      </w:r>
      <w:r w:rsidR="00721B86">
        <w:rPr>
          <w:rFonts w:asciiTheme="minorHAnsi" w:eastAsiaTheme="minorEastAsia" w:hAnsiTheme="minorHAnsi" w:cs="Calibri"/>
          <w:color w:val="000000"/>
          <w:lang w:eastAsia="en-US"/>
        </w:rPr>
        <w:t>istrator</w:t>
      </w:r>
      <w:r>
        <w:rPr>
          <w:rFonts w:asciiTheme="minorHAnsi" w:eastAsiaTheme="minorEastAsia" w:hAnsiTheme="minorHAnsi" w:cs="Calibri"/>
          <w:color w:val="000000"/>
          <w:lang w:eastAsia="en-US"/>
        </w:rPr>
        <w:t xml:space="preserve"> can set calendar access</w:t>
      </w:r>
      <w:r w:rsidR="00430AB8" w:rsidRPr="000D5DA6">
        <w:rPr>
          <w:rFonts w:asciiTheme="minorHAnsi" w:eastAsiaTheme="minorEastAsia" w:hAnsiTheme="minorHAnsi" w:cs="Calibri"/>
          <w:color w:val="000000"/>
          <w:lang w:eastAsia="en-US"/>
        </w:rPr>
        <w:t xml:space="preserve"> rights </w:t>
      </w:r>
      <w:r>
        <w:rPr>
          <w:rFonts w:asciiTheme="minorHAnsi" w:eastAsiaTheme="minorEastAsia" w:hAnsiTheme="minorHAnsi" w:cs="Calibri"/>
          <w:color w:val="000000"/>
          <w:lang w:eastAsia="en-US"/>
        </w:rPr>
        <w:t>f</w:t>
      </w:r>
      <w:r w:rsidR="00430AB8" w:rsidRPr="000D5DA6">
        <w:rPr>
          <w:rFonts w:asciiTheme="minorHAnsi" w:eastAsiaTheme="minorEastAsia" w:hAnsiTheme="minorHAnsi" w:cs="Calibri"/>
          <w:color w:val="000000"/>
          <w:lang w:eastAsia="en-US"/>
        </w:rPr>
        <w:t>or each individual user.</w:t>
      </w:r>
    </w:p>
    <w:p w14:paraId="7A13EDC1" w14:textId="77777777" w:rsidR="00A02D73" w:rsidRDefault="00A02D73" w:rsidP="002C2501">
      <w:pPr>
        <w:autoSpaceDE w:val="0"/>
        <w:autoSpaceDN w:val="0"/>
        <w:adjustRightInd w:val="0"/>
        <w:ind w:left="360"/>
        <w:rPr>
          <w:rFonts w:asciiTheme="minorHAnsi" w:hAnsiTheme="minorHAnsi" w:cs="Tahoma"/>
        </w:rPr>
      </w:pPr>
    </w:p>
    <w:p w14:paraId="6994FC8C" w14:textId="77777777" w:rsidR="00A02D73" w:rsidRDefault="00A02D73" w:rsidP="002C2501">
      <w:pPr>
        <w:autoSpaceDE w:val="0"/>
        <w:autoSpaceDN w:val="0"/>
        <w:adjustRightInd w:val="0"/>
        <w:ind w:left="360"/>
        <w:rPr>
          <w:rFonts w:asciiTheme="minorHAnsi" w:hAnsiTheme="minorHAnsi" w:cs="Tahoma"/>
        </w:rPr>
      </w:pPr>
    </w:p>
    <w:tbl>
      <w:tblPr>
        <w:tblStyle w:val="GridTable4-Accent1"/>
        <w:tblW w:w="10790" w:type="dxa"/>
        <w:tblLook w:val="04A0" w:firstRow="1" w:lastRow="0" w:firstColumn="1" w:lastColumn="0" w:noHBand="0" w:noVBand="1"/>
      </w:tblPr>
      <w:tblGrid>
        <w:gridCol w:w="1065"/>
        <w:gridCol w:w="1705"/>
        <w:gridCol w:w="1604"/>
        <w:gridCol w:w="1604"/>
        <w:gridCol w:w="1604"/>
        <w:gridCol w:w="1604"/>
        <w:gridCol w:w="1604"/>
      </w:tblGrid>
      <w:tr w:rsidR="000D5DA6" w:rsidRPr="00E25F30" w14:paraId="2D12C7DE" w14:textId="77777777" w:rsidTr="003C4B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dxa"/>
          </w:tcPr>
          <w:p w14:paraId="13A97562" w14:textId="77777777" w:rsidR="000D5DA6" w:rsidRDefault="000D5DA6" w:rsidP="000D5DA6">
            <w:pPr>
              <w:rPr>
                <w:rFonts w:ascii="Calibri" w:hAnsi="Calibri"/>
                <w:color w:val="000000"/>
                <w:sz w:val="22"/>
                <w:szCs w:val="22"/>
              </w:rPr>
            </w:pPr>
          </w:p>
        </w:tc>
        <w:tc>
          <w:tcPr>
            <w:tcW w:w="1705" w:type="dxa"/>
            <w:noWrap/>
            <w:hideMark/>
          </w:tcPr>
          <w:p w14:paraId="6708E101" w14:textId="77777777" w:rsidR="000D5DA6" w:rsidRPr="00E25F30" w:rsidRDefault="000D5DA6" w:rsidP="000D5DA6">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User</w:t>
            </w:r>
          </w:p>
        </w:tc>
        <w:tc>
          <w:tcPr>
            <w:tcW w:w="1604" w:type="dxa"/>
            <w:noWrap/>
            <w:hideMark/>
          </w:tcPr>
          <w:p w14:paraId="5AACCA3D" w14:textId="77777777" w:rsidR="000D5DA6" w:rsidRPr="00E25F30" w:rsidRDefault="000D5DA6" w:rsidP="000D5DA6">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View Calendar</w:t>
            </w:r>
          </w:p>
        </w:tc>
        <w:tc>
          <w:tcPr>
            <w:tcW w:w="1604" w:type="dxa"/>
            <w:noWrap/>
            <w:hideMark/>
          </w:tcPr>
          <w:p w14:paraId="31D76F10" w14:textId="77777777" w:rsidR="000D5DA6" w:rsidRPr="00E25F30" w:rsidRDefault="000D5DA6" w:rsidP="000D5DA6">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Add to Calendar</w:t>
            </w:r>
          </w:p>
        </w:tc>
        <w:tc>
          <w:tcPr>
            <w:tcW w:w="1604" w:type="dxa"/>
            <w:noWrap/>
            <w:hideMark/>
          </w:tcPr>
          <w:p w14:paraId="30CC77AE" w14:textId="77777777" w:rsidR="000D5DA6" w:rsidRPr="00E25F30" w:rsidRDefault="000D5DA6" w:rsidP="000D5DA6">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Edit Calendar</w:t>
            </w:r>
          </w:p>
        </w:tc>
        <w:tc>
          <w:tcPr>
            <w:tcW w:w="1604" w:type="dxa"/>
          </w:tcPr>
          <w:p w14:paraId="2F1810E6" w14:textId="77777777" w:rsidR="000D5DA6" w:rsidRPr="00E25F30" w:rsidRDefault="000D5DA6" w:rsidP="000D5DA6">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Delete from Calendar</w:t>
            </w:r>
          </w:p>
        </w:tc>
        <w:tc>
          <w:tcPr>
            <w:tcW w:w="1604" w:type="dxa"/>
          </w:tcPr>
          <w:p w14:paraId="494D145B" w14:textId="77777777" w:rsidR="000D5DA6" w:rsidRDefault="000D5DA6" w:rsidP="000D5DA6">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For these users</w:t>
            </w:r>
          </w:p>
        </w:tc>
      </w:tr>
      <w:tr w:rsidR="000D5DA6" w:rsidRPr="00E25F30" w14:paraId="5F06DC6B" w14:textId="77777777" w:rsidTr="003C4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dxa"/>
          </w:tcPr>
          <w:p w14:paraId="448A5D33" w14:textId="77777777" w:rsidR="000D5DA6" w:rsidRPr="00A02D73" w:rsidRDefault="000D5DA6" w:rsidP="0065433F">
            <w:pPr>
              <w:rPr>
                <w:rFonts w:ascii="Calibri" w:hAnsi="Calibri"/>
                <w:b w:val="0"/>
                <w:color w:val="000000"/>
                <w:sz w:val="22"/>
                <w:szCs w:val="22"/>
              </w:rPr>
            </w:pPr>
            <w:r>
              <w:rPr>
                <w:rFonts w:ascii="Calibri" w:hAnsi="Calibri"/>
                <w:b w:val="0"/>
                <w:color w:val="000000"/>
                <w:sz w:val="22"/>
                <w:szCs w:val="22"/>
              </w:rPr>
              <w:t>1</w:t>
            </w:r>
          </w:p>
        </w:tc>
        <w:tc>
          <w:tcPr>
            <w:tcW w:w="1705" w:type="dxa"/>
            <w:noWrap/>
            <w:hideMark/>
          </w:tcPr>
          <w:p w14:paraId="0B26474C" w14:textId="77777777" w:rsidR="000D5DA6" w:rsidRPr="000D5DA6" w:rsidRDefault="000D5DA6" w:rsidP="0065433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D5DA6">
              <w:rPr>
                <w:rFonts w:ascii="Calibri" w:hAnsi="Calibri"/>
                <w:color w:val="000000"/>
                <w:sz w:val="22"/>
                <w:szCs w:val="22"/>
              </w:rPr>
              <w:t>John Smith</w:t>
            </w:r>
          </w:p>
        </w:tc>
        <w:tc>
          <w:tcPr>
            <w:tcW w:w="1604" w:type="dxa"/>
            <w:noWrap/>
          </w:tcPr>
          <w:p w14:paraId="5689D2F3"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x</w:t>
            </w:r>
          </w:p>
        </w:tc>
        <w:tc>
          <w:tcPr>
            <w:tcW w:w="1604" w:type="dxa"/>
            <w:noWrap/>
          </w:tcPr>
          <w:p w14:paraId="006E91CB"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x</w:t>
            </w:r>
          </w:p>
        </w:tc>
        <w:tc>
          <w:tcPr>
            <w:tcW w:w="1604" w:type="dxa"/>
            <w:noWrap/>
          </w:tcPr>
          <w:p w14:paraId="2CDBC03C"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x</w:t>
            </w:r>
          </w:p>
        </w:tc>
        <w:tc>
          <w:tcPr>
            <w:tcW w:w="1604" w:type="dxa"/>
          </w:tcPr>
          <w:p w14:paraId="056A8D13"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x</w:t>
            </w:r>
          </w:p>
        </w:tc>
        <w:tc>
          <w:tcPr>
            <w:tcW w:w="1604" w:type="dxa"/>
          </w:tcPr>
          <w:p w14:paraId="63B2D79F" w14:textId="77777777" w:rsidR="000D5DA6"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All Users</w:t>
            </w:r>
          </w:p>
        </w:tc>
      </w:tr>
      <w:tr w:rsidR="000D5DA6" w:rsidRPr="00E25F30" w14:paraId="17DAC49F" w14:textId="77777777" w:rsidTr="003C4B8E">
        <w:trPr>
          <w:trHeight w:val="300"/>
        </w:trPr>
        <w:tc>
          <w:tcPr>
            <w:cnfStyle w:val="001000000000" w:firstRow="0" w:lastRow="0" w:firstColumn="1" w:lastColumn="0" w:oddVBand="0" w:evenVBand="0" w:oddHBand="0" w:evenHBand="0" w:firstRowFirstColumn="0" w:firstRowLastColumn="0" w:lastRowFirstColumn="0" w:lastRowLastColumn="0"/>
            <w:tcW w:w="1065" w:type="dxa"/>
          </w:tcPr>
          <w:p w14:paraId="2542DB60" w14:textId="77777777" w:rsidR="000D5DA6" w:rsidRPr="00A02D73" w:rsidRDefault="000D5DA6" w:rsidP="0065433F">
            <w:pPr>
              <w:rPr>
                <w:rFonts w:ascii="Calibri" w:hAnsi="Calibri"/>
                <w:b w:val="0"/>
                <w:color w:val="000000"/>
                <w:sz w:val="22"/>
                <w:szCs w:val="22"/>
              </w:rPr>
            </w:pPr>
          </w:p>
        </w:tc>
        <w:tc>
          <w:tcPr>
            <w:tcW w:w="1705" w:type="dxa"/>
            <w:noWrap/>
          </w:tcPr>
          <w:p w14:paraId="10E6B7F0" w14:textId="77777777" w:rsidR="000D5DA6" w:rsidRPr="000D5DA6" w:rsidRDefault="000D5DA6" w:rsidP="0065433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7E2B1F4A"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575C676C"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0EF878B9"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6D3C068E"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32D45C04" w14:textId="77777777" w:rsidR="000D5DA6"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0D5DA6" w:rsidRPr="00E25F30" w14:paraId="6FFBEA90" w14:textId="77777777" w:rsidTr="003C4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dxa"/>
          </w:tcPr>
          <w:p w14:paraId="3EB5BFF5" w14:textId="77777777" w:rsidR="000D5DA6" w:rsidRPr="00A02D73" w:rsidRDefault="000D5DA6" w:rsidP="0065433F">
            <w:pPr>
              <w:rPr>
                <w:rFonts w:ascii="Calibri" w:hAnsi="Calibri"/>
                <w:b w:val="0"/>
                <w:color w:val="000000"/>
                <w:sz w:val="22"/>
                <w:szCs w:val="22"/>
              </w:rPr>
            </w:pPr>
          </w:p>
        </w:tc>
        <w:tc>
          <w:tcPr>
            <w:tcW w:w="1705" w:type="dxa"/>
            <w:noWrap/>
          </w:tcPr>
          <w:p w14:paraId="5D91FCAF" w14:textId="77777777" w:rsidR="000D5DA6" w:rsidRPr="000D5DA6" w:rsidRDefault="000D5DA6" w:rsidP="0065433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4497A7E1"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09104892"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50BCB6BF"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tcPr>
          <w:p w14:paraId="72BB8F95"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tcPr>
          <w:p w14:paraId="20802AF0" w14:textId="77777777" w:rsidR="000D5DA6"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D5DA6" w:rsidRPr="00E25F30" w14:paraId="64C57658" w14:textId="77777777" w:rsidTr="003C4B8E">
        <w:trPr>
          <w:trHeight w:val="300"/>
        </w:trPr>
        <w:tc>
          <w:tcPr>
            <w:cnfStyle w:val="001000000000" w:firstRow="0" w:lastRow="0" w:firstColumn="1" w:lastColumn="0" w:oddVBand="0" w:evenVBand="0" w:oddHBand="0" w:evenHBand="0" w:firstRowFirstColumn="0" w:firstRowLastColumn="0" w:lastRowFirstColumn="0" w:lastRowLastColumn="0"/>
            <w:tcW w:w="1065" w:type="dxa"/>
          </w:tcPr>
          <w:p w14:paraId="11DB6F3B" w14:textId="77777777" w:rsidR="000D5DA6" w:rsidRPr="00A02D73" w:rsidRDefault="000D5DA6" w:rsidP="0065433F">
            <w:pPr>
              <w:rPr>
                <w:rFonts w:ascii="Calibri" w:hAnsi="Calibri"/>
                <w:b w:val="0"/>
                <w:color w:val="000000"/>
                <w:sz w:val="22"/>
                <w:szCs w:val="22"/>
              </w:rPr>
            </w:pPr>
          </w:p>
        </w:tc>
        <w:tc>
          <w:tcPr>
            <w:tcW w:w="1705" w:type="dxa"/>
            <w:noWrap/>
          </w:tcPr>
          <w:p w14:paraId="2A46E780" w14:textId="77777777" w:rsidR="000D5DA6" w:rsidRPr="000D5DA6" w:rsidRDefault="000D5DA6" w:rsidP="0065433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7D2BF4C2"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1A59BFD3"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0020B32F"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0186C807"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2AB45FA1" w14:textId="77777777" w:rsidR="000D5DA6"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0D5DA6" w:rsidRPr="00E25F30" w14:paraId="4D2B0E20" w14:textId="77777777" w:rsidTr="003C4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5" w:type="dxa"/>
          </w:tcPr>
          <w:p w14:paraId="0659FEBD" w14:textId="77777777" w:rsidR="000D5DA6" w:rsidRPr="00A02D73" w:rsidRDefault="000D5DA6" w:rsidP="0065433F">
            <w:pPr>
              <w:rPr>
                <w:rFonts w:ascii="Calibri" w:hAnsi="Calibri"/>
                <w:b w:val="0"/>
                <w:color w:val="000000"/>
                <w:sz w:val="22"/>
                <w:szCs w:val="22"/>
              </w:rPr>
            </w:pPr>
          </w:p>
        </w:tc>
        <w:tc>
          <w:tcPr>
            <w:tcW w:w="1705" w:type="dxa"/>
            <w:noWrap/>
          </w:tcPr>
          <w:p w14:paraId="458E5A4C" w14:textId="77777777" w:rsidR="000D5DA6" w:rsidRPr="000D5DA6" w:rsidRDefault="000D5DA6" w:rsidP="0065433F">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012AF3F3"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67DD58B0"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noWrap/>
          </w:tcPr>
          <w:p w14:paraId="31A0469C"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tcPr>
          <w:p w14:paraId="6CC19879" w14:textId="77777777" w:rsidR="000D5DA6" w:rsidRPr="00A02D73"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604" w:type="dxa"/>
          </w:tcPr>
          <w:p w14:paraId="5A0356F0" w14:textId="77777777" w:rsidR="000D5DA6" w:rsidRDefault="000D5DA6" w:rsidP="000D5DA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D5DA6" w:rsidRPr="00E25F30" w14:paraId="38E15A41" w14:textId="77777777" w:rsidTr="003C4B8E">
        <w:trPr>
          <w:trHeight w:val="300"/>
        </w:trPr>
        <w:tc>
          <w:tcPr>
            <w:cnfStyle w:val="001000000000" w:firstRow="0" w:lastRow="0" w:firstColumn="1" w:lastColumn="0" w:oddVBand="0" w:evenVBand="0" w:oddHBand="0" w:evenHBand="0" w:firstRowFirstColumn="0" w:firstRowLastColumn="0" w:lastRowFirstColumn="0" w:lastRowLastColumn="0"/>
            <w:tcW w:w="1065" w:type="dxa"/>
          </w:tcPr>
          <w:p w14:paraId="07C9D2C5" w14:textId="77777777" w:rsidR="000D5DA6" w:rsidRPr="00A02D73" w:rsidRDefault="000D5DA6" w:rsidP="0065433F">
            <w:pPr>
              <w:rPr>
                <w:rFonts w:ascii="Calibri" w:hAnsi="Calibri"/>
                <w:b w:val="0"/>
                <w:color w:val="000000"/>
                <w:sz w:val="22"/>
                <w:szCs w:val="22"/>
              </w:rPr>
            </w:pPr>
          </w:p>
        </w:tc>
        <w:tc>
          <w:tcPr>
            <w:tcW w:w="1705" w:type="dxa"/>
            <w:noWrap/>
          </w:tcPr>
          <w:p w14:paraId="64A78DAE" w14:textId="77777777" w:rsidR="000D5DA6" w:rsidRPr="000D5DA6" w:rsidRDefault="000D5DA6" w:rsidP="0065433F">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0AF33C4F"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305D4BFC"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noWrap/>
          </w:tcPr>
          <w:p w14:paraId="0638DF9D"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4EE72E13" w14:textId="77777777" w:rsidR="000D5DA6" w:rsidRPr="00A02D73"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604" w:type="dxa"/>
          </w:tcPr>
          <w:p w14:paraId="15DF76E8" w14:textId="77777777" w:rsidR="000D5DA6" w:rsidRDefault="000D5DA6" w:rsidP="000D5DA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279FB00F" w14:textId="77777777" w:rsidR="008630C3" w:rsidRPr="00D16B0D" w:rsidRDefault="008630C3" w:rsidP="002C2501">
      <w:pPr>
        <w:autoSpaceDE w:val="0"/>
        <w:autoSpaceDN w:val="0"/>
        <w:adjustRightInd w:val="0"/>
        <w:ind w:left="360"/>
        <w:rPr>
          <w:rFonts w:asciiTheme="minorHAnsi" w:hAnsiTheme="minorHAnsi" w:cs="Tahoma"/>
          <w:highlight w:val="yellow"/>
        </w:rPr>
      </w:pPr>
    </w:p>
    <w:p w14:paraId="7FB7B4B2" w14:textId="77777777" w:rsidR="00D01D0C" w:rsidRPr="00D01D0C" w:rsidRDefault="00D01D0C" w:rsidP="00D01D0C">
      <w:pPr>
        <w:rPr>
          <w:rFonts w:asciiTheme="minorHAnsi" w:hAnsiTheme="minorHAnsi"/>
          <w:lang w:eastAsia="en-US"/>
        </w:rPr>
      </w:pPr>
      <w:bookmarkStart w:id="16" w:name="_Hlk505008229"/>
    </w:p>
    <w:p w14:paraId="459C1510" w14:textId="4DF2A48D" w:rsidR="00D01D0C" w:rsidRPr="00D01D0C" w:rsidRDefault="00D01D0C" w:rsidP="00D01D0C">
      <w:pPr>
        <w:rPr>
          <w:rFonts w:asciiTheme="minorHAnsi" w:hAnsiTheme="minorHAnsi"/>
        </w:rPr>
      </w:pPr>
      <w:r w:rsidRPr="00D01D0C">
        <w:rPr>
          <w:rFonts w:asciiTheme="minorHAnsi" w:hAnsiTheme="minorHAnsi"/>
        </w:rPr>
        <w:t xml:space="preserve">This is based upon all </w:t>
      </w:r>
      <w:ins w:id="17" w:author="Valerie Parker" w:date="2018-02-02T14:24:00Z">
        <w:r w:rsidR="004B628C">
          <w:rPr>
            <w:rFonts w:asciiTheme="minorHAnsi" w:hAnsiTheme="minorHAnsi"/>
          </w:rPr>
          <w:t xml:space="preserve">recent </w:t>
        </w:r>
      </w:ins>
      <w:r w:rsidRPr="00D01D0C">
        <w:rPr>
          <w:rFonts w:asciiTheme="minorHAnsi" w:hAnsiTheme="minorHAnsi"/>
        </w:rPr>
        <w:t xml:space="preserve">discussions and recent decisions </w:t>
      </w:r>
      <w:ins w:id="18" w:author="Valerie Parker" w:date="2018-02-02T14:25:00Z">
        <w:r w:rsidR="004F34D9">
          <w:rPr>
            <w:rFonts w:asciiTheme="minorHAnsi" w:hAnsiTheme="minorHAnsi"/>
          </w:rPr>
          <w:t>through Friday, 2/2, 2:00CT</w:t>
        </w:r>
        <w:r w:rsidR="004F34D9" w:rsidRPr="00D01D0C" w:rsidDel="004B628C">
          <w:rPr>
            <w:rFonts w:asciiTheme="minorHAnsi" w:hAnsiTheme="minorHAnsi"/>
          </w:rPr>
          <w:t xml:space="preserve"> </w:t>
        </w:r>
      </w:ins>
      <w:del w:id="19" w:author="Valerie Parker" w:date="2018-02-02T14:24:00Z">
        <w:r w:rsidRPr="00D01D0C" w:rsidDel="004B628C">
          <w:rPr>
            <w:rFonts w:asciiTheme="minorHAnsi" w:hAnsiTheme="minorHAnsi"/>
          </w:rPr>
          <w:delText>/ notes from the Steering Committee meeting last week</w:delText>
        </w:r>
      </w:del>
      <w:r w:rsidRPr="00D01D0C">
        <w:rPr>
          <w:rFonts w:asciiTheme="minorHAnsi" w:hAnsiTheme="minorHAnsi"/>
        </w:rPr>
        <w:t xml:space="preserve">. Please note, in the </w:t>
      </w:r>
      <w:r w:rsidRPr="00D01D0C">
        <w:rPr>
          <w:rFonts w:asciiTheme="minorHAnsi" w:hAnsiTheme="minorHAnsi"/>
          <w:u w:val="single"/>
        </w:rPr>
        <w:t>User Rights &amp; Roles Templates</w:t>
      </w:r>
      <w:r w:rsidRPr="00D01D0C">
        <w:rPr>
          <w:rFonts w:asciiTheme="minorHAnsi" w:hAnsiTheme="minorHAnsi"/>
        </w:rPr>
        <w:t>:</w:t>
      </w:r>
    </w:p>
    <w:p w14:paraId="0FE0DF28" w14:textId="77777777" w:rsidR="00D01D0C" w:rsidRPr="00D01D0C" w:rsidRDefault="00D01D0C" w:rsidP="00D01D0C">
      <w:pPr>
        <w:numPr>
          <w:ilvl w:val="0"/>
          <w:numId w:val="17"/>
        </w:numPr>
        <w:rPr>
          <w:rFonts w:asciiTheme="minorHAnsi" w:hAnsiTheme="minorHAnsi"/>
        </w:rPr>
      </w:pPr>
      <w:r w:rsidRPr="00D01D0C">
        <w:rPr>
          <w:rFonts w:asciiTheme="minorHAnsi" w:hAnsiTheme="minorHAnsi"/>
        </w:rPr>
        <w:t xml:space="preserve">the </w:t>
      </w:r>
      <w:r w:rsidRPr="00D01D0C">
        <w:rPr>
          <w:rFonts w:asciiTheme="minorHAnsi" w:hAnsiTheme="minorHAnsi"/>
          <w:u w:val="single"/>
        </w:rPr>
        <w:t>ONLY</w:t>
      </w:r>
      <w:r w:rsidRPr="00D01D0C">
        <w:rPr>
          <w:rFonts w:asciiTheme="minorHAnsi" w:hAnsiTheme="minorHAnsi"/>
        </w:rPr>
        <w:t xml:space="preserve"> Teams that should have a separate column in the spreadsheet are those listed as Teams below</w:t>
      </w:r>
    </w:p>
    <w:p w14:paraId="40DDBAED" w14:textId="77777777" w:rsidR="00D01D0C" w:rsidRPr="00D01D0C" w:rsidRDefault="00D01D0C" w:rsidP="00D01D0C">
      <w:pPr>
        <w:numPr>
          <w:ilvl w:val="1"/>
          <w:numId w:val="17"/>
        </w:numPr>
        <w:rPr>
          <w:rFonts w:asciiTheme="minorHAnsi" w:hAnsiTheme="minorHAnsi"/>
        </w:rPr>
      </w:pPr>
      <w:r w:rsidRPr="00D01D0C">
        <w:rPr>
          <w:rFonts w:asciiTheme="minorHAnsi" w:hAnsiTheme="minorHAnsi"/>
        </w:rPr>
        <w:t xml:space="preserve">Teams are used to define what </w:t>
      </w:r>
      <w:r w:rsidRPr="00D01D0C">
        <w:rPr>
          <w:rFonts w:asciiTheme="minorHAnsi" w:hAnsiTheme="minorHAnsi"/>
          <w:u w:val="single"/>
        </w:rPr>
        <w:t>account records</w:t>
      </w:r>
      <w:r w:rsidRPr="00D01D0C">
        <w:rPr>
          <w:rFonts w:asciiTheme="minorHAnsi" w:hAnsiTheme="minorHAnsi"/>
        </w:rPr>
        <w:t xml:space="preserve"> a user has access to; if they don’t have access to the account they have no knowledge of any record attached to that account</w:t>
      </w:r>
    </w:p>
    <w:p w14:paraId="1558F52F" w14:textId="77777777" w:rsidR="00D01D0C" w:rsidRPr="00D01D0C" w:rsidRDefault="00D01D0C" w:rsidP="00D01D0C">
      <w:pPr>
        <w:numPr>
          <w:ilvl w:val="1"/>
          <w:numId w:val="17"/>
        </w:numPr>
        <w:rPr>
          <w:rFonts w:asciiTheme="minorHAnsi" w:hAnsiTheme="minorHAnsi"/>
        </w:rPr>
      </w:pPr>
      <w:r w:rsidRPr="00D01D0C">
        <w:rPr>
          <w:rFonts w:asciiTheme="minorHAnsi" w:hAnsiTheme="minorHAnsi"/>
        </w:rPr>
        <w:t>Teams are used to group users for ease of maintenance</w:t>
      </w:r>
    </w:p>
    <w:p w14:paraId="10C2D2CF" w14:textId="77777777" w:rsidR="00D01D0C" w:rsidRPr="00D01D0C" w:rsidRDefault="00D01D0C" w:rsidP="00D01D0C">
      <w:pPr>
        <w:numPr>
          <w:ilvl w:val="0"/>
          <w:numId w:val="17"/>
        </w:numPr>
        <w:rPr>
          <w:rFonts w:asciiTheme="minorHAnsi" w:hAnsiTheme="minorHAnsi"/>
        </w:rPr>
      </w:pPr>
      <w:r w:rsidRPr="00D01D0C">
        <w:rPr>
          <w:rFonts w:asciiTheme="minorHAnsi" w:hAnsiTheme="minorHAnsi"/>
        </w:rPr>
        <w:t xml:space="preserve">the </w:t>
      </w:r>
      <w:r w:rsidRPr="00D01D0C">
        <w:rPr>
          <w:rFonts w:asciiTheme="minorHAnsi" w:hAnsiTheme="minorHAnsi"/>
          <w:u w:val="single"/>
        </w:rPr>
        <w:t>ONLY</w:t>
      </w:r>
      <w:r w:rsidRPr="00D01D0C">
        <w:rPr>
          <w:rFonts w:asciiTheme="minorHAnsi" w:hAnsiTheme="minorHAnsi"/>
        </w:rPr>
        <w:t xml:space="preserve"> Roles that should have a separate column in the spreadsheet are those listed as Roles below</w:t>
      </w:r>
    </w:p>
    <w:p w14:paraId="1D1E14A9" w14:textId="77777777" w:rsidR="00D01D0C" w:rsidRPr="00D01D0C" w:rsidRDefault="00D01D0C" w:rsidP="00D01D0C">
      <w:pPr>
        <w:numPr>
          <w:ilvl w:val="1"/>
          <w:numId w:val="17"/>
        </w:numPr>
        <w:rPr>
          <w:rFonts w:asciiTheme="minorHAnsi" w:hAnsiTheme="minorHAnsi"/>
        </w:rPr>
      </w:pPr>
      <w:r w:rsidRPr="00D01D0C">
        <w:rPr>
          <w:rFonts w:asciiTheme="minorHAnsi" w:hAnsiTheme="minorHAnsi"/>
        </w:rPr>
        <w:t xml:space="preserve">Roles are used to define what </w:t>
      </w:r>
      <w:r w:rsidRPr="00D01D0C">
        <w:rPr>
          <w:rFonts w:asciiTheme="minorHAnsi" w:hAnsiTheme="minorHAnsi"/>
          <w:i/>
          <w:u w:val="single"/>
        </w:rPr>
        <w:t>secured</w:t>
      </w:r>
      <w:r w:rsidRPr="00D01D0C">
        <w:rPr>
          <w:rFonts w:asciiTheme="minorHAnsi" w:hAnsiTheme="minorHAnsi"/>
        </w:rPr>
        <w:t xml:space="preserve"> </w:t>
      </w:r>
      <w:r w:rsidRPr="00D01D0C">
        <w:rPr>
          <w:rFonts w:asciiTheme="minorHAnsi" w:hAnsiTheme="minorHAnsi"/>
          <w:u w:val="single"/>
        </w:rPr>
        <w:t>functionality, menu items, tabs, or fields</w:t>
      </w:r>
      <w:r w:rsidRPr="00D01D0C">
        <w:rPr>
          <w:rFonts w:asciiTheme="minorHAnsi" w:hAnsiTheme="minorHAnsi"/>
        </w:rPr>
        <w:t xml:space="preserve"> a user has special access to</w:t>
      </w:r>
    </w:p>
    <w:p w14:paraId="260B597C" w14:textId="77777777" w:rsidR="00D01D0C" w:rsidRPr="00D01D0C" w:rsidRDefault="00D01D0C" w:rsidP="00D01D0C">
      <w:pPr>
        <w:numPr>
          <w:ilvl w:val="0"/>
          <w:numId w:val="17"/>
        </w:numPr>
        <w:rPr>
          <w:rFonts w:asciiTheme="minorHAnsi" w:hAnsiTheme="minorHAnsi"/>
        </w:rPr>
      </w:pPr>
      <w:r w:rsidRPr="00D01D0C">
        <w:rPr>
          <w:rFonts w:asciiTheme="minorHAnsi" w:hAnsiTheme="minorHAnsi"/>
        </w:rPr>
        <w:t xml:space="preserve">Users on each Team and within each Role should be indicated on the </w:t>
      </w:r>
      <w:r w:rsidRPr="00D01D0C">
        <w:rPr>
          <w:rFonts w:asciiTheme="minorHAnsi" w:hAnsiTheme="minorHAnsi"/>
          <w:u w:val="single"/>
        </w:rPr>
        <w:t>User Rights &amp; Roles Template</w:t>
      </w:r>
    </w:p>
    <w:p w14:paraId="13D20180" w14:textId="77777777" w:rsidR="00D01D0C" w:rsidRPr="00D01D0C" w:rsidRDefault="00D01D0C" w:rsidP="00D01D0C">
      <w:pPr>
        <w:rPr>
          <w:rFonts w:asciiTheme="minorHAnsi" w:hAnsiTheme="minorHAnsi"/>
        </w:rPr>
      </w:pPr>
    </w:p>
    <w:p w14:paraId="7A9034B5" w14:textId="77777777" w:rsidR="00D01D0C" w:rsidRPr="00D01D0C" w:rsidRDefault="00D01D0C" w:rsidP="00D01D0C">
      <w:pPr>
        <w:autoSpaceDE w:val="0"/>
        <w:autoSpaceDN w:val="0"/>
        <w:ind w:left="360"/>
        <w:rPr>
          <w:rFonts w:asciiTheme="minorHAnsi" w:hAnsiTheme="minorHAnsi"/>
          <w:b/>
          <w:bCs/>
        </w:rPr>
      </w:pPr>
      <w:r w:rsidRPr="00D01D0C">
        <w:rPr>
          <w:rFonts w:asciiTheme="minorHAnsi" w:hAnsiTheme="minorHAnsi"/>
          <w:b/>
          <w:bCs/>
        </w:rPr>
        <w:t>Teams</w:t>
      </w:r>
    </w:p>
    <w:p w14:paraId="09430037" w14:textId="77777777" w:rsidR="00D01D0C" w:rsidRPr="00D01D0C" w:rsidRDefault="00D01D0C" w:rsidP="00D01D0C">
      <w:pPr>
        <w:autoSpaceDE w:val="0"/>
        <w:autoSpaceDN w:val="0"/>
        <w:ind w:left="360"/>
        <w:rPr>
          <w:rFonts w:asciiTheme="minorHAnsi" w:hAnsiTheme="minorHAnsi"/>
          <w:b/>
          <w:bCs/>
        </w:rPr>
      </w:pPr>
    </w:p>
    <w:p w14:paraId="6A6BE637"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CC All Team</w:t>
      </w:r>
    </w:p>
    <w:p w14:paraId="486BBA93" w14:textId="151372D9"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Default Owner of all </w:t>
      </w:r>
      <w:ins w:id="20" w:author="Valerie Parker" w:date="2018-01-31T16:59:00Z">
        <w:r w:rsidR="00896BA1">
          <w:rPr>
            <w:rFonts w:asciiTheme="minorHAnsi" w:hAnsiTheme="minorHAnsi"/>
          </w:rPr>
          <w:t xml:space="preserve">non-HHS specific </w:t>
        </w:r>
      </w:ins>
      <w:r w:rsidRPr="00D01D0C">
        <w:rPr>
          <w:rFonts w:asciiTheme="minorHAnsi" w:hAnsiTheme="minorHAnsi"/>
        </w:rPr>
        <w:t xml:space="preserve">account and contact records </w:t>
      </w:r>
      <w:del w:id="21" w:author="Valerie Parker" w:date="2018-01-31T16:59:00Z">
        <w:r w:rsidRPr="00D01D0C" w:rsidDel="00896BA1">
          <w:rPr>
            <w:rFonts w:asciiTheme="minorHAnsi" w:hAnsiTheme="minorHAnsi"/>
          </w:rPr>
          <w:delText>excluding County employees’ records</w:delText>
        </w:r>
      </w:del>
    </w:p>
    <w:p w14:paraId="67E17723"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4FA45C78" w14:textId="77777777"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DoD All team</w:t>
      </w:r>
    </w:p>
    <w:p w14:paraId="1025D899" w14:textId="36A606E1" w:rsidR="00896BA1" w:rsidRDefault="00D0293B" w:rsidP="00D01D0C">
      <w:pPr>
        <w:numPr>
          <w:ilvl w:val="2"/>
          <w:numId w:val="18"/>
        </w:numPr>
        <w:autoSpaceDE w:val="0"/>
        <w:autoSpaceDN w:val="0"/>
        <w:rPr>
          <w:ins w:id="22" w:author="Valerie Parker" w:date="2018-01-31T17:05:00Z"/>
          <w:rFonts w:asciiTheme="minorHAnsi" w:hAnsiTheme="minorHAnsi"/>
        </w:rPr>
      </w:pPr>
      <w:ins w:id="23" w:author="Valerie Parker" w:date="2018-02-01T09:11:00Z">
        <w:r>
          <w:rPr>
            <w:rFonts w:asciiTheme="minorHAnsi" w:hAnsiTheme="minorHAnsi"/>
          </w:rPr>
          <w:t>WI All</w:t>
        </w:r>
      </w:ins>
      <w:ins w:id="24" w:author="Valerie Parker" w:date="2018-01-31T17:05:00Z">
        <w:r w:rsidR="00896BA1">
          <w:rPr>
            <w:rFonts w:asciiTheme="minorHAnsi" w:hAnsiTheme="minorHAnsi"/>
          </w:rPr>
          <w:t xml:space="preserve"> team</w:t>
        </w:r>
      </w:ins>
    </w:p>
    <w:p w14:paraId="6F7C50DE" w14:textId="41771322" w:rsidR="00D01D0C" w:rsidRPr="00896BA1" w:rsidDel="00896BA1" w:rsidRDefault="00D01D0C" w:rsidP="00D01D0C">
      <w:pPr>
        <w:numPr>
          <w:ilvl w:val="2"/>
          <w:numId w:val="18"/>
        </w:numPr>
        <w:autoSpaceDE w:val="0"/>
        <w:autoSpaceDN w:val="0"/>
        <w:rPr>
          <w:del w:id="25" w:author="Valerie Parker" w:date="2018-01-31T17:03:00Z"/>
          <w:rFonts w:asciiTheme="minorHAnsi" w:hAnsiTheme="minorHAnsi"/>
        </w:rPr>
      </w:pPr>
      <w:del w:id="26" w:author="Valerie Parker" w:date="2018-01-31T17:03:00Z">
        <w:r w:rsidRPr="00896BA1" w:rsidDel="00896BA1">
          <w:rPr>
            <w:rFonts w:asciiTheme="minorHAnsi" w:hAnsiTheme="minorHAnsi"/>
          </w:rPr>
          <w:delText>HHS All team</w:delText>
        </w:r>
      </w:del>
    </w:p>
    <w:p w14:paraId="0F37365C"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542D1580"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DoD All Team</w:t>
      </w:r>
    </w:p>
    <w:p w14:paraId="609EC489" w14:textId="2970D7A9"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Would </w:t>
      </w:r>
      <w:r w:rsidRPr="00D01D0C">
        <w:rPr>
          <w:rFonts w:asciiTheme="minorHAnsi" w:hAnsiTheme="minorHAnsi"/>
          <w:u w:val="single"/>
        </w:rPr>
        <w:t>NOT</w:t>
      </w:r>
      <w:r w:rsidRPr="00D01D0C">
        <w:rPr>
          <w:rFonts w:asciiTheme="minorHAnsi" w:hAnsiTheme="minorHAnsi"/>
        </w:rPr>
        <w:t xml:space="preserve"> </w:t>
      </w:r>
      <w:del w:id="27" w:author="Valerie Parker" w:date="2018-02-02T14:30:00Z">
        <w:r w:rsidRPr="00D01D0C" w:rsidDel="004F34D9">
          <w:rPr>
            <w:rFonts w:asciiTheme="minorHAnsi" w:hAnsiTheme="minorHAnsi"/>
          </w:rPr>
          <w:delText xml:space="preserve">typically </w:delText>
        </w:r>
      </w:del>
      <w:r w:rsidRPr="00D01D0C">
        <w:rPr>
          <w:rFonts w:asciiTheme="minorHAnsi" w:hAnsiTheme="minorHAnsi"/>
        </w:rPr>
        <w:t>be a record Owner</w:t>
      </w:r>
    </w:p>
    <w:p w14:paraId="45E6B155"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3E2DE37E" w14:textId="77777777"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All DoD CRM Users</w:t>
      </w:r>
    </w:p>
    <w:p w14:paraId="017D3BE8" w14:textId="66358652" w:rsidR="00D01D0C" w:rsidRPr="00D01D0C" w:rsidDel="002224D6" w:rsidRDefault="00D01D0C" w:rsidP="00D01D0C">
      <w:pPr>
        <w:numPr>
          <w:ilvl w:val="2"/>
          <w:numId w:val="18"/>
        </w:numPr>
        <w:autoSpaceDE w:val="0"/>
        <w:autoSpaceDN w:val="0"/>
        <w:rPr>
          <w:del w:id="28" w:author="Valerie Parker" w:date="2018-01-31T17:08:00Z"/>
          <w:rFonts w:asciiTheme="minorHAnsi" w:hAnsiTheme="minorHAnsi"/>
        </w:rPr>
      </w:pPr>
      <w:del w:id="29" w:author="Valerie Parker" w:date="2018-01-31T17:08:00Z">
        <w:r w:rsidRPr="00D01D0C" w:rsidDel="002224D6">
          <w:rPr>
            <w:rFonts w:asciiTheme="minorHAnsi" w:hAnsiTheme="minorHAnsi"/>
          </w:rPr>
          <w:delText>Certain JFS users who assist with the SkillUp program</w:delText>
        </w:r>
      </w:del>
    </w:p>
    <w:p w14:paraId="3C6FF2AC"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2DBD7D97"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HHS All Team</w:t>
      </w:r>
    </w:p>
    <w:p w14:paraId="5987C546" w14:textId="749D251C" w:rsidR="00D01D0C" w:rsidRPr="00D01D0C" w:rsidRDefault="00896BA1" w:rsidP="00D01D0C">
      <w:pPr>
        <w:numPr>
          <w:ilvl w:val="1"/>
          <w:numId w:val="18"/>
        </w:numPr>
        <w:autoSpaceDE w:val="0"/>
        <w:autoSpaceDN w:val="0"/>
        <w:rPr>
          <w:rFonts w:asciiTheme="minorHAnsi" w:hAnsiTheme="minorHAnsi"/>
        </w:rPr>
      </w:pPr>
      <w:ins w:id="30" w:author="Valerie Parker" w:date="2018-01-31T17:00:00Z">
        <w:r>
          <w:rPr>
            <w:rFonts w:asciiTheme="minorHAnsi" w:hAnsiTheme="minorHAnsi"/>
          </w:rPr>
          <w:lastRenderedPageBreak/>
          <w:t>Default Owner of all HHS specific account and contact records</w:t>
        </w:r>
      </w:ins>
      <w:del w:id="31" w:author="Valerie Parker" w:date="2018-01-31T17:00:00Z">
        <w:r w:rsidR="00D01D0C" w:rsidRPr="00D01D0C" w:rsidDel="00896BA1">
          <w:rPr>
            <w:rFonts w:asciiTheme="minorHAnsi" w:hAnsiTheme="minorHAnsi"/>
          </w:rPr>
          <w:delText xml:space="preserve">Would </w:delText>
        </w:r>
        <w:r w:rsidR="00D01D0C" w:rsidRPr="00D01D0C" w:rsidDel="00896BA1">
          <w:rPr>
            <w:rFonts w:asciiTheme="minorHAnsi" w:hAnsiTheme="minorHAnsi"/>
            <w:u w:val="single"/>
          </w:rPr>
          <w:delText>NOT</w:delText>
        </w:r>
        <w:r w:rsidR="00D01D0C" w:rsidRPr="00D01D0C" w:rsidDel="00896BA1">
          <w:rPr>
            <w:rFonts w:asciiTheme="minorHAnsi" w:hAnsiTheme="minorHAnsi"/>
          </w:rPr>
          <w:delText xml:space="preserve"> typically be a record Owner</w:delText>
        </w:r>
      </w:del>
    </w:p>
    <w:p w14:paraId="48A7E9D8"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6CC2CE05" w14:textId="083F0CDA" w:rsidR="00D01D0C" w:rsidRDefault="00D01D0C" w:rsidP="00D01D0C">
      <w:pPr>
        <w:numPr>
          <w:ilvl w:val="2"/>
          <w:numId w:val="18"/>
        </w:numPr>
        <w:autoSpaceDE w:val="0"/>
        <w:autoSpaceDN w:val="0"/>
        <w:rPr>
          <w:ins w:id="32" w:author="Valerie Parker" w:date="2018-02-05T16:15:00Z"/>
          <w:rFonts w:asciiTheme="minorHAnsi" w:hAnsiTheme="minorHAnsi"/>
        </w:rPr>
      </w:pPr>
      <w:r w:rsidRPr="00D01D0C">
        <w:rPr>
          <w:rFonts w:asciiTheme="minorHAnsi" w:hAnsiTheme="minorHAnsi"/>
        </w:rPr>
        <w:t xml:space="preserve">Members of the CFS All Team </w:t>
      </w:r>
    </w:p>
    <w:p w14:paraId="75DCAA55" w14:textId="4AB985B6" w:rsidR="00F36A8A" w:rsidRPr="00D01D0C" w:rsidRDefault="00F36A8A" w:rsidP="00D01D0C">
      <w:pPr>
        <w:numPr>
          <w:ilvl w:val="2"/>
          <w:numId w:val="18"/>
        </w:numPr>
        <w:autoSpaceDE w:val="0"/>
        <w:autoSpaceDN w:val="0"/>
        <w:rPr>
          <w:rFonts w:asciiTheme="minorHAnsi" w:hAnsiTheme="minorHAnsi"/>
        </w:rPr>
      </w:pPr>
      <w:ins w:id="33" w:author="Valerie Parker" w:date="2018-02-05T16:15:00Z">
        <w:r>
          <w:rPr>
            <w:rFonts w:asciiTheme="minorHAnsi" w:hAnsiTheme="minorHAnsi"/>
          </w:rPr>
          <w:t>Members of the CFS Secure Team</w:t>
        </w:r>
      </w:ins>
    </w:p>
    <w:p w14:paraId="08668BC2" w14:textId="77777777"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 xml:space="preserve">Members of the JFS All Team </w:t>
      </w:r>
    </w:p>
    <w:p w14:paraId="40BA5C7C" w14:textId="5B63FBEA" w:rsidR="00360264" w:rsidRPr="00F9265E" w:rsidDel="00F9265E" w:rsidRDefault="00D01D0C" w:rsidP="00F9265E">
      <w:pPr>
        <w:numPr>
          <w:ilvl w:val="2"/>
          <w:numId w:val="18"/>
        </w:numPr>
        <w:autoSpaceDE w:val="0"/>
        <w:autoSpaceDN w:val="0"/>
        <w:rPr>
          <w:del w:id="34" w:author="Valerie Parker" w:date="2018-02-01T14:51:00Z"/>
          <w:rFonts w:asciiTheme="minorHAnsi" w:hAnsiTheme="minorHAnsi"/>
        </w:rPr>
      </w:pPr>
      <w:r w:rsidRPr="00D01D0C">
        <w:rPr>
          <w:rFonts w:asciiTheme="minorHAnsi" w:hAnsiTheme="minorHAnsi"/>
        </w:rPr>
        <w:t xml:space="preserve">Members of the HHS </w:t>
      </w:r>
      <w:del w:id="35" w:author="Valerie Parker" w:date="2018-02-01T15:34:00Z">
        <w:r w:rsidRPr="00D01D0C" w:rsidDel="004A70F5">
          <w:rPr>
            <w:rFonts w:asciiTheme="minorHAnsi" w:hAnsiTheme="minorHAnsi"/>
          </w:rPr>
          <w:delText>Exec-Mgmt</w:delText>
        </w:r>
      </w:del>
      <w:ins w:id="36" w:author="Valerie Parker" w:date="2018-02-01T15:34:00Z">
        <w:r w:rsidR="004A70F5">
          <w:rPr>
            <w:rFonts w:asciiTheme="minorHAnsi" w:hAnsiTheme="minorHAnsi"/>
          </w:rPr>
          <w:t>Support</w:t>
        </w:r>
      </w:ins>
      <w:r w:rsidRPr="00D01D0C">
        <w:rPr>
          <w:rFonts w:asciiTheme="minorHAnsi" w:hAnsiTheme="minorHAnsi"/>
        </w:rPr>
        <w:t xml:space="preserve"> Team</w:t>
      </w:r>
    </w:p>
    <w:p w14:paraId="2E341C86" w14:textId="77777777" w:rsidR="00D01D0C" w:rsidRPr="00D01D0C" w:rsidRDefault="00D01D0C">
      <w:pPr>
        <w:autoSpaceDE w:val="0"/>
        <w:autoSpaceDN w:val="0"/>
        <w:rPr>
          <w:rFonts w:asciiTheme="minorHAnsi" w:eastAsiaTheme="minorHAnsi" w:hAnsiTheme="minorHAnsi" w:cs="Calibri"/>
          <w:highlight w:val="yellow"/>
          <w:lang w:eastAsia="en-US"/>
        </w:rPr>
        <w:pPrChange w:id="37" w:author="Valerie Parker" w:date="2018-02-01T14:51:00Z">
          <w:pPr>
            <w:autoSpaceDE w:val="0"/>
            <w:autoSpaceDN w:val="0"/>
            <w:ind w:left="360"/>
          </w:pPr>
        </w:pPrChange>
      </w:pPr>
    </w:p>
    <w:p w14:paraId="2036F9B4" w14:textId="44DFE63B"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 xml:space="preserve">HHS </w:t>
      </w:r>
      <w:del w:id="38" w:author="Valerie Parker" w:date="2018-02-01T15:34:00Z">
        <w:r w:rsidRPr="00D01D0C" w:rsidDel="004A70F5">
          <w:rPr>
            <w:rFonts w:asciiTheme="minorHAnsi" w:hAnsiTheme="minorHAnsi"/>
          </w:rPr>
          <w:delText>Exec-Mgmt</w:delText>
        </w:r>
      </w:del>
      <w:ins w:id="39" w:author="Valerie Parker" w:date="2018-02-01T15:34:00Z">
        <w:r w:rsidR="004A70F5">
          <w:rPr>
            <w:rFonts w:asciiTheme="minorHAnsi" w:hAnsiTheme="minorHAnsi"/>
          </w:rPr>
          <w:t>Support</w:t>
        </w:r>
      </w:ins>
      <w:r w:rsidRPr="00D01D0C">
        <w:rPr>
          <w:rFonts w:asciiTheme="minorHAnsi" w:hAnsiTheme="minorHAnsi"/>
        </w:rPr>
        <w:t xml:space="preserve"> Team</w:t>
      </w:r>
    </w:p>
    <w:p w14:paraId="78162AA1" w14:textId="376248AB"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Would </w:t>
      </w:r>
      <w:r w:rsidRPr="00D01D0C">
        <w:rPr>
          <w:rFonts w:asciiTheme="minorHAnsi" w:hAnsiTheme="minorHAnsi"/>
          <w:u w:val="single"/>
        </w:rPr>
        <w:t>NOT</w:t>
      </w:r>
      <w:r w:rsidRPr="00D01D0C">
        <w:rPr>
          <w:rFonts w:asciiTheme="minorHAnsi" w:hAnsiTheme="minorHAnsi"/>
        </w:rPr>
        <w:t xml:space="preserve"> </w:t>
      </w:r>
      <w:del w:id="40" w:author="Valerie Parker" w:date="2018-02-02T14:30:00Z">
        <w:r w:rsidRPr="00D01D0C" w:rsidDel="004F34D9">
          <w:rPr>
            <w:rFonts w:asciiTheme="minorHAnsi" w:hAnsiTheme="minorHAnsi"/>
          </w:rPr>
          <w:delText xml:space="preserve">typically </w:delText>
        </w:r>
      </w:del>
      <w:r w:rsidRPr="00D01D0C">
        <w:rPr>
          <w:rFonts w:asciiTheme="minorHAnsi" w:hAnsiTheme="minorHAnsi"/>
        </w:rPr>
        <w:t>be a record Owner</w:t>
      </w:r>
    </w:p>
    <w:p w14:paraId="056E6431"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77066F75" w14:textId="3D0891C7" w:rsidR="00D01D0C" w:rsidRDefault="00D01D0C" w:rsidP="00D01D0C">
      <w:pPr>
        <w:numPr>
          <w:ilvl w:val="2"/>
          <w:numId w:val="18"/>
        </w:numPr>
        <w:autoSpaceDE w:val="0"/>
        <w:autoSpaceDN w:val="0"/>
        <w:rPr>
          <w:ins w:id="41" w:author="Valerie Parker" w:date="2018-02-01T15:34:00Z"/>
          <w:rFonts w:asciiTheme="minorHAnsi" w:hAnsiTheme="minorHAnsi"/>
        </w:rPr>
      </w:pPr>
      <w:r w:rsidRPr="00D01D0C">
        <w:rPr>
          <w:rFonts w:asciiTheme="minorHAnsi" w:hAnsiTheme="minorHAnsi"/>
        </w:rPr>
        <w:t>Designated HHS management</w:t>
      </w:r>
    </w:p>
    <w:p w14:paraId="0CCD6007" w14:textId="414AEE14" w:rsidR="004A70F5" w:rsidRDefault="004A70F5" w:rsidP="00D01D0C">
      <w:pPr>
        <w:numPr>
          <w:ilvl w:val="2"/>
          <w:numId w:val="18"/>
        </w:numPr>
        <w:autoSpaceDE w:val="0"/>
        <w:autoSpaceDN w:val="0"/>
        <w:rPr>
          <w:ins w:id="42" w:author="Valerie Parker" w:date="2018-02-02T14:25:00Z"/>
          <w:rFonts w:asciiTheme="minorHAnsi" w:hAnsiTheme="minorHAnsi"/>
        </w:rPr>
      </w:pPr>
      <w:ins w:id="43" w:author="Valerie Parker" w:date="2018-02-01T15:34:00Z">
        <w:r>
          <w:rPr>
            <w:rFonts w:asciiTheme="minorHAnsi" w:hAnsiTheme="minorHAnsi"/>
          </w:rPr>
          <w:t>Designated HHS IT</w:t>
        </w:r>
      </w:ins>
    </w:p>
    <w:p w14:paraId="729C4656" w14:textId="35DA4254" w:rsidR="004F34D9" w:rsidRPr="00D01D0C" w:rsidRDefault="004F34D9" w:rsidP="00D01D0C">
      <w:pPr>
        <w:numPr>
          <w:ilvl w:val="2"/>
          <w:numId w:val="18"/>
        </w:numPr>
        <w:autoSpaceDE w:val="0"/>
        <w:autoSpaceDN w:val="0"/>
        <w:rPr>
          <w:rFonts w:asciiTheme="minorHAnsi" w:hAnsiTheme="minorHAnsi"/>
        </w:rPr>
      </w:pPr>
      <w:ins w:id="44" w:author="Valerie Parker" w:date="2018-02-02T14:25:00Z">
        <w:r>
          <w:rPr>
            <w:rFonts w:asciiTheme="minorHAnsi" w:hAnsiTheme="minorHAnsi"/>
          </w:rPr>
          <w:t xml:space="preserve">Other designated HHS personnel </w:t>
        </w:r>
      </w:ins>
      <w:ins w:id="45" w:author="Valerie Parker" w:date="2018-02-02T14:26:00Z">
        <w:r>
          <w:rPr>
            <w:rFonts w:asciiTheme="minorHAnsi" w:hAnsiTheme="minorHAnsi"/>
          </w:rPr>
          <w:t xml:space="preserve">who are CRM users and </w:t>
        </w:r>
      </w:ins>
      <w:ins w:id="46" w:author="Valerie Parker" w:date="2018-02-02T14:25:00Z">
        <w:r>
          <w:rPr>
            <w:rFonts w:asciiTheme="minorHAnsi" w:hAnsiTheme="minorHAnsi"/>
          </w:rPr>
          <w:t>not already on an agency team</w:t>
        </w:r>
      </w:ins>
    </w:p>
    <w:p w14:paraId="4CEEDC88"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028F1F28"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CFS Secure Team</w:t>
      </w:r>
    </w:p>
    <w:p w14:paraId="47AAFB87" w14:textId="28D6B263"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Owner of </w:t>
      </w:r>
      <w:ins w:id="47" w:author="Valerie Parker" w:date="2018-02-02T13:11:00Z">
        <w:r w:rsidR="00BD1EC1">
          <w:rPr>
            <w:rFonts w:asciiTheme="minorHAnsi" w:hAnsiTheme="minorHAnsi"/>
          </w:rPr>
          <w:t xml:space="preserve">account/contact </w:t>
        </w:r>
      </w:ins>
      <w:r w:rsidRPr="00D01D0C">
        <w:rPr>
          <w:rFonts w:asciiTheme="minorHAnsi" w:hAnsiTheme="minorHAnsi"/>
        </w:rPr>
        <w:t xml:space="preserve">records </w:t>
      </w:r>
      <w:r w:rsidRPr="00D01D0C">
        <w:rPr>
          <w:rFonts w:asciiTheme="minorHAnsi" w:hAnsiTheme="minorHAnsi"/>
          <w:u w:val="single"/>
        </w:rPr>
        <w:t>only</w:t>
      </w:r>
      <w:r w:rsidRPr="00D01D0C">
        <w:rPr>
          <w:rFonts w:asciiTheme="minorHAnsi" w:hAnsiTheme="minorHAnsi"/>
        </w:rPr>
        <w:t xml:space="preserve"> for </w:t>
      </w:r>
      <w:ins w:id="48" w:author="Valerie Parker" w:date="2018-02-02T14:06:00Z">
        <w:r w:rsidR="00366B2F">
          <w:rPr>
            <w:rFonts w:asciiTheme="minorHAnsi" w:hAnsiTheme="minorHAnsi"/>
          </w:rPr>
          <w:t xml:space="preserve">specific </w:t>
        </w:r>
      </w:ins>
      <w:ins w:id="49" w:author="Valerie Parker" w:date="2018-02-02T14:05:00Z">
        <w:r w:rsidR="00366B2F">
          <w:rPr>
            <w:rFonts w:asciiTheme="minorHAnsi" w:hAnsiTheme="minorHAnsi"/>
          </w:rPr>
          <w:t xml:space="preserve">sensitive issues </w:t>
        </w:r>
      </w:ins>
      <w:r w:rsidRPr="00366B2F">
        <w:rPr>
          <w:rFonts w:asciiTheme="minorHAnsi" w:hAnsiTheme="minorHAnsi"/>
          <w:strike/>
          <w:rPrChange w:id="50" w:author="Valerie Parker" w:date="2018-02-02T14:06:00Z">
            <w:rPr>
              <w:rFonts w:asciiTheme="minorHAnsi" w:hAnsiTheme="minorHAnsi"/>
            </w:rPr>
          </w:rPrChange>
        </w:rPr>
        <w:t xml:space="preserve">the </w:t>
      </w:r>
      <w:del w:id="51" w:author="Valerie Parker" w:date="2018-02-02T13:11:00Z">
        <w:r w:rsidRPr="00366B2F" w:rsidDel="004340F2">
          <w:rPr>
            <w:rFonts w:asciiTheme="minorHAnsi" w:hAnsiTheme="minorHAnsi"/>
            <w:strike/>
            <w:rPrChange w:id="52" w:author="Valerie Parker" w:date="2018-02-02T14:06:00Z">
              <w:rPr>
                <w:rFonts w:asciiTheme="minorHAnsi" w:hAnsiTheme="minorHAnsi"/>
              </w:rPr>
            </w:rPrChange>
          </w:rPr>
          <w:delText>County</w:delText>
        </w:r>
        <w:r w:rsidRPr="00D01D0C" w:rsidDel="004340F2">
          <w:rPr>
            <w:rFonts w:asciiTheme="minorHAnsi" w:hAnsiTheme="minorHAnsi"/>
          </w:rPr>
          <w:delText xml:space="preserve"> employees</w:delText>
        </w:r>
      </w:del>
    </w:p>
    <w:p w14:paraId="05803427"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225D78F0" w14:textId="3573F2B7"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Sherri, Steve &amp; Deonna</w:t>
      </w:r>
      <w:r w:rsidR="00D3654E">
        <w:rPr>
          <w:rFonts w:asciiTheme="minorHAnsi" w:hAnsiTheme="minorHAnsi"/>
        </w:rPr>
        <w:t xml:space="preserve"> </w:t>
      </w:r>
      <w:ins w:id="53" w:author="Valerie Parker" w:date="2018-02-05T15:41:00Z">
        <w:r w:rsidR="00D3654E">
          <w:rPr>
            <w:rFonts w:asciiTheme="minorHAnsi" w:hAnsiTheme="minorHAnsi"/>
          </w:rPr>
          <w:t xml:space="preserve">as noted on the </w:t>
        </w:r>
      </w:ins>
      <w:ins w:id="54" w:author="Valerie Parker" w:date="2018-02-05T15:42:00Z">
        <w:r w:rsidR="00D3654E">
          <w:rPr>
            <w:rFonts w:asciiTheme="minorHAnsi" w:hAnsiTheme="minorHAnsi"/>
          </w:rPr>
          <w:t xml:space="preserve">User Rights &amp; </w:t>
        </w:r>
      </w:ins>
      <w:ins w:id="55" w:author="Valerie Parker" w:date="2018-02-05T15:41:00Z">
        <w:r w:rsidR="00D3654E">
          <w:rPr>
            <w:rFonts w:asciiTheme="minorHAnsi" w:hAnsiTheme="minorHAnsi"/>
          </w:rPr>
          <w:t xml:space="preserve">Roles </w:t>
        </w:r>
      </w:ins>
      <w:ins w:id="56" w:author="Valerie Parker" w:date="2018-02-05T15:42:00Z">
        <w:r w:rsidR="00D3654E">
          <w:rPr>
            <w:rFonts w:asciiTheme="minorHAnsi" w:hAnsiTheme="minorHAnsi"/>
          </w:rPr>
          <w:t>Template</w:t>
        </w:r>
      </w:ins>
    </w:p>
    <w:p w14:paraId="76F54E93" w14:textId="77777777"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This is a subset of the CFS ALL team</w:t>
      </w:r>
    </w:p>
    <w:p w14:paraId="3BD450DE" w14:textId="77777777" w:rsidR="00D01D0C" w:rsidRPr="00D01D0C" w:rsidRDefault="00D01D0C" w:rsidP="00D01D0C">
      <w:pPr>
        <w:autoSpaceDE w:val="0"/>
        <w:autoSpaceDN w:val="0"/>
        <w:ind w:left="1800"/>
        <w:rPr>
          <w:rFonts w:asciiTheme="minorHAnsi" w:eastAsiaTheme="minorHAnsi" w:hAnsiTheme="minorHAnsi" w:cs="Calibri"/>
          <w:lang w:eastAsia="en-US"/>
        </w:rPr>
      </w:pPr>
    </w:p>
    <w:p w14:paraId="5B2F2B0A"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CFS All Team</w:t>
      </w:r>
    </w:p>
    <w:p w14:paraId="3B930908" w14:textId="1709542B"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Would </w:t>
      </w:r>
      <w:r w:rsidRPr="00D01D0C">
        <w:rPr>
          <w:rFonts w:asciiTheme="minorHAnsi" w:hAnsiTheme="minorHAnsi"/>
          <w:u w:val="single"/>
        </w:rPr>
        <w:t>NOT</w:t>
      </w:r>
      <w:r w:rsidRPr="00D01D0C">
        <w:rPr>
          <w:rFonts w:asciiTheme="minorHAnsi" w:hAnsiTheme="minorHAnsi"/>
        </w:rPr>
        <w:t xml:space="preserve"> </w:t>
      </w:r>
      <w:del w:id="57" w:author="Valerie Parker" w:date="2018-02-02T14:30:00Z">
        <w:r w:rsidRPr="00D01D0C" w:rsidDel="004F34D9">
          <w:rPr>
            <w:rFonts w:asciiTheme="minorHAnsi" w:hAnsiTheme="minorHAnsi"/>
          </w:rPr>
          <w:delText xml:space="preserve">typically </w:delText>
        </w:r>
      </w:del>
      <w:r w:rsidRPr="00D01D0C">
        <w:rPr>
          <w:rFonts w:asciiTheme="minorHAnsi" w:hAnsiTheme="minorHAnsi"/>
        </w:rPr>
        <w:t>be a record Owner</w:t>
      </w:r>
    </w:p>
    <w:p w14:paraId="12CE4F0D"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0FBB62B8" w14:textId="042F7AF2" w:rsidR="00D01D0C" w:rsidRPr="00D01D0C" w:rsidRDefault="00D01D0C" w:rsidP="00D01D0C">
      <w:pPr>
        <w:numPr>
          <w:ilvl w:val="2"/>
          <w:numId w:val="18"/>
        </w:numPr>
        <w:autoSpaceDE w:val="0"/>
        <w:autoSpaceDN w:val="0"/>
        <w:rPr>
          <w:rFonts w:asciiTheme="minorHAnsi" w:hAnsiTheme="minorHAnsi"/>
        </w:rPr>
      </w:pPr>
      <w:r w:rsidRPr="00D01D0C">
        <w:rPr>
          <w:rFonts w:asciiTheme="minorHAnsi" w:hAnsiTheme="minorHAnsi"/>
        </w:rPr>
        <w:t>All CFS users</w:t>
      </w:r>
      <w:ins w:id="58" w:author="Valerie Parker" w:date="2018-02-05T15:43:00Z">
        <w:r w:rsidR="00D3654E">
          <w:rPr>
            <w:rFonts w:asciiTheme="minorHAnsi" w:hAnsiTheme="minorHAnsi"/>
          </w:rPr>
          <w:t xml:space="preserve"> as noted on the User Rights &amp; Roles Template</w:t>
        </w:r>
      </w:ins>
    </w:p>
    <w:p w14:paraId="22C6DAC7" w14:textId="23972B7D" w:rsidR="00D01D0C" w:rsidRPr="00D01D0C" w:rsidDel="004F34D9" w:rsidRDefault="00D01D0C" w:rsidP="00D01D0C">
      <w:pPr>
        <w:numPr>
          <w:ilvl w:val="2"/>
          <w:numId w:val="18"/>
        </w:numPr>
        <w:autoSpaceDE w:val="0"/>
        <w:autoSpaceDN w:val="0"/>
        <w:rPr>
          <w:del w:id="59" w:author="Valerie Parker" w:date="2018-02-02T14:28:00Z"/>
          <w:rFonts w:asciiTheme="minorHAnsi" w:hAnsiTheme="minorHAnsi"/>
        </w:rPr>
      </w:pPr>
      <w:del w:id="60" w:author="Valerie Parker" w:date="2018-02-02T14:28:00Z">
        <w:r w:rsidRPr="00D01D0C" w:rsidDel="004F34D9">
          <w:rPr>
            <w:rFonts w:asciiTheme="minorHAnsi" w:hAnsiTheme="minorHAnsi"/>
          </w:rPr>
          <w:delText xml:space="preserve">Members of the HHS Exec-Mgmt Team </w:delText>
        </w:r>
      </w:del>
    </w:p>
    <w:p w14:paraId="41C3C508" w14:textId="77777777" w:rsidR="00D01D0C" w:rsidRPr="00D01D0C" w:rsidRDefault="00D01D0C" w:rsidP="00D01D0C">
      <w:pPr>
        <w:autoSpaceDE w:val="0"/>
        <w:autoSpaceDN w:val="0"/>
        <w:ind w:left="1800"/>
        <w:rPr>
          <w:rFonts w:asciiTheme="minorHAnsi" w:eastAsiaTheme="minorHAnsi" w:hAnsiTheme="minorHAnsi" w:cs="Calibri"/>
          <w:lang w:eastAsia="en-US"/>
        </w:rPr>
      </w:pPr>
    </w:p>
    <w:p w14:paraId="0E6A9B5A" w14:textId="77777777" w:rsidR="00D01D0C" w:rsidRPr="00D01D0C" w:rsidRDefault="00D01D0C" w:rsidP="00D01D0C">
      <w:pPr>
        <w:numPr>
          <w:ilvl w:val="0"/>
          <w:numId w:val="18"/>
        </w:numPr>
        <w:autoSpaceDE w:val="0"/>
        <w:autoSpaceDN w:val="0"/>
        <w:rPr>
          <w:rFonts w:asciiTheme="minorHAnsi" w:hAnsiTheme="minorHAnsi"/>
        </w:rPr>
      </w:pPr>
      <w:r w:rsidRPr="00D01D0C">
        <w:rPr>
          <w:rFonts w:asciiTheme="minorHAnsi" w:hAnsiTheme="minorHAnsi"/>
        </w:rPr>
        <w:t>JFS All Team</w:t>
      </w:r>
    </w:p>
    <w:p w14:paraId="2AD67E33" w14:textId="1330ADF2"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 xml:space="preserve">Would </w:t>
      </w:r>
      <w:r w:rsidRPr="00D01D0C">
        <w:rPr>
          <w:rFonts w:asciiTheme="minorHAnsi" w:hAnsiTheme="minorHAnsi"/>
          <w:u w:val="single"/>
        </w:rPr>
        <w:t>NOT</w:t>
      </w:r>
      <w:r w:rsidRPr="00D01D0C">
        <w:rPr>
          <w:rFonts w:asciiTheme="minorHAnsi" w:hAnsiTheme="minorHAnsi"/>
        </w:rPr>
        <w:t xml:space="preserve"> </w:t>
      </w:r>
      <w:del w:id="61" w:author="Valerie Parker" w:date="2018-02-02T14:30:00Z">
        <w:r w:rsidRPr="00D01D0C" w:rsidDel="004F34D9">
          <w:rPr>
            <w:rFonts w:asciiTheme="minorHAnsi" w:hAnsiTheme="minorHAnsi"/>
          </w:rPr>
          <w:delText xml:space="preserve">typically </w:delText>
        </w:r>
      </w:del>
      <w:r w:rsidRPr="00D01D0C">
        <w:rPr>
          <w:rFonts w:asciiTheme="minorHAnsi" w:hAnsiTheme="minorHAnsi"/>
        </w:rPr>
        <w:t>be a record Owner</w:t>
      </w:r>
    </w:p>
    <w:p w14:paraId="01B42E57" w14:textId="77777777" w:rsidR="00D01D0C" w:rsidRPr="00D01D0C" w:rsidRDefault="00D01D0C" w:rsidP="00D01D0C">
      <w:pPr>
        <w:numPr>
          <w:ilvl w:val="1"/>
          <w:numId w:val="18"/>
        </w:numPr>
        <w:autoSpaceDE w:val="0"/>
        <w:autoSpaceDN w:val="0"/>
        <w:rPr>
          <w:rFonts w:asciiTheme="minorHAnsi" w:hAnsiTheme="minorHAnsi"/>
        </w:rPr>
      </w:pPr>
      <w:r w:rsidRPr="00D01D0C">
        <w:rPr>
          <w:rFonts w:asciiTheme="minorHAnsi" w:hAnsiTheme="minorHAnsi"/>
        </w:rPr>
        <w:t>Members include:</w:t>
      </w:r>
    </w:p>
    <w:p w14:paraId="786281D7" w14:textId="6CE2084D" w:rsidR="00D01D0C" w:rsidRPr="00F9265E" w:rsidRDefault="00D01D0C" w:rsidP="00D01D0C">
      <w:pPr>
        <w:numPr>
          <w:ilvl w:val="2"/>
          <w:numId w:val="18"/>
        </w:numPr>
        <w:autoSpaceDE w:val="0"/>
        <w:autoSpaceDN w:val="0"/>
        <w:rPr>
          <w:rFonts w:asciiTheme="minorHAnsi" w:hAnsiTheme="minorHAnsi"/>
        </w:rPr>
      </w:pPr>
      <w:r w:rsidRPr="00D01D0C">
        <w:rPr>
          <w:rFonts w:asciiTheme="minorHAnsi" w:hAnsiTheme="minorHAnsi"/>
        </w:rPr>
        <w:t xml:space="preserve">All JFS users </w:t>
      </w:r>
      <w:r w:rsidRPr="00F9265E">
        <w:rPr>
          <w:rFonts w:asciiTheme="minorHAnsi" w:hAnsiTheme="minorHAnsi"/>
          <w:highlight w:val="yellow"/>
          <w:rPrChange w:id="62" w:author="Valerie Parker" w:date="2018-02-01T14:49:00Z">
            <w:rPr>
              <w:rFonts w:asciiTheme="minorHAnsi" w:hAnsiTheme="minorHAnsi"/>
            </w:rPr>
          </w:rPrChange>
        </w:rPr>
        <w:t>(</w:t>
      </w:r>
      <w:r w:rsidRPr="00F9265E">
        <w:rPr>
          <w:rFonts w:asciiTheme="minorHAnsi" w:hAnsiTheme="minorHAnsi"/>
        </w:rPr>
        <w:t>including those who administer aspects of WI/SkillUp)</w:t>
      </w:r>
      <w:ins w:id="63" w:author="Valerie Parker" w:date="2018-02-05T15:43:00Z">
        <w:r w:rsidR="00D3654E">
          <w:rPr>
            <w:rFonts w:asciiTheme="minorHAnsi" w:hAnsiTheme="minorHAnsi"/>
          </w:rPr>
          <w:t xml:space="preserve"> as noted on the User Rights &amp; Roles Template</w:t>
        </w:r>
      </w:ins>
    </w:p>
    <w:p w14:paraId="761C04D3" w14:textId="51724E66" w:rsidR="00D01D0C" w:rsidRPr="00D01D0C" w:rsidDel="004F34D9" w:rsidRDefault="00D01D0C" w:rsidP="00D01D0C">
      <w:pPr>
        <w:numPr>
          <w:ilvl w:val="2"/>
          <w:numId w:val="18"/>
        </w:numPr>
        <w:autoSpaceDE w:val="0"/>
        <w:autoSpaceDN w:val="0"/>
        <w:rPr>
          <w:del w:id="64" w:author="Valerie Parker" w:date="2018-02-02T14:28:00Z"/>
          <w:rFonts w:asciiTheme="minorHAnsi" w:hAnsiTheme="minorHAnsi"/>
        </w:rPr>
      </w:pPr>
      <w:del w:id="65" w:author="Valerie Parker" w:date="2018-02-02T14:28:00Z">
        <w:r w:rsidRPr="00D01D0C" w:rsidDel="004F34D9">
          <w:rPr>
            <w:rFonts w:asciiTheme="minorHAnsi" w:hAnsiTheme="minorHAnsi"/>
          </w:rPr>
          <w:delText xml:space="preserve">Members of the HHS Exec-Mgmt Team </w:delText>
        </w:r>
      </w:del>
    </w:p>
    <w:p w14:paraId="292A71A3" w14:textId="77777777" w:rsidR="00896BA1" w:rsidRPr="00D01D0C" w:rsidRDefault="00896BA1" w:rsidP="00896BA1">
      <w:pPr>
        <w:autoSpaceDE w:val="0"/>
        <w:autoSpaceDN w:val="0"/>
        <w:ind w:left="1800"/>
        <w:rPr>
          <w:ins w:id="66" w:author="Valerie Parker" w:date="2018-01-31T17:04:00Z"/>
          <w:rFonts w:asciiTheme="minorHAnsi" w:eastAsiaTheme="minorHAnsi" w:hAnsiTheme="minorHAnsi" w:cs="Calibri"/>
          <w:lang w:eastAsia="en-US"/>
        </w:rPr>
      </w:pPr>
    </w:p>
    <w:p w14:paraId="5C563063" w14:textId="466A37A7" w:rsidR="00896BA1" w:rsidRPr="00D01D0C" w:rsidRDefault="006A3ABD" w:rsidP="00896BA1">
      <w:pPr>
        <w:numPr>
          <w:ilvl w:val="0"/>
          <w:numId w:val="18"/>
        </w:numPr>
        <w:autoSpaceDE w:val="0"/>
        <w:autoSpaceDN w:val="0"/>
        <w:rPr>
          <w:ins w:id="67" w:author="Valerie Parker" w:date="2018-01-31T17:04:00Z"/>
          <w:rFonts w:asciiTheme="minorHAnsi" w:hAnsiTheme="minorHAnsi"/>
        </w:rPr>
      </w:pPr>
      <w:ins w:id="68" w:author="Valerie Parker" w:date="2018-02-01T09:10:00Z">
        <w:r>
          <w:rPr>
            <w:rFonts w:asciiTheme="minorHAnsi" w:hAnsiTheme="minorHAnsi"/>
          </w:rPr>
          <w:t>WI All</w:t>
        </w:r>
      </w:ins>
      <w:ins w:id="69" w:author="Valerie Parker" w:date="2018-01-31T17:04:00Z">
        <w:r w:rsidR="00896BA1" w:rsidRPr="00D01D0C">
          <w:rPr>
            <w:rFonts w:asciiTheme="minorHAnsi" w:hAnsiTheme="minorHAnsi"/>
          </w:rPr>
          <w:t xml:space="preserve"> Team</w:t>
        </w:r>
      </w:ins>
    </w:p>
    <w:p w14:paraId="718B2C50" w14:textId="2E083400" w:rsidR="00896BA1" w:rsidRPr="00D01D0C" w:rsidRDefault="00896BA1" w:rsidP="00896BA1">
      <w:pPr>
        <w:numPr>
          <w:ilvl w:val="1"/>
          <w:numId w:val="18"/>
        </w:numPr>
        <w:autoSpaceDE w:val="0"/>
        <w:autoSpaceDN w:val="0"/>
        <w:rPr>
          <w:ins w:id="70" w:author="Valerie Parker" w:date="2018-01-31T17:04:00Z"/>
          <w:rFonts w:asciiTheme="minorHAnsi" w:hAnsiTheme="minorHAnsi"/>
        </w:rPr>
      </w:pPr>
      <w:ins w:id="71" w:author="Valerie Parker" w:date="2018-01-31T17:04:00Z">
        <w:r w:rsidRPr="00D01D0C">
          <w:rPr>
            <w:rFonts w:asciiTheme="minorHAnsi" w:hAnsiTheme="minorHAnsi"/>
          </w:rPr>
          <w:t xml:space="preserve">Would </w:t>
        </w:r>
        <w:r w:rsidRPr="00D01D0C">
          <w:rPr>
            <w:rFonts w:asciiTheme="minorHAnsi" w:hAnsiTheme="minorHAnsi"/>
            <w:u w:val="single"/>
          </w:rPr>
          <w:t>NOT</w:t>
        </w:r>
        <w:r w:rsidRPr="00D01D0C">
          <w:rPr>
            <w:rFonts w:asciiTheme="minorHAnsi" w:hAnsiTheme="minorHAnsi"/>
          </w:rPr>
          <w:t xml:space="preserve"> be a record Owner</w:t>
        </w:r>
      </w:ins>
    </w:p>
    <w:p w14:paraId="032FFDEA" w14:textId="77777777" w:rsidR="00896BA1" w:rsidRPr="00D01D0C" w:rsidRDefault="00896BA1" w:rsidP="00896BA1">
      <w:pPr>
        <w:numPr>
          <w:ilvl w:val="1"/>
          <w:numId w:val="18"/>
        </w:numPr>
        <w:autoSpaceDE w:val="0"/>
        <w:autoSpaceDN w:val="0"/>
        <w:rPr>
          <w:ins w:id="72" w:author="Valerie Parker" w:date="2018-01-31T17:04:00Z"/>
          <w:rFonts w:asciiTheme="minorHAnsi" w:hAnsiTheme="minorHAnsi"/>
        </w:rPr>
      </w:pPr>
      <w:ins w:id="73" w:author="Valerie Parker" w:date="2018-01-31T17:04:00Z">
        <w:r w:rsidRPr="00D01D0C">
          <w:rPr>
            <w:rFonts w:asciiTheme="minorHAnsi" w:hAnsiTheme="minorHAnsi"/>
          </w:rPr>
          <w:t>Members include:</w:t>
        </w:r>
      </w:ins>
    </w:p>
    <w:p w14:paraId="632CAF6E" w14:textId="28E833D2" w:rsidR="00896BA1" w:rsidRPr="00D01D0C" w:rsidRDefault="00896BA1" w:rsidP="00896BA1">
      <w:pPr>
        <w:numPr>
          <w:ilvl w:val="2"/>
          <w:numId w:val="18"/>
        </w:numPr>
        <w:autoSpaceDE w:val="0"/>
        <w:autoSpaceDN w:val="0"/>
        <w:rPr>
          <w:ins w:id="74" w:author="Valerie Parker" w:date="2018-01-31T17:04:00Z"/>
          <w:rFonts w:asciiTheme="minorHAnsi" w:hAnsiTheme="minorHAnsi"/>
        </w:rPr>
      </w:pPr>
      <w:ins w:id="75" w:author="Valerie Parker" w:date="2018-01-31T17:04:00Z">
        <w:r>
          <w:rPr>
            <w:rFonts w:asciiTheme="minorHAnsi" w:hAnsiTheme="minorHAnsi"/>
          </w:rPr>
          <w:t>Only those</w:t>
        </w:r>
        <w:r w:rsidRPr="00D01D0C">
          <w:rPr>
            <w:rFonts w:asciiTheme="minorHAnsi" w:hAnsiTheme="minorHAnsi"/>
          </w:rPr>
          <w:t xml:space="preserve"> </w:t>
        </w:r>
      </w:ins>
      <w:ins w:id="76" w:author="Valerie Parker" w:date="2018-02-01T09:14:00Z">
        <w:r w:rsidR="00D0293B">
          <w:rPr>
            <w:rFonts w:asciiTheme="minorHAnsi" w:hAnsiTheme="minorHAnsi"/>
          </w:rPr>
          <w:t>HHS</w:t>
        </w:r>
      </w:ins>
      <w:ins w:id="77" w:author="Valerie Parker" w:date="2018-01-31T17:04:00Z">
        <w:r w:rsidRPr="00D01D0C">
          <w:rPr>
            <w:rFonts w:asciiTheme="minorHAnsi" w:hAnsiTheme="minorHAnsi"/>
          </w:rPr>
          <w:t xml:space="preserve"> users who administer aspects of WI/Skil</w:t>
        </w:r>
        <w:r>
          <w:rPr>
            <w:rFonts w:asciiTheme="minorHAnsi" w:hAnsiTheme="minorHAnsi"/>
          </w:rPr>
          <w:t>lUp</w:t>
        </w:r>
      </w:ins>
      <w:ins w:id="78" w:author="Valerie Parker" w:date="2018-02-01T14:47:00Z">
        <w:r w:rsidR="00F9265E">
          <w:rPr>
            <w:rFonts w:asciiTheme="minorHAnsi" w:hAnsiTheme="minorHAnsi"/>
          </w:rPr>
          <w:t xml:space="preserve"> (Andrea </w:t>
        </w:r>
        <w:proofErr w:type="spellStart"/>
        <w:r w:rsidR="00F9265E">
          <w:rPr>
            <w:rFonts w:asciiTheme="minorHAnsi" w:hAnsiTheme="minorHAnsi"/>
          </w:rPr>
          <w:t>Turi</w:t>
        </w:r>
        <w:proofErr w:type="spellEnd"/>
        <w:r w:rsidR="00F9265E">
          <w:rPr>
            <w:rFonts w:asciiTheme="minorHAnsi" w:hAnsiTheme="minorHAnsi"/>
          </w:rPr>
          <w:t>)</w:t>
        </w:r>
      </w:ins>
      <w:ins w:id="79" w:author="Valerie Parker" w:date="2018-02-05T15:43:00Z">
        <w:r w:rsidR="00D3654E">
          <w:rPr>
            <w:rFonts w:asciiTheme="minorHAnsi" w:hAnsiTheme="minorHAnsi"/>
          </w:rPr>
          <w:t xml:space="preserve"> as noted on the User Rights &amp; Roles Template</w:t>
        </w:r>
      </w:ins>
    </w:p>
    <w:p w14:paraId="2BF1FCD4" w14:textId="77777777" w:rsidR="00D01D0C" w:rsidRPr="00D01D0C" w:rsidRDefault="00D01D0C" w:rsidP="00D01D0C">
      <w:pPr>
        <w:autoSpaceDE w:val="0"/>
        <w:autoSpaceDN w:val="0"/>
        <w:ind w:left="360"/>
        <w:rPr>
          <w:rFonts w:asciiTheme="minorHAnsi" w:eastAsiaTheme="minorHAnsi" w:hAnsiTheme="minorHAnsi" w:cs="Calibri"/>
          <w:color w:val="FF0000"/>
          <w:lang w:eastAsia="en-US"/>
        </w:rPr>
      </w:pPr>
    </w:p>
    <w:p w14:paraId="7D7D1353" w14:textId="77777777" w:rsidR="00D01D0C" w:rsidRPr="00D01D0C" w:rsidRDefault="00D01D0C" w:rsidP="00D01D0C">
      <w:pPr>
        <w:autoSpaceDE w:val="0"/>
        <w:autoSpaceDN w:val="0"/>
        <w:ind w:left="360"/>
        <w:rPr>
          <w:rFonts w:asciiTheme="minorHAnsi" w:hAnsiTheme="minorHAnsi"/>
          <w:b/>
          <w:bCs/>
        </w:rPr>
      </w:pPr>
      <w:r w:rsidRPr="00D01D0C">
        <w:rPr>
          <w:rFonts w:asciiTheme="minorHAnsi" w:hAnsiTheme="minorHAnsi"/>
          <w:b/>
          <w:bCs/>
        </w:rPr>
        <w:t>Roles</w:t>
      </w:r>
    </w:p>
    <w:p w14:paraId="425B4DD7" w14:textId="77777777" w:rsidR="00D01D0C" w:rsidRPr="00D01D0C" w:rsidRDefault="00D01D0C" w:rsidP="00D01D0C">
      <w:pPr>
        <w:autoSpaceDE w:val="0"/>
        <w:autoSpaceDN w:val="0"/>
        <w:ind w:left="360"/>
        <w:rPr>
          <w:rFonts w:asciiTheme="minorHAnsi" w:hAnsiTheme="minorHAnsi"/>
        </w:rPr>
      </w:pPr>
    </w:p>
    <w:p w14:paraId="43C60028"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DoD Role</w:t>
      </w:r>
    </w:p>
    <w:p w14:paraId="62477A3A" w14:textId="2C566A54" w:rsidR="00D01D0C" w:rsidRDefault="00D01D0C" w:rsidP="00D01D0C">
      <w:pPr>
        <w:numPr>
          <w:ilvl w:val="0"/>
          <w:numId w:val="19"/>
        </w:numPr>
        <w:autoSpaceDE w:val="0"/>
        <w:autoSpaceDN w:val="0"/>
        <w:contextualSpacing/>
        <w:rPr>
          <w:rFonts w:asciiTheme="minorHAnsi" w:hAnsiTheme="minorHAnsi"/>
        </w:rPr>
      </w:pPr>
      <w:r>
        <w:rPr>
          <w:rFonts w:asciiTheme="minorHAnsi" w:hAnsiTheme="minorHAnsi"/>
        </w:rPr>
        <w:lastRenderedPageBreak/>
        <w:t>The only users who have access to the DOD Nav Bar menu</w:t>
      </w:r>
    </w:p>
    <w:p w14:paraId="1E00CA36" w14:textId="39D60340"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The only users who can edit Account &gt; CD Status</w:t>
      </w:r>
    </w:p>
    <w:p w14:paraId="1F5A3EA1" w14:textId="77777777"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The only users who can edit Account &gt; SUP Status</w:t>
      </w:r>
    </w:p>
    <w:p w14:paraId="64216520" w14:textId="77777777"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 xml:space="preserve">The only users who have access to the Account &gt; </w:t>
      </w:r>
      <w:proofErr w:type="spellStart"/>
      <w:r w:rsidRPr="00D01D0C">
        <w:rPr>
          <w:rFonts w:asciiTheme="minorHAnsi" w:hAnsiTheme="minorHAnsi"/>
        </w:rPr>
        <w:t>Skillup</w:t>
      </w:r>
      <w:proofErr w:type="spellEnd"/>
      <w:r w:rsidRPr="00D01D0C">
        <w:rPr>
          <w:rFonts w:asciiTheme="minorHAnsi" w:hAnsiTheme="minorHAnsi"/>
        </w:rPr>
        <w:t xml:space="preserve"> tab</w:t>
      </w:r>
    </w:p>
    <w:p w14:paraId="70317721" w14:textId="77777777"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The only users who have access to the Opportunity &gt; Site tab</w:t>
      </w:r>
    </w:p>
    <w:p w14:paraId="34B42C84" w14:textId="77777777"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The only users who have access to the County Sites entity</w:t>
      </w:r>
    </w:p>
    <w:p w14:paraId="7F1CA3C8" w14:textId="77777777" w:rsidR="00D01D0C" w:rsidRPr="00D01D0C" w:rsidRDefault="00D01D0C" w:rsidP="00D01D0C">
      <w:pPr>
        <w:numPr>
          <w:ilvl w:val="0"/>
          <w:numId w:val="19"/>
        </w:numPr>
        <w:autoSpaceDE w:val="0"/>
        <w:autoSpaceDN w:val="0"/>
        <w:contextualSpacing/>
        <w:rPr>
          <w:rFonts w:asciiTheme="minorHAnsi" w:hAnsiTheme="minorHAnsi"/>
        </w:rPr>
      </w:pPr>
      <w:r w:rsidRPr="00D01D0C">
        <w:rPr>
          <w:rFonts w:asciiTheme="minorHAnsi" w:hAnsiTheme="minorHAnsi"/>
        </w:rPr>
        <w:t>Includes:</w:t>
      </w:r>
    </w:p>
    <w:p w14:paraId="08C43C13" w14:textId="231BAEE6" w:rsidR="00D01D0C" w:rsidRPr="00D01D0C" w:rsidRDefault="00D01D0C" w:rsidP="00D01D0C">
      <w:pPr>
        <w:numPr>
          <w:ilvl w:val="1"/>
          <w:numId w:val="19"/>
        </w:numPr>
        <w:autoSpaceDE w:val="0"/>
        <w:autoSpaceDN w:val="0"/>
        <w:contextualSpacing/>
        <w:rPr>
          <w:rFonts w:asciiTheme="minorHAnsi" w:hAnsiTheme="minorHAnsi"/>
        </w:rPr>
      </w:pPr>
      <w:r w:rsidRPr="00D01D0C">
        <w:rPr>
          <w:rFonts w:asciiTheme="minorHAnsi" w:hAnsiTheme="minorHAnsi"/>
        </w:rPr>
        <w:t xml:space="preserve">All </w:t>
      </w:r>
      <w:ins w:id="80" w:author="Valerie Parker" w:date="2018-01-31T17:07:00Z">
        <w:r w:rsidR="002224D6">
          <w:rPr>
            <w:rFonts w:asciiTheme="minorHAnsi" w:hAnsiTheme="minorHAnsi"/>
          </w:rPr>
          <w:t xml:space="preserve">users in the </w:t>
        </w:r>
      </w:ins>
      <w:r w:rsidRPr="00D01D0C">
        <w:rPr>
          <w:rFonts w:asciiTheme="minorHAnsi" w:hAnsiTheme="minorHAnsi"/>
        </w:rPr>
        <w:t xml:space="preserve">DoD </w:t>
      </w:r>
      <w:ins w:id="81" w:author="Valerie Parker" w:date="2018-01-31T17:07:00Z">
        <w:r w:rsidR="002224D6">
          <w:rPr>
            <w:rFonts w:asciiTheme="minorHAnsi" w:hAnsiTheme="minorHAnsi"/>
          </w:rPr>
          <w:t xml:space="preserve">All team </w:t>
        </w:r>
      </w:ins>
      <w:del w:id="82" w:author="Valerie Parker" w:date="2018-01-31T17:08:00Z">
        <w:r w:rsidRPr="00D01D0C" w:rsidDel="002224D6">
          <w:rPr>
            <w:rFonts w:asciiTheme="minorHAnsi" w:hAnsiTheme="minorHAnsi"/>
          </w:rPr>
          <w:delText xml:space="preserve">Users but </w:delText>
        </w:r>
        <w:r w:rsidRPr="00D01D0C" w:rsidDel="002224D6">
          <w:rPr>
            <w:rFonts w:asciiTheme="minorHAnsi" w:hAnsiTheme="minorHAnsi"/>
            <w:u w:val="single"/>
          </w:rPr>
          <w:delText>not</w:delText>
        </w:r>
        <w:r w:rsidRPr="00D01D0C" w:rsidDel="002224D6">
          <w:rPr>
            <w:rFonts w:asciiTheme="minorHAnsi" w:hAnsiTheme="minorHAnsi"/>
          </w:rPr>
          <w:delText xml:space="preserve"> the JFS users in the DoD All team</w:delText>
        </w:r>
      </w:del>
    </w:p>
    <w:p w14:paraId="6B4167A9"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4732B887"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ED Status Role</w:t>
      </w:r>
    </w:p>
    <w:p w14:paraId="7FDDEFE0"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The only users who can edit Account &gt; ED Status</w:t>
      </w:r>
    </w:p>
    <w:p w14:paraId="0048669B"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Includes:</w:t>
      </w:r>
    </w:p>
    <w:p w14:paraId="1AB8A7D4" w14:textId="77777777" w:rsidR="00D3654E" w:rsidRDefault="00D3654E" w:rsidP="00D01D0C">
      <w:pPr>
        <w:numPr>
          <w:ilvl w:val="1"/>
          <w:numId w:val="20"/>
        </w:numPr>
        <w:autoSpaceDE w:val="0"/>
        <w:autoSpaceDN w:val="0"/>
        <w:contextualSpacing/>
        <w:rPr>
          <w:ins w:id="83" w:author="Valerie Parker" w:date="2018-02-05T15:43:00Z"/>
          <w:rFonts w:asciiTheme="minorHAnsi" w:hAnsiTheme="minorHAnsi"/>
        </w:rPr>
      </w:pPr>
      <w:ins w:id="84" w:author="Valerie Parker" w:date="2018-02-05T15:43:00Z">
        <w:r>
          <w:rPr>
            <w:rFonts w:asciiTheme="minorHAnsi" w:hAnsiTheme="minorHAnsi"/>
          </w:rPr>
          <w:t>as noted on the User Rights &amp; Roles Template</w:t>
        </w:r>
        <w:r w:rsidRPr="00D01D0C">
          <w:rPr>
            <w:rFonts w:asciiTheme="minorHAnsi" w:hAnsiTheme="minorHAnsi"/>
          </w:rPr>
          <w:t xml:space="preserve"> </w:t>
        </w:r>
      </w:ins>
    </w:p>
    <w:p w14:paraId="7494F018" w14:textId="4F44BAA2" w:rsidR="00D01D0C" w:rsidRPr="00D01D0C" w:rsidRDefault="00D01D0C" w:rsidP="00D01D0C">
      <w:pPr>
        <w:numPr>
          <w:ilvl w:val="1"/>
          <w:numId w:val="20"/>
        </w:numPr>
        <w:autoSpaceDE w:val="0"/>
        <w:autoSpaceDN w:val="0"/>
        <w:contextualSpacing/>
        <w:rPr>
          <w:rFonts w:asciiTheme="minorHAnsi" w:hAnsiTheme="minorHAnsi"/>
        </w:rPr>
      </w:pPr>
      <w:r w:rsidRPr="00D01D0C">
        <w:rPr>
          <w:rFonts w:asciiTheme="minorHAnsi" w:hAnsiTheme="minorHAnsi"/>
        </w:rPr>
        <w:t>Bryan Edwards</w:t>
      </w:r>
    </w:p>
    <w:p w14:paraId="10CBB3DF" w14:textId="77777777" w:rsidR="00D01D0C" w:rsidRPr="00D01D0C" w:rsidRDefault="00D01D0C" w:rsidP="00D01D0C">
      <w:pPr>
        <w:numPr>
          <w:ilvl w:val="1"/>
          <w:numId w:val="20"/>
        </w:numPr>
        <w:autoSpaceDE w:val="0"/>
        <w:autoSpaceDN w:val="0"/>
        <w:contextualSpacing/>
        <w:rPr>
          <w:rFonts w:asciiTheme="minorHAnsi" w:hAnsiTheme="minorHAnsi"/>
        </w:rPr>
      </w:pPr>
      <w:r w:rsidRPr="00D01D0C">
        <w:rPr>
          <w:rFonts w:asciiTheme="minorHAnsi" w:hAnsiTheme="minorHAnsi"/>
        </w:rPr>
        <w:t xml:space="preserve">Greg </w:t>
      </w:r>
      <w:proofErr w:type="spellStart"/>
      <w:r w:rsidRPr="00D01D0C">
        <w:rPr>
          <w:rFonts w:asciiTheme="minorHAnsi" w:hAnsiTheme="minorHAnsi"/>
        </w:rPr>
        <w:t>Huth</w:t>
      </w:r>
      <w:proofErr w:type="spellEnd"/>
    </w:p>
    <w:p w14:paraId="71C02A21"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741D3610"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SUP Role</w:t>
      </w:r>
    </w:p>
    <w:p w14:paraId="1FAFEA3E"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 xml:space="preserve">The only users who have access to the Opportunity &gt; </w:t>
      </w:r>
      <w:proofErr w:type="spellStart"/>
      <w:r w:rsidRPr="00D01D0C">
        <w:rPr>
          <w:rFonts w:asciiTheme="minorHAnsi" w:hAnsiTheme="minorHAnsi"/>
        </w:rPr>
        <w:t>Skillup</w:t>
      </w:r>
      <w:proofErr w:type="spellEnd"/>
      <w:r w:rsidRPr="00D01D0C">
        <w:rPr>
          <w:rFonts w:asciiTheme="minorHAnsi" w:hAnsiTheme="minorHAnsi"/>
        </w:rPr>
        <w:t xml:space="preserve"> tab</w:t>
      </w:r>
    </w:p>
    <w:p w14:paraId="3ABA0BB0"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Includes:</w:t>
      </w:r>
    </w:p>
    <w:p w14:paraId="0E5F3D80" w14:textId="45900863" w:rsidR="00D01D0C" w:rsidRDefault="00D01D0C" w:rsidP="00D01D0C">
      <w:pPr>
        <w:numPr>
          <w:ilvl w:val="1"/>
          <w:numId w:val="20"/>
        </w:numPr>
        <w:autoSpaceDE w:val="0"/>
        <w:autoSpaceDN w:val="0"/>
        <w:contextualSpacing/>
        <w:rPr>
          <w:ins w:id="85" w:author="Valerie Parker" w:date="2018-01-31T17:07:00Z"/>
          <w:rFonts w:asciiTheme="minorHAnsi" w:hAnsiTheme="minorHAnsi"/>
        </w:rPr>
      </w:pPr>
      <w:r w:rsidRPr="00D01D0C">
        <w:rPr>
          <w:rFonts w:asciiTheme="minorHAnsi" w:hAnsiTheme="minorHAnsi"/>
        </w:rPr>
        <w:t>All users in the DoD All team</w:t>
      </w:r>
    </w:p>
    <w:p w14:paraId="419EA06C" w14:textId="1B57A429" w:rsidR="002224D6" w:rsidRPr="00D01D0C" w:rsidRDefault="002224D6" w:rsidP="00D01D0C">
      <w:pPr>
        <w:numPr>
          <w:ilvl w:val="1"/>
          <w:numId w:val="20"/>
        </w:numPr>
        <w:autoSpaceDE w:val="0"/>
        <w:autoSpaceDN w:val="0"/>
        <w:contextualSpacing/>
        <w:rPr>
          <w:rFonts w:asciiTheme="minorHAnsi" w:hAnsiTheme="minorHAnsi"/>
        </w:rPr>
      </w:pPr>
      <w:ins w:id="86" w:author="Valerie Parker" w:date="2018-01-31T17:07:00Z">
        <w:r>
          <w:rPr>
            <w:rFonts w:asciiTheme="minorHAnsi" w:hAnsiTheme="minorHAnsi"/>
          </w:rPr>
          <w:t xml:space="preserve">All users in the </w:t>
        </w:r>
      </w:ins>
      <w:ins w:id="87" w:author="Valerie Parker" w:date="2018-02-05T14:47:00Z">
        <w:r w:rsidR="0007750C">
          <w:rPr>
            <w:rFonts w:asciiTheme="minorHAnsi" w:hAnsiTheme="minorHAnsi"/>
          </w:rPr>
          <w:t>WI All</w:t>
        </w:r>
      </w:ins>
      <w:ins w:id="88" w:author="Valerie Parker" w:date="2018-01-31T17:07:00Z">
        <w:r>
          <w:rPr>
            <w:rFonts w:asciiTheme="minorHAnsi" w:hAnsiTheme="minorHAnsi"/>
          </w:rPr>
          <w:t xml:space="preserve"> team</w:t>
        </w:r>
      </w:ins>
    </w:p>
    <w:p w14:paraId="76C713D0"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4E501B3B" w14:textId="77777777" w:rsidR="00D01D0C" w:rsidRPr="00D01D0C" w:rsidRDefault="00D01D0C" w:rsidP="00D01D0C">
      <w:pPr>
        <w:autoSpaceDE w:val="0"/>
        <w:autoSpaceDN w:val="0"/>
        <w:ind w:left="360"/>
        <w:rPr>
          <w:rFonts w:asciiTheme="minorHAnsi" w:hAnsiTheme="minorHAnsi"/>
        </w:rPr>
      </w:pPr>
      <w:proofErr w:type="spellStart"/>
      <w:r w:rsidRPr="00D01D0C">
        <w:rPr>
          <w:rFonts w:asciiTheme="minorHAnsi" w:hAnsiTheme="minorHAnsi"/>
        </w:rPr>
        <w:t>SkillCredential</w:t>
      </w:r>
      <w:proofErr w:type="spellEnd"/>
      <w:r w:rsidRPr="00D01D0C">
        <w:rPr>
          <w:rFonts w:asciiTheme="minorHAnsi" w:hAnsiTheme="minorHAnsi"/>
        </w:rPr>
        <w:t xml:space="preserve"> Entity Role</w:t>
      </w:r>
    </w:p>
    <w:p w14:paraId="72318C42" w14:textId="77777777" w:rsidR="00D01D0C" w:rsidRPr="00D01D0C" w:rsidRDefault="00D01D0C" w:rsidP="00D01D0C">
      <w:pPr>
        <w:numPr>
          <w:ilvl w:val="0"/>
          <w:numId w:val="21"/>
        </w:numPr>
        <w:autoSpaceDE w:val="0"/>
        <w:autoSpaceDN w:val="0"/>
        <w:contextualSpacing/>
        <w:rPr>
          <w:rFonts w:asciiTheme="minorHAnsi" w:hAnsiTheme="minorHAnsi"/>
        </w:rPr>
      </w:pPr>
      <w:r w:rsidRPr="00D01D0C">
        <w:rPr>
          <w:rFonts w:asciiTheme="minorHAnsi" w:hAnsiTheme="minorHAnsi"/>
        </w:rPr>
        <w:t>The only users who have access to the Skills/Credentials entity</w:t>
      </w:r>
    </w:p>
    <w:p w14:paraId="71DEBA68" w14:textId="77777777" w:rsidR="00D01D0C" w:rsidRPr="00D01D0C" w:rsidRDefault="00D01D0C" w:rsidP="00D01D0C">
      <w:pPr>
        <w:numPr>
          <w:ilvl w:val="0"/>
          <w:numId w:val="21"/>
        </w:numPr>
        <w:autoSpaceDE w:val="0"/>
        <w:autoSpaceDN w:val="0"/>
        <w:contextualSpacing/>
        <w:rPr>
          <w:rFonts w:asciiTheme="minorHAnsi" w:hAnsiTheme="minorHAnsi"/>
        </w:rPr>
      </w:pPr>
      <w:r w:rsidRPr="00D01D0C">
        <w:rPr>
          <w:rFonts w:asciiTheme="minorHAnsi" w:hAnsiTheme="minorHAnsi"/>
        </w:rPr>
        <w:t>Includes:</w:t>
      </w:r>
    </w:p>
    <w:p w14:paraId="03688756" w14:textId="77777777" w:rsidR="00D3654E" w:rsidRDefault="00D3654E" w:rsidP="00D01D0C">
      <w:pPr>
        <w:numPr>
          <w:ilvl w:val="1"/>
          <w:numId w:val="21"/>
        </w:numPr>
        <w:autoSpaceDE w:val="0"/>
        <w:autoSpaceDN w:val="0"/>
        <w:contextualSpacing/>
        <w:rPr>
          <w:ins w:id="89" w:author="Valerie Parker" w:date="2018-02-05T15:43:00Z"/>
          <w:rFonts w:asciiTheme="minorHAnsi" w:hAnsiTheme="minorHAnsi"/>
        </w:rPr>
      </w:pPr>
      <w:ins w:id="90" w:author="Valerie Parker" w:date="2018-02-05T15:43:00Z">
        <w:r>
          <w:rPr>
            <w:rFonts w:asciiTheme="minorHAnsi" w:hAnsiTheme="minorHAnsi"/>
          </w:rPr>
          <w:t>as noted on the User Rights &amp; Roles Template</w:t>
        </w:r>
        <w:r w:rsidRPr="00D01D0C">
          <w:rPr>
            <w:rFonts w:asciiTheme="minorHAnsi" w:hAnsiTheme="minorHAnsi"/>
          </w:rPr>
          <w:t xml:space="preserve"> </w:t>
        </w:r>
      </w:ins>
    </w:p>
    <w:p w14:paraId="08A2207F" w14:textId="575C1A44" w:rsidR="00D01D0C" w:rsidRPr="00D01D0C" w:rsidRDefault="00D01D0C" w:rsidP="00D01D0C">
      <w:pPr>
        <w:numPr>
          <w:ilvl w:val="1"/>
          <w:numId w:val="21"/>
        </w:numPr>
        <w:autoSpaceDE w:val="0"/>
        <w:autoSpaceDN w:val="0"/>
        <w:contextualSpacing/>
        <w:rPr>
          <w:rFonts w:asciiTheme="minorHAnsi" w:hAnsiTheme="minorHAnsi"/>
        </w:rPr>
      </w:pPr>
      <w:r w:rsidRPr="00D01D0C">
        <w:rPr>
          <w:rFonts w:asciiTheme="minorHAnsi" w:hAnsiTheme="minorHAnsi"/>
        </w:rPr>
        <w:t>David Feinerman</w:t>
      </w:r>
    </w:p>
    <w:p w14:paraId="4EC54D3A" w14:textId="77777777" w:rsidR="00D01D0C" w:rsidRPr="00D01D0C" w:rsidRDefault="00D01D0C" w:rsidP="00D01D0C">
      <w:pPr>
        <w:numPr>
          <w:ilvl w:val="1"/>
          <w:numId w:val="21"/>
        </w:numPr>
        <w:autoSpaceDE w:val="0"/>
        <w:autoSpaceDN w:val="0"/>
        <w:contextualSpacing/>
        <w:rPr>
          <w:rFonts w:asciiTheme="minorHAnsi" w:hAnsiTheme="minorHAnsi"/>
        </w:rPr>
      </w:pPr>
      <w:r w:rsidRPr="00D01D0C">
        <w:rPr>
          <w:rFonts w:asciiTheme="minorHAnsi" w:hAnsiTheme="minorHAnsi"/>
        </w:rPr>
        <w:t>Austin Gump</w:t>
      </w:r>
    </w:p>
    <w:p w14:paraId="0230808B"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19BFF924"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Opportunity Manager Role</w:t>
      </w:r>
    </w:p>
    <w:p w14:paraId="74C586BC" w14:textId="77777777" w:rsidR="00D01D0C" w:rsidRPr="00D01D0C" w:rsidRDefault="00D01D0C" w:rsidP="00D01D0C">
      <w:pPr>
        <w:numPr>
          <w:ilvl w:val="0"/>
          <w:numId w:val="22"/>
        </w:numPr>
        <w:autoSpaceDE w:val="0"/>
        <w:autoSpaceDN w:val="0"/>
        <w:contextualSpacing/>
        <w:rPr>
          <w:rFonts w:asciiTheme="minorHAnsi" w:hAnsiTheme="minorHAnsi"/>
        </w:rPr>
      </w:pPr>
      <w:r w:rsidRPr="00D01D0C">
        <w:rPr>
          <w:rFonts w:asciiTheme="minorHAnsi" w:hAnsiTheme="minorHAnsi"/>
        </w:rPr>
        <w:t>The only users who can edit Opportunity &gt; Opportunity Manager</w:t>
      </w:r>
    </w:p>
    <w:p w14:paraId="58CED507" w14:textId="77777777" w:rsidR="00D01D0C" w:rsidRPr="00D01D0C" w:rsidRDefault="00D01D0C" w:rsidP="00D01D0C">
      <w:pPr>
        <w:numPr>
          <w:ilvl w:val="0"/>
          <w:numId w:val="22"/>
        </w:numPr>
        <w:autoSpaceDE w:val="0"/>
        <w:autoSpaceDN w:val="0"/>
        <w:contextualSpacing/>
        <w:rPr>
          <w:rFonts w:asciiTheme="minorHAnsi" w:hAnsiTheme="minorHAnsi"/>
        </w:rPr>
      </w:pPr>
      <w:r w:rsidRPr="00D01D0C">
        <w:rPr>
          <w:rFonts w:asciiTheme="minorHAnsi" w:hAnsiTheme="minorHAnsi"/>
        </w:rPr>
        <w:t>Includes:</w:t>
      </w:r>
    </w:p>
    <w:p w14:paraId="722F4353" w14:textId="77777777" w:rsidR="00D3654E" w:rsidRDefault="00D3654E" w:rsidP="00D01D0C">
      <w:pPr>
        <w:numPr>
          <w:ilvl w:val="1"/>
          <w:numId w:val="22"/>
        </w:numPr>
        <w:autoSpaceDE w:val="0"/>
        <w:autoSpaceDN w:val="0"/>
        <w:contextualSpacing/>
        <w:rPr>
          <w:ins w:id="91" w:author="Valerie Parker" w:date="2018-02-05T15:43:00Z"/>
          <w:rFonts w:asciiTheme="minorHAnsi" w:hAnsiTheme="minorHAnsi"/>
        </w:rPr>
      </w:pPr>
      <w:ins w:id="92" w:author="Valerie Parker" w:date="2018-02-05T15:43:00Z">
        <w:r>
          <w:rPr>
            <w:rFonts w:asciiTheme="minorHAnsi" w:hAnsiTheme="minorHAnsi"/>
          </w:rPr>
          <w:t>as noted on the User Rights &amp; Roles Template</w:t>
        </w:r>
        <w:r w:rsidRPr="00D01D0C">
          <w:rPr>
            <w:rFonts w:asciiTheme="minorHAnsi" w:hAnsiTheme="minorHAnsi"/>
          </w:rPr>
          <w:t xml:space="preserve"> </w:t>
        </w:r>
      </w:ins>
    </w:p>
    <w:p w14:paraId="11CF5BC4" w14:textId="17960AF6" w:rsidR="00D01D0C" w:rsidRPr="00D01D0C" w:rsidRDefault="00D01D0C" w:rsidP="00D01D0C">
      <w:pPr>
        <w:numPr>
          <w:ilvl w:val="1"/>
          <w:numId w:val="22"/>
        </w:numPr>
        <w:autoSpaceDE w:val="0"/>
        <w:autoSpaceDN w:val="0"/>
        <w:contextualSpacing/>
        <w:rPr>
          <w:rFonts w:asciiTheme="minorHAnsi" w:hAnsiTheme="minorHAnsi"/>
        </w:rPr>
      </w:pPr>
      <w:r w:rsidRPr="00D01D0C">
        <w:rPr>
          <w:rFonts w:asciiTheme="minorHAnsi" w:hAnsiTheme="minorHAnsi"/>
        </w:rPr>
        <w:t>David Feinerman</w:t>
      </w:r>
    </w:p>
    <w:p w14:paraId="5B002918" w14:textId="77777777" w:rsidR="00D01D0C" w:rsidRPr="00D01D0C" w:rsidRDefault="00D01D0C" w:rsidP="00D01D0C">
      <w:pPr>
        <w:numPr>
          <w:ilvl w:val="1"/>
          <w:numId w:val="22"/>
        </w:numPr>
        <w:autoSpaceDE w:val="0"/>
        <w:autoSpaceDN w:val="0"/>
        <w:contextualSpacing/>
        <w:rPr>
          <w:rFonts w:asciiTheme="minorHAnsi" w:hAnsiTheme="minorHAnsi"/>
        </w:rPr>
      </w:pPr>
      <w:r w:rsidRPr="00D01D0C">
        <w:rPr>
          <w:rFonts w:asciiTheme="minorHAnsi" w:hAnsiTheme="minorHAnsi"/>
        </w:rPr>
        <w:t xml:space="preserve">Greg </w:t>
      </w:r>
      <w:proofErr w:type="spellStart"/>
      <w:r w:rsidRPr="00D01D0C">
        <w:rPr>
          <w:rFonts w:asciiTheme="minorHAnsi" w:hAnsiTheme="minorHAnsi"/>
        </w:rPr>
        <w:t>Huth</w:t>
      </w:r>
      <w:proofErr w:type="spellEnd"/>
    </w:p>
    <w:p w14:paraId="30357515" w14:textId="77777777" w:rsidR="00D01D0C" w:rsidRPr="00D01D0C" w:rsidRDefault="00D01D0C" w:rsidP="00D01D0C">
      <w:pPr>
        <w:numPr>
          <w:ilvl w:val="1"/>
          <w:numId w:val="22"/>
        </w:numPr>
        <w:autoSpaceDE w:val="0"/>
        <w:autoSpaceDN w:val="0"/>
        <w:contextualSpacing/>
        <w:rPr>
          <w:rFonts w:asciiTheme="minorHAnsi" w:hAnsiTheme="minorHAnsi"/>
        </w:rPr>
      </w:pPr>
      <w:r w:rsidRPr="00D01D0C">
        <w:rPr>
          <w:rFonts w:asciiTheme="minorHAnsi" w:hAnsiTheme="minorHAnsi"/>
        </w:rPr>
        <w:t>Ken Surrat</w:t>
      </w:r>
    </w:p>
    <w:p w14:paraId="0DD967AC" w14:textId="0E13332B" w:rsidR="00D01D0C" w:rsidRPr="00D01D0C" w:rsidDel="00D3654E" w:rsidRDefault="00D01D0C" w:rsidP="00D01D0C">
      <w:pPr>
        <w:numPr>
          <w:ilvl w:val="1"/>
          <w:numId w:val="22"/>
        </w:numPr>
        <w:autoSpaceDE w:val="0"/>
        <w:autoSpaceDN w:val="0"/>
        <w:contextualSpacing/>
        <w:rPr>
          <w:del w:id="93" w:author="Valerie Parker" w:date="2018-02-05T15:44:00Z"/>
          <w:rFonts w:asciiTheme="minorHAnsi" w:hAnsiTheme="minorHAnsi"/>
        </w:rPr>
      </w:pPr>
      <w:del w:id="94" w:author="Valerie Parker" w:date="2018-02-05T15:44:00Z">
        <w:r w:rsidRPr="00D01D0C" w:rsidDel="00D3654E">
          <w:rPr>
            <w:rFonts w:asciiTheme="minorHAnsi" w:hAnsiTheme="minorHAnsi"/>
          </w:rPr>
          <w:delText>Mike May</w:delText>
        </w:r>
      </w:del>
    </w:p>
    <w:p w14:paraId="686AD812" w14:textId="77777777" w:rsidR="00D01D0C" w:rsidRPr="00D01D0C" w:rsidRDefault="00D01D0C" w:rsidP="00D01D0C">
      <w:pPr>
        <w:numPr>
          <w:ilvl w:val="1"/>
          <w:numId w:val="22"/>
        </w:numPr>
        <w:autoSpaceDE w:val="0"/>
        <w:autoSpaceDN w:val="0"/>
        <w:contextualSpacing/>
        <w:rPr>
          <w:rFonts w:asciiTheme="minorHAnsi" w:hAnsiTheme="minorHAnsi"/>
        </w:rPr>
      </w:pPr>
      <w:r w:rsidRPr="00D01D0C">
        <w:rPr>
          <w:rFonts w:asciiTheme="minorHAnsi" w:hAnsiTheme="minorHAnsi"/>
        </w:rPr>
        <w:t>Paul Herdeg</w:t>
      </w:r>
    </w:p>
    <w:p w14:paraId="65F01948" w14:textId="77777777" w:rsidR="00D01D0C" w:rsidRPr="00D01D0C" w:rsidRDefault="00D01D0C" w:rsidP="00D01D0C">
      <w:pPr>
        <w:autoSpaceDE w:val="0"/>
        <w:autoSpaceDN w:val="0"/>
        <w:rPr>
          <w:rFonts w:asciiTheme="minorHAnsi" w:eastAsiaTheme="minorHAnsi" w:hAnsiTheme="minorHAnsi" w:cs="Calibri"/>
          <w:lang w:eastAsia="en-US"/>
        </w:rPr>
      </w:pPr>
    </w:p>
    <w:p w14:paraId="4706CAD4"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HHS Role</w:t>
      </w:r>
    </w:p>
    <w:p w14:paraId="20CF9CBE" w14:textId="6EE227E4" w:rsidR="00D01D0C" w:rsidRDefault="00D01D0C" w:rsidP="00D01D0C">
      <w:pPr>
        <w:numPr>
          <w:ilvl w:val="0"/>
          <w:numId w:val="20"/>
        </w:numPr>
        <w:autoSpaceDE w:val="0"/>
        <w:autoSpaceDN w:val="0"/>
        <w:contextualSpacing/>
        <w:rPr>
          <w:rFonts w:asciiTheme="minorHAnsi" w:hAnsiTheme="minorHAnsi"/>
        </w:rPr>
      </w:pPr>
      <w:r>
        <w:rPr>
          <w:rFonts w:asciiTheme="minorHAnsi" w:hAnsiTheme="minorHAnsi"/>
        </w:rPr>
        <w:t>The only users who have access to the HHS Nav Bar menu</w:t>
      </w:r>
    </w:p>
    <w:p w14:paraId="6AA00187"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The only users who have access to the Contact &gt; HHS Detail tab</w:t>
      </w:r>
    </w:p>
    <w:p w14:paraId="17678212"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The only users who can see the Ticket &gt; Resolution Progress field</w:t>
      </w:r>
    </w:p>
    <w:p w14:paraId="78F5A0D6"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lastRenderedPageBreak/>
        <w:t>The only users who can see the Ticket &gt; Comments field</w:t>
      </w:r>
    </w:p>
    <w:p w14:paraId="022829B5" w14:textId="77777777" w:rsidR="00D01D0C" w:rsidRPr="00D01D0C" w:rsidRDefault="00D01D0C" w:rsidP="00D01D0C">
      <w:pPr>
        <w:numPr>
          <w:ilvl w:val="0"/>
          <w:numId w:val="20"/>
        </w:numPr>
        <w:autoSpaceDE w:val="0"/>
        <w:autoSpaceDN w:val="0"/>
        <w:contextualSpacing/>
        <w:rPr>
          <w:rFonts w:asciiTheme="minorHAnsi" w:hAnsiTheme="minorHAnsi"/>
        </w:rPr>
      </w:pPr>
      <w:r w:rsidRPr="00D01D0C">
        <w:rPr>
          <w:rFonts w:asciiTheme="minorHAnsi" w:hAnsiTheme="minorHAnsi"/>
        </w:rPr>
        <w:t>Includes:</w:t>
      </w:r>
    </w:p>
    <w:p w14:paraId="59D4B0E3" w14:textId="77777777" w:rsidR="00D01D0C" w:rsidRPr="00D01D0C" w:rsidRDefault="00D01D0C" w:rsidP="00D01D0C">
      <w:pPr>
        <w:numPr>
          <w:ilvl w:val="1"/>
          <w:numId w:val="20"/>
        </w:numPr>
        <w:autoSpaceDE w:val="0"/>
        <w:autoSpaceDN w:val="0"/>
        <w:contextualSpacing/>
        <w:rPr>
          <w:rFonts w:asciiTheme="minorHAnsi" w:hAnsiTheme="minorHAnsi"/>
        </w:rPr>
      </w:pPr>
      <w:r w:rsidRPr="00D01D0C">
        <w:rPr>
          <w:rFonts w:asciiTheme="minorHAnsi" w:hAnsiTheme="minorHAnsi"/>
        </w:rPr>
        <w:t>All users on the HHS All team</w:t>
      </w:r>
    </w:p>
    <w:p w14:paraId="4F92CDC8"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4DED4FEA"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Library Role </w:t>
      </w:r>
    </w:p>
    <w:p w14:paraId="241FB12E" w14:textId="77777777" w:rsidR="00D01D0C" w:rsidRPr="00D01D0C" w:rsidRDefault="00D01D0C" w:rsidP="00D01D0C">
      <w:pPr>
        <w:numPr>
          <w:ilvl w:val="0"/>
          <w:numId w:val="23"/>
        </w:numPr>
        <w:autoSpaceDE w:val="0"/>
        <w:autoSpaceDN w:val="0"/>
        <w:contextualSpacing/>
        <w:rPr>
          <w:rFonts w:asciiTheme="minorHAnsi" w:hAnsiTheme="minorHAnsi"/>
        </w:rPr>
      </w:pPr>
      <w:r w:rsidRPr="00D01D0C">
        <w:rPr>
          <w:rFonts w:asciiTheme="minorHAnsi" w:hAnsiTheme="minorHAnsi"/>
        </w:rPr>
        <w:t>The only users who can add/delete library items/files</w:t>
      </w:r>
    </w:p>
    <w:p w14:paraId="6EDCFE23" w14:textId="77777777" w:rsidR="00D01D0C" w:rsidRPr="00D01D0C" w:rsidRDefault="00D01D0C" w:rsidP="00D01D0C">
      <w:pPr>
        <w:numPr>
          <w:ilvl w:val="0"/>
          <w:numId w:val="23"/>
        </w:numPr>
        <w:autoSpaceDE w:val="0"/>
        <w:autoSpaceDN w:val="0"/>
        <w:contextualSpacing/>
        <w:rPr>
          <w:rFonts w:asciiTheme="minorHAnsi" w:hAnsiTheme="minorHAnsi"/>
        </w:rPr>
      </w:pPr>
      <w:r w:rsidRPr="00D01D0C">
        <w:rPr>
          <w:rFonts w:asciiTheme="minorHAnsi" w:hAnsiTheme="minorHAnsi"/>
        </w:rPr>
        <w:t>Includes:</w:t>
      </w:r>
    </w:p>
    <w:p w14:paraId="2F0E690C" w14:textId="009BECA1"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Valerie Baker, Sabrina Ingram, Deonna Kirkpatrick, Steve Rusnak</w:t>
      </w:r>
      <w:ins w:id="95" w:author="Valerie Parker" w:date="2018-02-05T15:44:00Z">
        <w:r w:rsidR="00D3654E">
          <w:rPr>
            <w:rFonts w:asciiTheme="minorHAnsi" w:hAnsiTheme="minorHAnsi"/>
          </w:rPr>
          <w:t>, as noted on the User Rights &amp; Roles Template</w:t>
        </w:r>
      </w:ins>
    </w:p>
    <w:p w14:paraId="56E0AD3A"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All users on the DoD All Team</w:t>
      </w:r>
    </w:p>
    <w:p w14:paraId="046268EF"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4E604AA7" w14:textId="54DC0DCF"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Power User Role </w:t>
      </w:r>
      <w:r w:rsidR="009F3CE2">
        <w:rPr>
          <w:rFonts w:asciiTheme="minorHAnsi" w:hAnsiTheme="minorHAnsi"/>
        </w:rPr>
        <w:t>to disable the auto-time out</w:t>
      </w:r>
    </w:p>
    <w:p w14:paraId="681F2388" w14:textId="0E322B83" w:rsidR="009F3CE2" w:rsidRPr="00450B08" w:rsidRDefault="009F3CE2" w:rsidP="00450B08">
      <w:pPr>
        <w:numPr>
          <w:ilvl w:val="0"/>
          <w:numId w:val="23"/>
        </w:numPr>
        <w:autoSpaceDE w:val="0"/>
        <w:autoSpaceDN w:val="0"/>
        <w:contextualSpacing/>
        <w:rPr>
          <w:ins w:id="96" w:author="Valerie Parker" w:date="2018-02-01T11:31:00Z"/>
          <w:rFonts w:asciiTheme="minorHAnsi" w:hAnsiTheme="minorHAnsi"/>
        </w:rPr>
      </w:pPr>
      <w:ins w:id="97" w:author="Valerie Parker" w:date="2018-02-01T11:31:00Z">
        <w:r w:rsidRPr="00450B08">
          <w:rPr>
            <w:rFonts w:asciiTheme="minorHAnsi" w:hAnsiTheme="minorHAnsi"/>
          </w:rPr>
          <w:t>We discussed this with Infor. There is no OOTB way to prevent users from changing or disabling their auto-time out.</w:t>
        </w:r>
      </w:ins>
    </w:p>
    <w:p w14:paraId="0DA3171D" w14:textId="77777777" w:rsidR="009F3CE2" w:rsidRPr="00D01D0C" w:rsidRDefault="009F3CE2" w:rsidP="009F3CE2">
      <w:pPr>
        <w:numPr>
          <w:ilvl w:val="0"/>
          <w:numId w:val="23"/>
        </w:numPr>
        <w:autoSpaceDE w:val="0"/>
        <w:autoSpaceDN w:val="0"/>
        <w:contextualSpacing/>
        <w:rPr>
          <w:ins w:id="98" w:author="Valerie Parker" w:date="2018-02-01T11:31:00Z"/>
          <w:rFonts w:asciiTheme="minorHAnsi" w:hAnsiTheme="minorHAnsi"/>
        </w:rPr>
      </w:pPr>
      <w:ins w:id="99" w:author="Valerie Parker" w:date="2018-02-01T11:31:00Z">
        <w:r>
          <w:rPr>
            <w:rFonts w:asciiTheme="minorHAnsi" w:hAnsiTheme="minorHAnsi"/>
          </w:rPr>
          <w:t>Infor was not able to suggest a method to customize to achieve the desired results, so it would take research on our part to know if it could be accomplished.</w:t>
        </w:r>
      </w:ins>
    </w:p>
    <w:p w14:paraId="31F31298" w14:textId="77777777" w:rsidR="00D01D0C" w:rsidRPr="00D01D0C" w:rsidRDefault="00D01D0C" w:rsidP="00D01D0C">
      <w:pPr>
        <w:autoSpaceDE w:val="0"/>
        <w:autoSpaceDN w:val="0"/>
        <w:ind w:left="360"/>
        <w:rPr>
          <w:rFonts w:asciiTheme="minorHAnsi" w:eastAsiaTheme="minorHAnsi" w:hAnsiTheme="minorHAnsi"/>
        </w:rPr>
      </w:pPr>
    </w:p>
    <w:p w14:paraId="551D2417"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Read Only Role </w:t>
      </w:r>
    </w:p>
    <w:p w14:paraId="59FE5C26" w14:textId="208C5202" w:rsidR="00D01D0C" w:rsidRDefault="00D01D0C" w:rsidP="00D01D0C">
      <w:pPr>
        <w:numPr>
          <w:ilvl w:val="0"/>
          <w:numId w:val="23"/>
        </w:numPr>
        <w:autoSpaceDE w:val="0"/>
        <w:autoSpaceDN w:val="0"/>
        <w:contextualSpacing/>
        <w:rPr>
          <w:ins w:id="100" w:author="Valerie Parker" w:date="2018-02-01T16:08:00Z"/>
          <w:rFonts w:asciiTheme="minorHAnsi" w:hAnsiTheme="minorHAnsi"/>
        </w:rPr>
      </w:pPr>
      <w:r w:rsidRPr="00D01D0C">
        <w:rPr>
          <w:rFonts w:asciiTheme="minorHAnsi" w:hAnsiTheme="minorHAnsi"/>
        </w:rPr>
        <w:t>No add/update of accounts, contacts, tickets, opportunities, etc.</w:t>
      </w:r>
    </w:p>
    <w:p w14:paraId="4232D538" w14:textId="3D26FC1F" w:rsidR="00450B08" w:rsidRDefault="00450B08" w:rsidP="00D01D0C">
      <w:pPr>
        <w:numPr>
          <w:ilvl w:val="0"/>
          <w:numId w:val="23"/>
        </w:numPr>
        <w:autoSpaceDE w:val="0"/>
        <w:autoSpaceDN w:val="0"/>
        <w:contextualSpacing/>
        <w:rPr>
          <w:ins w:id="101" w:author="Valerie Parker" w:date="2018-02-02T13:36:00Z"/>
          <w:rFonts w:asciiTheme="minorHAnsi" w:hAnsiTheme="minorHAnsi"/>
        </w:rPr>
      </w:pPr>
      <w:ins w:id="102" w:author="Valerie Parker" w:date="2018-02-01T16:08:00Z">
        <w:r>
          <w:rPr>
            <w:rFonts w:asciiTheme="minorHAnsi" w:hAnsiTheme="minorHAnsi"/>
          </w:rPr>
          <w:t>There is no OOTB way to prevent users from changing information in the Address block.</w:t>
        </w:r>
      </w:ins>
      <w:ins w:id="103" w:author="Valerie Parker" w:date="2018-02-02T14:31:00Z">
        <w:r w:rsidR="004F34D9">
          <w:rPr>
            <w:rFonts w:asciiTheme="minorHAnsi" w:hAnsiTheme="minorHAnsi"/>
          </w:rPr>
          <w:t xml:space="preserve"> We discussed this with Infor.</w:t>
        </w:r>
      </w:ins>
    </w:p>
    <w:p w14:paraId="2D82EBE2" w14:textId="15CFA29F" w:rsidR="00B66235" w:rsidRPr="00D01D0C" w:rsidRDefault="00B66235" w:rsidP="00D01D0C">
      <w:pPr>
        <w:numPr>
          <w:ilvl w:val="0"/>
          <w:numId w:val="23"/>
        </w:numPr>
        <w:autoSpaceDE w:val="0"/>
        <w:autoSpaceDN w:val="0"/>
        <w:contextualSpacing/>
        <w:rPr>
          <w:rFonts w:asciiTheme="minorHAnsi" w:hAnsiTheme="minorHAnsi"/>
        </w:rPr>
      </w:pPr>
      <w:ins w:id="104" w:author="Valerie Parker" w:date="2018-02-02T13:36:00Z">
        <w:r>
          <w:rPr>
            <w:rFonts w:asciiTheme="minorHAnsi" w:hAnsiTheme="minorHAnsi"/>
          </w:rPr>
          <w:t xml:space="preserve">We are discussing with </w:t>
        </w:r>
        <w:proofErr w:type="spellStart"/>
        <w:r>
          <w:rPr>
            <w:rFonts w:asciiTheme="minorHAnsi" w:hAnsiTheme="minorHAnsi"/>
          </w:rPr>
          <w:t>infor</w:t>
        </w:r>
        <w:proofErr w:type="spellEnd"/>
        <w:r>
          <w:rPr>
            <w:rFonts w:asciiTheme="minorHAnsi" w:hAnsiTheme="minorHAnsi"/>
          </w:rPr>
          <w:t xml:space="preserve"> that </w:t>
        </w:r>
      </w:ins>
      <w:ins w:id="105" w:author="Valerie Parker" w:date="2018-02-02T13:37:00Z">
        <w:r>
          <w:rPr>
            <w:rFonts w:asciiTheme="minorHAnsi" w:hAnsiTheme="minorHAnsi"/>
          </w:rPr>
          <w:t xml:space="preserve">Ticket &gt; </w:t>
        </w:r>
      </w:ins>
      <w:ins w:id="106" w:author="Valerie Parker" w:date="2018-02-02T13:36:00Z">
        <w:r>
          <w:rPr>
            <w:rFonts w:asciiTheme="minorHAnsi" w:hAnsiTheme="minorHAnsi"/>
          </w:rPr>
          <w:t>Description and Resolution is not R/O</w:t>
        </w:r>
      </w:ins>
      <w:ins w:id="107" w:author="Valerie Parker" w:date="2018-02-02T13:39:00Z">
        <w:r>
          <w:rPr>
            <w:rFonts w:asciiTheme="minorHAnsi" w:hAnsiTheme="minorHAnsi"/>
          </w:rPr>
          <w:t>, but this is not a show stopper for HHS.</w:t>
        </w:r>
      </w:ins>
    </w:p>
    <w:p w14:paraId="0E21F6D3" w14:textId="77777777" w:rsidR="00D01D0C" w:rsidRPr="00D01D0C" w:rsidRDefault="00D01D0C" w:rsidP="00D01D0C">
      <w:pPr>
        <w:numPr>
          <w:ilvl w:val="0"/>
          <w:numId w:val="23"/>
        </w:numPr>
        <w:autoSpaceDE w:val="0"/>
        <w:autoSpaceDN w:val="0"/>
        <w:contextualSpacing/>
        <w:rPr>
          <w:rFonts w:asciiTheme="minorHAnsi" w:hAnsiTheme="minorHAnsi"/>
        </w:rPr>
      </w:pPr>
      <w:r w:rsidRPr="00D01D0C">
        <w:rPr>
          <w:rFonts w:asciiTheme="minorHAnsi" w:hAnsiTheme="minorHAnsi"/>
        </w:rPr>
        <w:t>Includes:</w:t>
      </w:r>
    </w:p>
    <w:p w14:paraId="4806A809"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 xml:space="preserve">Those designated as Read Only Role on the </w:t>
      </w:r>
      <w:r w:rsidRPr="00D01D0C">
        <w:rPr>
          <w:rFonts w:asciiTheme="minorHAnsi" w:hAnsiTheme="minorHAnsi"/>
          <w:u w:val="single"/>
        </w:rPr>
        <w:t>User Rights &amp; Roles Template</w:t>
      </w:r>
    </w:p>
    <w:p w14:paraId="426941A1" w14:textId="77777777" w:rsidR="00D01D0C" w:rsidRPr="00D01D0C" w:rsidRDefault="00D01D0C" w:rsidP="00D01D0C">
      <w:pPr>
        <w:autoSpaceDE w:val="0"/>
        <w:autoSpaceDN w:val="0"/>
        <w:ind w:left="360"/>
        <w:rPr>
          <w:rFonts w:asciiTheme="minorHAnsi" w:eastAsiaTheme="minorHAnsi" w:hAnsiTheme="minorHAnsi"/>
        </w:rPr>
      </w:pPr>
    </w:p>
    <w:p w14:paraId="5B078797"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Export Role </w:t>
      </w:r>
    </w:p>
    <w:p w14:paraId="4AE99E58" w14:textId="77777777" w:rsidR="00D01D0C" w:rsidRPr="00D01D0C" w:rsidRDefault="00D01D0C" w:rsidP="00D01D0C">
      <w:pPr>
        <w:numPr>
          <w:ilvl w:val="0"/>
          <w:numId w:val="23"/>
        </w:numPr>
        <w:autoSpaceDE w:val="0"/>
        <w:autoSpaceDN w:val="0"/>
        <w:contextualSpacing/>
        <w:rPr>
          <w:rFonts w:asciiTheme="minorHAnsi" w:hAnsiTheme="minorHAnsi"/>
        </w:rPr>
      </w:pPr>
      <w:r w:rsidRPr="00D01D0C">
        <w:rPr>
          <w:rFonts w:asciiTheme="minorHAnsi" w:hAnsiTheme="minorHAnsi"/>
        </w:rPr>
        <w:t>The only users who can Export data to Excel</w:t>
      </w:r>
    </w:p>
    <w:p w14:paraId="7F6C84C9" w14:textId="77777777" w:rsidR="00D01D0C" w:rsidRPr="00D01D0C" w:rsidRDefault="00D01D0C" w:rsidP="00D01D0C">
      <w:pPr>
        <w:numPr>
          <w:ilvl w:val="0"/>
          <w:numId w:val="23"/>
        </w:numPr>
        <w:autoSpaceDE w:val="0"/>
        <w:autoSpaceDN w:val="0"/>
        <w:contextualSpacing/>
        <w:rPr>
          <w:rFonts w:asciiTheme="minorHAnsi" w:hAnsiTheme="minorHAnsi"/>
        </w:rPr>
      </w:pPr>
      <w:r w:rsidRPr="00D01D0C">
        <w:rPr>
          <w:rFonts w:asciiTheme="minorHAnsi" w:hAnsiTheme="minorHAnsi"/>
        </w:rPr>
        <w:t>Includes:</w:t>
      </w:r>
    </w:p>
    <w:p w14:paraId="012F05AA"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 xml:space="preserve">JFS, CFS and PEI users as designated on the </w:t>
      </w:r>
      <w:r w:rsidRPr="00D01D0C">
        <w:rPr>
          <w:rFonts w:asciiTheme="minorHAnsi" w:hAnsiTheme="minorHAnsi"/>
          <w:u w:val="single"/>
        </w:rPr>
        <w:t>User Rights &amp; Roles Template</w:t>
      </w:r>
    </w:p>
    <w:p w14:paraId="03F8FAF1"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Ted Carter</w:t>
      </w:r>
    </w:p>
    <w:p w14:paraId="01BF9B2A"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 xml:space="preserve">Greg </w:t>
      </w:r>
      <w:proofErr w:type="spellStart"/>
      <w:r w:rsidRPr="00D01D0C">
        <w:rPr>
          <w:rFonts w:asciiTheme="minorHAnsi" w:hAnsiTheme="minorHAnsi"/>
        </w:rPr>
        <w:t>Huth</w:t>
      </w:r>
      <w:proofErr w:type="spellEnd"/>
    </w:p>
    <w:p w14:paraId="2EB04E4B"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David Feinerman</w:t>
      </w:r>
    </w:p>
    <w:p w14:paraId="3CB85802"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Kenneth Surrat</w:t>
      </w:r>
    </w:p>
    <w:p w14:paraId="07152C0E" w14:textId="77777777" w:rsidR="00D01D0C" w:rsidRPr="00D01D0C" w:rsidRDefault="00D01D0C" w:rsidP="00D01D0C">
      <w:pPr>
        <w:numPr>
          <w:ilvl w:val="1"/>
          <w:numId w:val="23"/>
        </w:numPr>
        <w:autoSpaceDE w:val="0"/>
        <w:autoSpaceDN w:val="0"/>
        <w:contextualSpacing/>
        <w:rPr>
          <w:rFonts w:asciiTheme="minorHAnsi" w:hAnsiTheme="minorHAnsi"/>
        </w:rPr>
      </w:pPr>
      <w:r w:rsidRPr="00D01D0C">
        <w:rPr>
          <w:rFonts w:asciiTheme="minorHAnsi" w:hAnsiTheme="minorHAnsi"/>
        </w:rPr>
        <w:t>Paul Herdeg</w:t>
      </w:r>
    </w:p>
    <w:p w14:paraId="5247DB11" w14:textId="1DD2669E" w:rsidR="00D01D0C" w:rsidRDefault="00712325" w:rsidP="00D01D0C">
      <w:pPr>
        <w:autoSpaceDE w:val="0"/>
        <w:autoSpaceDN w:val="0"/>
        <w:rPr>
          <w:ins w:id="108" w:author="Valerie Parker" w:date="2018-02-07T12:37:00Z"/>
          <w:rFonts w:asciiTheme="minorHAnsi" w:eastAsiaTheme="minorHAnsi" w:hAnsiTheme="minorHAnsi" w:cs="Calibri"/>
          <w:lang w:eastAsia="en-US"/>
        </w:rPr>
      </w:pPr>
      <w:ins w:id="109" w:author="Valerie Parker" w:date="2018-02-07T12:37:00Z">
        <w:r>
          <w:rPr>
            <w:rFonts w:asciiTheme="minorHAnsi" w:eastAsiaTheme="minorHAnsi" w:hAnsiTheme="minorHAnsi" w:cs="Calibri"/>
            <w:lang w:eastAsia="en-US"/>
          </w:rPr>
          <w:t>Admin Role</w:t>
        </w:r>
      </w:ins>
    </w:p>
    <w:p w14:paraId="7C85BB12" w14:textId="1C1AD3DA" w:rsidR="00712325" w:rsidRDefault="00712325" w:rsidP="00D01D0C">
      <w:pPr>
        <w:autoSpaceDE w:val="0"/>
        <w:autoSpaceDN w:val="0"/>
        <w:rPr>
          <w:ins w:id="110" w:author="Valerie Parker" w:date="2018-02-07T12:38:00Z"/>
          <w:rFonts w:asciiTheme="minorHAnsi" w:eastAsiaTheme="minorHAnsi" w:hAnsiTheme="minorHAnsi" w:cs="Calibri"/>
          <w:lang w:eastAsia="en-US"/>
        </w:rPr>
      </w:pPr>
      <w:ins w:id="111" w:author="Valerie Parker" w:date="2018-02-07T12:37:00Z">
        <w:r>
          <w:rPr>
            <w:rFonts w:asciiTheme="minorHAnsi" w:eastAsiaTheme="minorHAnsi" w:hAnsiTheme="minorHAnsi" w:cs="Calibri"/>
            <w:lang w:eastAsia="en-US"/>
          </w:rPr>
          <w:t xml:space="preserve">The only users </w:t>
        </w:r>
      </w:ins>
      <w:ins w:id="112" w:author="Valerie Parker" w:date="2018-02-07T12:38:00Z">
        <w:r>
          <w:rPr>
            <w:rFonts w:asciiTheme="minorHAnsi" w:eastAsiaTheme="minorHAnsi" w:hAnsiTheme="minorHAnsi" w:cs="Calibri"/>
            <w:lang w:eastAsia="en-US"/>
          </w:rPr>
          <w:t>w</w:t>
        </w:r>
      </w:ins>
      <w:ins w:id="113" w:author="Valerie Parker" w:date="2018-02-07T12:37:00Z">
        <w:r>
          <w:rPr>
            <w:rFonts w:asciiTheme="minorHAnsi" w:eastAsiaTheme="minorHAnsi" w:hAnsiTheme="minorHAnsi" w:cs="Calibri"/>
            <w:lang w:eastAsia="en-US"/>
          </w:rPr>
          <w:t xml:space="preserve">ho </w:t>
        </w:r>
      </w:ins>
      <w:ins w:id="114" w:author="Valerie Parker" w:date="2018-02-07T12:38:00Z">
        <w:r>
          <w:rPr>
            <w:rFonts w:asciiTheme="minorHAnsi" w:eastAsiaTheme="minorHAnsi" w:hAnsiTheme="minorHAnsi" w:cs="Calibri"/>
            <w:lang w:eastAsia="en-US"/>
          </w:rPr>
          <w:t>have visibility to the HHSID field</w:t>
        </w:r>
      </w:ins>
    </w:p>
    <w:p w14:paraId="4C3E1960" w14:textId="16444F84" w:rsidR="00712325" w:rsidRDefault="00373A75" w:rsidP="00D01D0C">
      <w:pPr>
        <w:autoSpaceDE w:val="0"/>
        <w:autoSpaceDN w:val="0"/>
        <w:rPr>
          <w:ins w:id="115" w:author="Valerie Parker" w:date="2018-02-07T12:39:00Z"/>
          <w:rFonts w:asciiTheme="minorHAnsi" w:eastAsiaTheme="minorHAnsi" w:hAnsiTheme="minorHAnsi" w:cs="Calibri"/>
          <w:lang w:eastAsia="en-US"/>
        </w:rPr>
      </w:pPr>
      <w:ins w:id="116" w:author="Valerie Parker" w:date="2018-02-07T12:39:00Z">
        <w:r>
          <w:rPr>
            <w:rFonts w:asciiTheme="minorHAnsi" w:eastAsiaTheme="minorHAnsi" w:hAnsiTheme="minorHAnsi" w:cs="Calibri"/>
            <w:lang w:eastAsia="en-US"/>
          </w:rPr>
          <w:t>HHSID field on Contact</w:t>
        </w:r>
      </w:ins>
    </w:p>
    <w:p w14:paraId="55AB292F" w14:textId="77777777" w:rsidR="00373A75" w:rsidRPr="00D01D0C" w:rsidRDefault="00373A75" w:rsidP="00D01D0C">
      <w:pPr>
        <w:autoSpaceDE w:val="0"/>
        <w:autoSpaceDN w:val="0"/>
        <w:rPr>
          <w:rFonts w:asciiTheme="minorHAnsi" w:eastAsiaTheme="minorHAnsi" w:hAnsiTheme="minorHAnsi" w:cs="Calibri"/>
          <w:lang w:eastAsia="en-US"/>
        </w:rPr>
      </w:pPr>
    </w:p>
    <w:p w14:paraId="29AC0E0B" w14:textId="77777777" w:rsidR="00D01D0C" w:rsidRPr="00D01D0C" w:rsidRDefault="00D01D0C" w:rsidP="00D01D0C">
      <w:pPr>
        <w:autoSpaceDE w:val="0"/>
        <w:autoSpaceDN w:val="0"/>
        <w:ind w:left="360"/>
        <w:rPr>
          <w:rFonts w:asciiTheme="minorHAnsi" w:hAnsiTheme="minorHAnsi"/>
          <w:b/>
          <w:bCs/>
        </w:rPr>
      </w:pPr>
      <w:r w:rsidRPr="00D01D0C">
        <w:rPr>
          <w:rFonts w:asciiTheme="minorHAnsi" w:hAnsiTheme="minorHAnsi"/>
          <w:b/>
          <w:bCs/>
        </w:rPr>
        <w:t>Functionality</w:t>
      </w:r>
    </w:p>
    <w:p w14:paraId="48A380EE" w14:textId="77777777" w:rsidR="00D01D0C" w:rsidRPr="00D01D0C" w:rsidRDefault="00D01D0C" w:rsidP="00D01D0C">
      <w:pPr>
        <w:autoSpaceDE w:val="0"/>
        <w:autoSpaceDN w:val="0"/>
        <w:ind w:left="360"/>
        <w:rPr>
          <w:rFonts w:asciiTheme="minorHAnsi" w:hAnsiTheme="minorHAnsi"/>
        </w:rPr>
      </w:pPr>
    </w:p>
    <w:p w14:paraId="4396087F"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Entity record Delete </w:t>
      </w:r>
      <w:r w:rsidRPr="00D01D0C">
        <w:rPr>
          <w:rFonts w:asciiTheme="minorHAnsi" w:hAnsiTheme="minorHAnsi"/>
          <w:u w:val="single"/>
        </w:rPr>
        <w:t>restricted to Admin only</w:t>
      </w:r>
    </w:p>
    <w:p w14:paraId="6DD0C866" w14:textId="77777777" w:rsidR="00D01D0C" w:rsidRPr="00D01D0C" w:rsidRDefault="00D01D0C" w:rsidP="00D01D0C">
      <w:pPr>
        <w:numPr>
          <w:ilvl w:val="0"/>
          <w:numId w:val="24"/>
        </w:numPr>
        <w:autoSpaceDE w:val="0"/>
        <w:autoSpaceDN w:val="0"/>
        <w:contextualSpacing/>
        <w:rPr>
          <w:rFonts w:asciiTheme="minorHAnsi" w:hAnsiTheme="minorHAnsi"/>
        </w:rPr>
      </w:pPr>
      <w:r w:rsidRPr="00D01D0C">
        <w:rPr>
          <w:rFonts w:asciiTheme="minorHAnsi" w:hAnsiTheme="minorHAnsi"/>
        </w:rPr>
        <w:lastRenderedPageBreak/>
        <w:t>No one other than System Admin can delete entity records (lead, account, contact, opportunity, ticket, skill, site)</w:t>
      </w:r>
    </w:p>
    <w:p w14:paraId="7DA4F034" w14:textId="77777777" w:rsidR="00D01D0C" w:rsidRPr="00D01D0C" w:rsidRDefault="00D01D0C" w:rsidP="00D01D0C">
      <w:pPr>
        <w:numPr>
          <w:ilvl w:val="0"/>
          <w:numId w:val="24"/>
        </w:numPr>
        <w:autoSpaceDE w:val="0"/>
        <w:autoSpaceDN w:val="0"/>
        <w:contextualSpacing/>
        <w:rPr>
          <w:rFonts w:asciiTheme="minorHAnsi" w:hAnsiTheme="minorHAnsi"/>
        </w:rPr>
      </w:pPr>
      <w:r w:rsidRPr="00D01D0C">
        <w:rPr>
          <w:rFonts w:asciiTheme="minorHAnsi" w:hAnsiTheme="minorHAnsi"/>
        </w:rPr>
        <w:t>To request a record be deleted, users open a Ticket and assign to a System Admin</w:t>
      </w:r>
    </w:p>
    <w:p w14:paraId="3BA00489" w14:textId="77777777" w:rsidR="00D01D0C" w:rsidRPr="00D01D0C" w:rsidRDefault="00D01D0C" w:rsidP="00D01D0C">
      <w:pPr>
        <w:numPr>
          <w:ilvl w:val="0"/>
          <w:numId w:val="24"/>
        </w:numPr>
        <w:autoSpaceDE w:val="0"/>
        <w:autoSpaceDN w:val="0"/>
        <w:contextualSpacing/>
        <w:rPr>
          <w:rFonts w:asciiTheme="minorHAnsi" w:hAnsiTheme="minorHAnsi"/>
        </w:rPr>
      </w:pPr>
      <w:r w:rsidRPr="00D01D0C">
        <w:rPr>
          <w:rFonts w:asciiTheme="minorHAnsi" w:hAnsiTheme="minorHAnsi"/>
        </w:rPr>
        <w:t>The review and delete are performed by System Admin because care must be taken when deleting public records</w:t>
      </w:r>
    </w:p>
    <w:p w14:paraId="04DAC92D" w14:textId="18034F4A" w:rsidR="00D01D0C" w:rsidRDefault="00D01D0C" w:rsidP="00D01D0C">
      <w:pPr>
        <w:numPr>
          <w:ilvl w:val="0"/>
          <w:numId w:val="24"/>
        </w:numPr>
        <w:autoSpaceDE w:val="0"/>
        <w:autoSpaceDN w:val="0"/>
        <w:contextualSpacing/>
        <w:rPr>
          <w:ins w:id="117" w:author="Valerie Parker" w:date="2018-02-01T16:27:00Z"/>
          <w:rFonts w:asciiTheme="minorHAnsi" w:hAnsiTheme="minorHAnsi"/>
        </w:rPr>
      </w:pPr>
      <w:r w:rsidRPr="00D01D0C">
        <w:rPr>
          <w:rFonts w:asciiTheme="minorHAnsi" w:hAnsiTheme="minorHAnsi"/>
        </w:rPr>
        <w:t>Note that any user can delete their own Note or Activity, thus this paragraph is NOT labeled as “Delete restricted to Admin only”</w:t>
      </w:r>
    </w:p>
    <w:p w14:paraId="5205933D" w14:textId="1676803F" w:rsidR="00E85F49" w:rsidRPr="00D01D0C" w:rsidRDefault="00E85F49" w:rsidP="00D01D0C">
      <w:pPr>
        <w:numPr>
          <w:ilvl w:val="0"/>
          <w:numId w:val="24"/>
        </w:numPr>
        <w:autoSpaceDE w:val="0"/>
        <w:autoSpaceDN w:val="0"/>
        <w:contextualSpacing/>
        <w:rPr>
          <w:rFonts w:asciiTheme="minorHAnsi" w:hAnsiTheme="minorHAnsi"/>
        </w:rPr>
      </w:pPr>
      <w:ins w:id="118" w:author="Valerie Parker" w:date="2018-02-01T16:27:00Z">
        <w:r>
          <w:rPr>
            <w:rFonts w:asciiTheme="minorHAnsi" w:hAnsiTheme="minorHAnsi"/>
          </w:rPr>
          <w:t>There is no OOTB way to prevent users from deleting attachments.</w:t>
        </w:r>
      </w:ins>
      <w:ins w:id="119" w:author="Valerie Parker" w:date="2018-02-02T14:33:00Z">
        <w:r w:rsidR="004F34D9">
          <w:rPr>
            <w:rFonts w:asciiTheme="minorHAnsi" w:hAnsiTheme="minorHAnsi"/>
          </w:rPr>
          <w:t xml:space="preserve"> We discussed this with Infor.</w:t>
        </w:r>
      </w:ins>
    </w:p>
    <w:p w14:paraId="586468D0"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1F15C683"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Merge </w:t>
      </w:r>
      <w:r w:rsidRPr="00D01D0C">
        <w:rPr>
          <w:rFonts w:asciiTheme="minorHAnsi" w:hAnsiTheme="minorHAnsi"/>
          <w:u w:val="single"/>
        </w:rPr>
        <w:t>restricted to Admin only</w:t>
      </w:r>
    </w:p>
    <w:p w14:paraId="216D45FD"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No one other than System Admin can merge records (only applies to accounts and contacts)</w:t>
      </w:r>
    </w:p>
    <w:p w14:paraId="7822CFCD"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 xml:space="preserve">To request records be merged, users will mark as Status = Duplicate, open a Ticket and assign to a System Admin; </w:t>
      </w:r>
    </w:p>
    <w:p w14:paraId="6A8AE3F4"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The review and merge are performed by System Admin because care must be taken when deleting public records</w:t>
      </w:r>
    </w:p>
    <w:p w14:paraId="6D580AD6" w14:textId="77777777" w:rsidR="00D01D0C" w:rsidRPr="00D01D0C" w:rsidRDefault="00D01D0C" w:rsidP="00D01D0C">
      <w:pPr>
        <w:autoSpaceDE w:val="0"/>
        <w:autoSpaceDN w:val="0"/>
        <w:ind w:left="360"/>
        <w:rPr>
          <w:rFonts w:asciiTheme="minorHAnsi" w:eastAsiaTheme="minorHAnsi" w:hAnsiTheme="minorHAnsi" w:cs="Calibri"/>
          <w:lang w:eastAsia="en-US"/>
        </w:rPr>
      </w:pPr>
    </w:p>
    <w:p w14:paraId="65A4B5F7"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Import </w:t>
      </w:r>
      <w:r w:rsidRPr="00D01D0C">
        <w:rPr>
          <w:rFonts w:asciiTheme="minorHAnsi" w:hAnsiTheme="minorHAnsi"/>
          <w:u w:val="single"/>
        </w:rPr>
        <w:t>restricted to Admin only</w:t>
      </w:r>
    </w:p>
    <w:p w14:paraId="7AE5B93E" w14:textId="77777777" w:rsidR="00D01D0C" w:rsidRPr="00D01D0C" w:rsidRDefault="00D01D0C" w:rsidP="00D01D0C">
      <w:pPr>
        <w:autoSpaceDE w:val="0"/>
        <w:autoSpaceDN w:val="0"/>
        <w:ind w:left="360"/>
        <w:rPr>
          <w:rFonts w:asciiTheme="minorHAnsi" w:hAnsiTheme="minorHAnsi"/>
        </w:rPr>
      </w:pPr>
    </w:p>
    <w:p w14:paraId="5A006AAB" w14:textId="77777777" w:rsidR="00D01D0C" w:rsidRPr="00D01D0C" w:rsidRDefault="00D01D0C" w:rsidP="00D01D0C">
      <w:pPr>
        <w:autoSpaceDE w:val="0"/>
        <w:autoSpaceDN w:val="0"/>
        <w:ind w:left="360"/>
        <w:rPr>
          <w:rFonts w:asciiTheme="minorHAnsi" w:hAnsiTheme="minorHAnsi"/>
        </w:rPr>
      </w:pPr>
      <w:r w:rsidRPr="00D01D0C">
        <w:rPr>
          <w:rFonts w:asciiTheme="minorHAnsi" w:hAnsiTheme="minorHAnsi"/>
        </w:rPr>
        <w:t xml:space="preserve">Development of new Crystal Reports </w:t>
      </w:r>
      <w:r w:rsidRPr="00D01D0C">
        <w:rPr>
          <w:rFonts w:asciiTheme="minorHAnsi" w:hAnsiTheme="minorHAnsi"/>
          <w:u w:val="single"/>
        </w:rPr>
        <w:t>restricted to Admin only</w:t>
      </w:r>
      <w:r w:rsidRPr="00D01D0C">
        <w:rPr>
          <w:rFonts w:asciiTheme="minorHAnsi" w:hAnsiTheme="minorHAnsi"/>
        </w:rPr>
        <w:t xml:space="preserve"> </w:t>
      </w:r>
    </w:p>
    <w:p w14:paraId="5D0918BB"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No one other than System Admin can develop new reports</w:t>
      </w:r>
    </w:p>
    <w:p w14:paraId="4106AC61"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To request a report, users will open a Ticket and assign to a System Admin</w:t>
      </w:r>
    </w:p>
    <w:p w14:paraId="380FD50A" w14:textId="77777777" w:rsidR="00D01D0C" w:rsidRPr="00D01D0C" w:rsidRDefault="00D01D0C" w:rsidP="00D01D0C">
      <w:pPr>
        <w:numPr>
          <w:ilvl w:val="0"/>
          <w:numId w:val="25"/>
        </w:numPr>
        <w:autoSpaceDE w:val="0"/>
        <w:autoSpaceDN w:val="0"/>
        <w:contextualSpacing/>
        <w:rPr>
          <w:rFonts w:asciiTheme="minorHAnsi" w:hAnsiTheme="minorHAnsi"/>
        </w:rPr>
      </w:pPr>
      <w:r w:rsidRPr="00D01D0C">
        <w:rPr>
          <w:rFonts w:asciiTheme="minorHAnsi" w:hAnsiTheme="minorHAnsi"/>
        </w:rPr>
        <w:t xml:space="preserve">Report development is performed by System Admin because this is an IT programming effort with Crystal Reports software, requiring access to the system server and access to a System Admin </w:t>
      </w:r>
      <w:proofErr w:type="spellStart"/>
      <w:r w:rsidRPr="00D01D0C">
        <w:rPr>
          <w:rFonts w:asciiTheme="minorHAnsi" w:hAnsiTheme="minorHAnsi"/>
        </w:rPr>
        <w:t>userid</w:t>
      </w:r>
      <w:proofErr w:type="spellEnd"/>
      <w:r w:rsidRPr="00D01D0C">
        <w:rPr>
          <w:rFonts w:asciiTheme="minorHAnsi" w:hAnsiTheme="minorHAnsi"/>
        </w:rPr>
        <w:t>/password</w:t>
      </w:r>
    </w:p>
    <w:p w14:paraId="34ECB2A7" w14:textId="77777777" w:rsidR="00560905" w:rsidRPr="005967A7" w:rsidRDefault="00560905">
      <w:pPr>
        <w:spacing w:after="200" w:line="276" w:lineRule="auto"/>
        <w:rPr>
          <w:rFonts w:asciiTheme="majorHAnsi" w:eastAsiaTheme="majorEastAsia" w:hAnsiTheme="majorHAnsi" w:cstheme="majorBidi"/>
          <w:b/>
          <w:bCs/>
          <w:color w:val="365F91" w:themeColor="accent1" w:themeShade="BF"/>
        </w:rPr>
      </w:pPr>
      <w:r w:rsidRPr="005967A7">
        <w:br w:type="page"/>
      </w:r>
    </w:p>
    <w:p w14:paraId="0A5C448F" w14:textId="0A27D395" w:rsidR="00BB7610" w:rsidRPr="009B751F" w:rsidRDefault="00060F76" w:rsidP="009B751F">
      <w:pPr>
        <w:pStyle w:val="Heading1"/>
      </w:pPr>
      <w:bookmarkStart w:id="120" w:name="_Toc505347435"/>
      <w:bookmarkEnd w:id="16"/>
      <w:proofErr w:type="spellStart"/>
      <w:r w:rsidRPr="009B751F">
        <w:lastRenderedPageBreak/>
        <w:t>InforCRM</w:t>
      </w:r>
      <w:proofErr w:type="spellEnd"/>
      <w:r w:rsidR="00C117B9" w:rsidRPr="009B751F">
        <w:t xml:space="preserve"> </w:t>
      </w:r>
      <w:r w:rsidR="0012757D" w:rsidRPr="009B751F">
        <w:t xml:space="preserve">Module </w:t>
      </w:r>
      <w:r w:rsidR="0090216A" w:rsidRPr="009B751F">
        <w:t>Screenshots</w:t>
      </w:r>
      <w:bookmarkEnd w:id="120"/>
    </w:p>
    <w:p w14:paraId="10BEDA39" w14:textId="77777777" w:rsidR="00C117B9" w:rsidRPr="00976EA0" w:rsidRDefault="00C117B9" w:rsidP="00C117B9">
      <w:pPr>
        <w:rPr>
          <w:rFonts w:asciiTheme="minorHAnsi" w:hAnsiTheme="minorHAnsi"/>
        </w:rPr>
      </w:pPr>
      <w:r w:rsidRPr="00976EA0">
        <w:rPr>
          <w:rFonts w:asciiTheme="minorHAnsi" w:hAnsiTheme="minorHAnsi"/>
        </w:rPr>
        <w:t xml:space="preserve">The following pages include details about selected </w:t>
      </w:r>
      <w:r w:rsidR="0022213E">
        <w:rPr>
          <w:rFonts w:asciiTheme="minorHAnsi" w:hAnsiTheme="minorHAnsi"/>
        </w:rPr>
        <w:t>forms</w:t>
      </w:r>
      <w:r w:rsidRPr="00976EA0">
        <w:rPr>
          <w:rFonts w:asciiTheme="minorHAnsi" w:hAnsiTheme="minorHAnsi"/>
        </w:rPr>
        <w:t xml:space="preserve"> in </w:t>
      </w:r>
      <w:proofErr w:type="spellStart"/>
      <w:r w:rsidR="00060F76">
        <w:rPr>
          <w:rFonts w:asciiTheme="minorHAnsi" w:hAnsiTheme="minorHAnsi"/>
        </w:rPr>
        <w:t>InforCRM</w:t>
      </w:r>
      <w:proofErr w:type="spellEnd"/>
      <w:r w:rsidRPr="00976EA0">
        <w:rPr>
          <w:rFonts w:asciiTheme="minorHAnsi" w:hAnsiTheme="minorHAnsi"/>
        </w:rPr>
        <w:t xml:space="preserve">.  After the </w:t>
      </w:r>
      <w:r w:rsidR="0022213E">
        <w:rPr>
          <w:rFonts w:asciiTheme="minorHAnsi" w:hAnsiTheme="minorHAnsi"/>
        </w:rPr>
        <w:t>form</w:t>
      </w:r>
      <w:r w:rsidRPr="00976EA0">
        <w:rPr>
          <w:rFonts w:asciiTheme="minorHAnsi" w:hAnsiTheme="minorHAnsi"/>
        </w:rPr>
        <w:t xml:space="preserve"> description and screenshot, a </w:t>
      </w:r>
      <w:r w:rsidR="007E43DD" w:rsidRPr="00976EA0">
        <w:rPr>
          <w:rFonts w:asciiTheme="minorHAnsi" w:hAnsiTheme="minorHAnsi"/>
        </w:rPr>
        <w:t>wireframe</w:t>
      </w:r>
      <w:r w:rsidRPr="00976EA0">
        <w:rPr>
          <w:rFonts w:asciiTheme="minorHAnsi" w:hAnsiTheme="minorHAnsi"/>
        </w:rPr>
        <w:t xml:space="preserve"> is available </w:t>
      </w:r>
      <w:r w:rsidR="000A1043" w:rsidRPr="00976EA0">
        <w:rPr>
          <w:rFonts w:asciiTheme="minorHAnsi" w:hAnsiTheme="minorHAnsi"/>
        </w:rPr>
        <w:t>to display</w:t>
      </w:r>
      <w:r w:rsidRPr="00976EA0">
        <w:rPr>
          <w:rFonts w:asciiTheme="minorHAnsi" w:hAnsiTheme="minorHAnsi"/>
        </w:rPr>
        <w:t xml:space="preserve"> </w:t>
      </w:r>
      <w:r w:rsidR="00F9132D" w:rsidRPr="00976EA0">
        <w:rPr>
          <w:rFonts w:asciiTheme="minorHAnsi" w:hAnsiTheme="minorHAnsi"/>
        </w:rPr>
        <w:t>the</w:t>
      </w:r>
      <w:r w:rsidRPr="00976EA0">
        <w:rPr>
          <w:rFonts w:asciiTheme="minorHAnsi" w:hAnsiTheme="minorHAnsi"/>
        </w:rPr>
        <w:t xml:space="preserve"> custom fields that your business requires.  </w:t>
      </w:r>
    </w:p>
    <w:p w14:paraId="04C67FFF" w14:textId="77777777" w:rsidR="00C117B9" w:rsidRPr="00976EA0" w:rsidRDefault="00C117B9" w:rsidP="00C117B9">
      <w:pPr>
        <w:rPr>
          <w:rFonts w:asciiTheme="minorHAnsi" w:hAnsiTheme="minorHAnsi"/>
        </w:rPr>
      </w:pPr>
    </w:p>
    <w:p w14:paraId="4E291175" w14:textId="77777777" w:rsidR="00F9132D" w:rsidRDefault="00060F76" w:rsidP="0012757D">
      <w:pPr>
        <w:rPr>
          <w:rFonts w:asciiTheme="minorHAnsi" w:hAnsiTheme="minorHAnsi" w:cs="Tahoma"/>
        </w:rPr>
      </w:pPr>
      <w:proofErr w:type="spellStart"/>
      <w:r>
        <w:rPr>
          <w:rFonts w:asciiTheme="minorHAnsi" w:hAnsiTheme="minorHAnsi"/>
          <w:b/>
        </w:rPr>
        <w:t>InforCRM</w:t>
      </w:r>
      <w:proofErr w:type="spellEnd"/>
      <w:r w:rsidR="0022213E">
        <w:rPr>
          <w:rFonts w:asciiTheme="minorHAnsi" w:hAnsiTheme="minorHAnsi"/>
          <w:b/>
        </w:rPr>
        <w:t xml:space="preserve"> Form</w:t>
      </w:r>
      <w:r w:rsidR="00F9132D" w:rsidRPr="00976EA0">
        <w:rPr>
          <w:rFonts w:asciiTheme="minorHAnsi" w:hAnsiTheme="minorHAnsi"/>
          <w:b/>
        </w:rPr>
        <w:t xml:space="preserve"> Overview</w:t>
      </w:r>
      <w:r w:rsidR="0012757D" w:rsidRPr="00976EA0">
        <w:rPr>
          <w:rFonts w:asciiTheme="minorHAnsi" w:hAnsiTheme="minorHAnsi"/>
          <w:b/>
        </w:rPr>
        <w:br/>
      </w:r>
      <w:r w:rsidR="00F9132D" w:rsidRPr="00976EA0">
        <w:rPr>
          <w:rFonts w:asciiTheme="minorHAnsi" w:hAnsiTheme="minorHAnsi" w:cs="Tahoma"/>
        </w:rPr>
        <w:t xml:space="preserve">The box below provides details for determining the appropriate data type for a custom field.  It is recommended that you review the </w:t>
      </w:r>
      <w:r w:rsidR="0022213E">
        <w:rPr>
          <w:rFonts w:asciiTheme="minorHAnsi" w:hAnsiTheme="minorHAnsi" w:cs="Tahoma"/>
        </w:rPr>
        <w:t>screenshots</w:t>
      </w:r>
      <w:r w:rsidR="00F9132D" w:rsidRPr="00976EA0">
        <w:rPr>
          <w:rFonts w:asciiTheme="minorHAnsi" w:hAnsiTheme="minorHAnsi" w:cs="Tahoma"/>
        </w:rPr>
        <w:t xml:space="preserve"> to determine if existing fields will meet your business needs.  In most cases</w:t>
      </w:r>
      <w:r w:rsidR="0022213E">
        <w:rPr>
          <w:rFonts w:asciiTheme="minorHAnsi" w:hAnsiTheme="minorHAnsi" w:cs="Tahoma"/>
        </w:rPr>
        <w:t xml:space="preserve"> </w:t>
      </w:r>
      <w:r w:rsidR="00F9132D" w:rsidRPr="00976EA0">
        <w:rPr>
          <w:rFonts w:asciiTheme="minorHAnsi" w:hAnsiTheme="minorHAnsi" w:cs="Tahoma"/>
        </w:rPr>
        <w:t>if the field is a pick list</w:t>
      </w:r>
      <w:r w:rsidR="0022213E">
        <w:rPr>
          <w:rFonts w:asciiTheme="minorHAnsi" w:hAnsiTheme="minorHAnsi" w:cs="Tahoma"/>
        </w:rPr>
        <w:t xml:space="preserve"> data type it is possible to</w:t>
      </w:r>
      <w:r w:rsidR="00F9132D" w:rsidRPr="00976EA0">
        <w:rPr>
          <w:rFonts w:asciiTheme="minorHAnsi" w:hAnsiTheme="minorHAnsi" w:cs="Tahoma"/>
        </w:rPr>
        <w:t xml:space="preserve"> add or change value</w:t>
      </w:r>
      <w:r w:rsidR="005E3768">
        <w:rPr>
          <w:rFonts w:asciiTheme="minorHAnsi" w:hAnsiTheme="minorHAnsi" w:cs="Tahoma"/>
        </w:rPr>
        <w:t>s.</w:t>
      </w:r>
    </w:p>
    <w:p w14:paraId="188F9BB5" w14:textId="77777777" w:rsidR="00A02D73" w:rsidRPr="00976EA0" w:rsidRDefault="00A02D73" w:rsidP="0012757D">
      <w:pPr>
        <w:rPr>
          <w:rFonts w:asciiTheme="minorHAnsi" w:hAnsiTheme="minorHAnsi"/>
          <w:b/>
        </w:rPr>
      </w:pPr>
    </w:p>
    <w:p w14:paraId="58553F4D" w14:textId="77777777" w:rsidR="00033080" w:rsidRPr="00A02D73" w:rsidRDefault="00F9132D"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rPr>
      </w:pPr>
      <w:r w:rsidRPr="00A02D73">
        <w:rPr>
          <w:rFonts w:asciiTheme="minorHAnsi" w:hAnsiTheme="minorHAnsi" w:cs="Tahoma"/>
        </w:rPr>
        <w:t xml:space="preserve">If a custom field is to be added, the following is the key for the data type: </w:t>
      </w:r>
      <w:r w:rsidR="00033080" w:rsidRPr="00A02D73">
        <w:rPr>
          <w:rFonts w:asciiTheme="minorHAnsi" w:hAnsiTheme="minorHAnsi" w:cs="Tahoma"/>
        </w:rPr>
        <w:br/>
      </w:r>
    </w:p>
    <w:p w14:paraId="596A50ED" w14:textId="77777777" w:rsidR="002E7ED7" w:rsidRPr="00A02D73" w:rsidRDefault="002E7ED7"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rPr>
      </w:pPr>
      <w:r w:rsidRPr="00A02D73">
        <w:rPr>
          <w:rFonts w:asciiTheme="minorHAnsi" w:hAnsiTheme="minorHAnsi" w:cs="Tahoma"/>
          <w:b/>
        </w:rPr>
        <w:t>Checkbox</w:t>
      </w:r>
      <w:r w:rsidR="003D5C26" w:rsidRPr="00A02D73">
        <w:rPr>
          <w:rFonts w:asciiTheme="minorHAnsi" w:hAnsiTheme="minorHAnsi" w:cs="Tahoma"/>
          <w:b/>
        </w:rPr>
        <w:t>:</w:t>
      </w:r>
      <w:r w:rsidR="00033080" w:rsidRPr="00A02D73">
        <w:rPr>
          <w:rFonts w:asciiTheme="minorHAnsi" w:hAnsiTheme="minorHAnsi" w:cs="Tahoma"/>
          <w:b/>
        </w:rPr>
        <w:t xml:space="preserve"> </w:t>
      </w:r>
      <w:r w:rsidR="00A02D73">
        <w:rPr>
          <w:rFonts w:asciiTheme="minorHAnsi" w:hAnsiTheme="minorHAnsi" w:cs="Tahoma"/>
          <w:b/>
        </w:rPr>
        <w:tab/>
      </w:r>
      <w:r w:rsidR="00033080" w:rsidRPr="00A02D73">
        <w:rPr>
          <w:rFonts w:asciiTheme="minorHAnsi" w:hAnsiTheme="minorHAnsi"/>
        </w:rPr>
        <w:t>O</w:t>
      </w:r>
      <w:r w:rsidRPr="00A02D73">
        <w:rPr>
          <w:rFonts w:asciiTheme="minorHAnsi" w:hAnsiTheme="minorHAnsi" w:cs="Tahoma"/>
        </w:rPr>
        <w:t>ne character; usually a True (T) or False (F)</w:t>
      </w:r>
      <w:r w:rsidR="0022213E">
        <w:rPr>
          <w:rFonts w:asciiTheme="minorHAnsi" w:hAnsiTheme="minorHAnsi" w:cs="Tahoma"/>
        </w:rPr>
        <w:t>,</w:t>
      </w:r>
      <w:r w:rsidRPr="00A02D73">
        <w:rPr>
          <w:rFonts w:asciiTheme="minorHAnsi" w:hAnsiTheme="minorHAnsi" w:cs="Tahoma"/>
        </w:rPr>
        <w:t xml:space="preserve"> or a Yes (Y) or No (N) entry</w:t>
      </w:r>
    </w:p>
    <w:p w14:paraId="5EAF79C6" w14:textId="77777777" w:rsidR="002E7ED7" w:rsidRPr="00A02D73" w:rsidRDefault="002E7ED7"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sidRPr="00A02D73">
        <w:rPr>
          <w:rFonts w:asciiTheme="minorHAnsi" w:hAnsiTheme="minorHAnsi" w:cs="Tahoma"/>
          <w:b/>
        </w:rPr>
        <w:t>Currency</w:t>
      </w:r>
      <w:r w:rsidR="003D5C26" w:rsidRPr="00A02D73">
        <w:rPr>
          <w:rFonts w:asciiTheme="minorHAnsi" w:hAnsiTheme="minorHAnsi" w:cs="Tahoma"/>
          <w:b/>
        </w:rPr>
        <w:t>:</w:t>
      </w:r>
      <w:r w:rsidR="003D5C26" w:rsidRPr="00A02D73">
        <w:rPr>
          <w:rFonts w:asciiTheme="minorHAnsi" w:hAnsiTheme="minorHAnsi" w:cs="Tahoma"/>
          <w:b/>
        </w:rPr>
        <w:tab/>
      </w:r>
      <w:r w:rsidR="00A02D73">
        <w:rPr>
          <w:rFonts w:asciiTheme="minorHAnsi" w:hAnsiTheme="minorHAnsi" w:cs="Tahoma"/>
          <w:b/>
        </w:rPr>
        <w:tab/>
      </w:r>
      <w:r w:rsidR="00033080" w:rsidRPr="00A02D73">
        <w:rPr>
          <w:rFonts w:asciiTheme="minorHAnsi" w:hAnsiTheme="minorHAnsi" w:cs="Tahoma"/>
        </w:rPr>
        <w:t>U</w:t>
      </w:r>
      <w:r w:rsidRPr="00A02D73">
        <w:rPr>
          <w:rFonts w:asciiTheme="minorHAnsi" w:hAnsiTheme="minorHAnsi" w:cs="Tahoma"/>
        </w:rPr>
        <w:t>sed for storing monetary data</w:t>
      </w:r>
    </w:p>
    <w:p w14:paraId="0CDF8D6E" w14:textId="77777777" w:rsidR="002E7ED7" w:rsidRPr="00A02D73" w:rsidRDefault="002E7ED7" w:rsidP="002E7ED7">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sidRPr="00A02D73">
        <w:rPr>
          <w:rFonts w:asciiTheme="minorHAnsi" w:hAnsiTheme="minorHAnsi" w:cs="Tahoma"/>
          <w:b/>
        </w:rPr>
        <w:t>Date</w:t>
      </w:r>
      <w:r w:rsidR="003D5C26" w:rsidRPr="00A02D73">
        <w:rPr>
          <w:rFonts w:asciiTheme="minorHAnsi" w:hAnsiTheme="minorHAnsi" w:cs="Tahoma"/>
          <w:b/>
        </w:rPr>
        <w:t>:</w:t>
      </w:r>
      <w:r w:rsidR="00033080" w:rsidRPr="00A02D73">
        <w:rPr>
          <w:rFonts w:asciiTheme="minorHAnsi" w:hAnsiTheme="minorHAnsi" w:cs="Tahoma"/>
          <w:b/>
        </w:rPr>
        <w:t xml:space="preserve"> </w:t>
      </w:r>
      <w:r w:rsidR="003D5C26" w:rsidRPr="00A02D73">
        <w:rPr>
          <w:rFonts w:asciiTheme="minorHAnsi" w:hAnsiTheme="minorHAnsi" w:cs="Tahoma"/>
          <w:b/>
        </w:rPr>
        <w:tab/>
      </w:r>
      <w:r w:rsidR="00A02D73">
        <w:rPr>
          <w:rFonts w:asciiTheme="minorHAnsi" w:hAnsiTheme="minorHAnsi" w:cs="Tahoma"/>
          <w:b/>
        </w:rPr>
        <w:tab/>
      </w:r>
      <w:r w:rsidR="00033080" w:rsidRPr="00A02D73">
        <w:rPr>
          <w:rFonts w:asciiTheme="minorHAnsi" w:hAnsiTheme="minorHAnsi" w:cs="Tahoma"/>
        </w:rPr>
        <w:t>U</w:t>
      </w:r>
      <w:r w:rsidRPr="00A02D73">
        <w:rPr>
          <w:rFonts w:asciiTheme="minorHAnsi" w:hAnsiTheme="minorHAnsi" w:cs="Tahoma"/>
        </w:rPr>
        <w:t>sed to capture a calendar date</w:t>
      </w:r>
    </w:p>
    <w:p w14:paraId="77416908" w14:textId="77777777" w:rsidR="002E7ED7" w:rsidRPr="00A02D73" w:rsidRDefault="00CD541B" w:rsidP="002E7ED7">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Pr>
          <w:rFonts w:asciiTheme="minorHAnsi" w:hAnsiTheme="minorHAnsi" w:cs="Tahoma"/>
          <w:b/>
        </w:rPr>
        <w:t>Picklist</w:t>
      </w:r>
      <w:r w:rsidR="003D5C26" w:rsidRPr="00A02D73">
        <w:rPr>
          <w:rFonts w:asciiTheme="minorHAnsi" w:hAnsiTheme="minorHAnsi" w:cs="Tahoma"/>
          <w:b/>
        </w:rPr>
        <w:t>:</w:t>
      </w:r>
      <w:r>
        <w:rPr>
          <w:rFonts w:asciiTheme="minorHAnsi" w:hAnsiTheme="minorHAnsi" w:cs="Tahoma"/>
          <w:b/>
        </w:rPr>
        <w:tab/>
      </w:r>
      <w:r w:rsidR="00033080" w:rsidRPr="00A02D73">
        <w:rPr>
          <w:rFonts w:asciiTheme="minorHAnsi" w:hAnsiTheme="minorHAnsi" w:cs="Tahoma"/>
          <w:b/>
        </w:rPr>
        <w:t xml:space="preserve"> </w:t>
      </w:r>
      <w:r w:rsidR="003D5C26" w:rsidRPr="00A02D73">
        <w:rPr>
          <w:rFonts w:asciiTheme="minorHAnsi" w:hAnsiTheme="minorHAnsi" w:cs="Tahoma"/>
          <w:b/>
        </w:rPr>
        <w:tab/>
      </w:r>
      <w:r w:rsidR="000B1887" w:rsidRPr="00A02D73">
        <w:rPr>
          <w:rFonts w:asciiTheme="minorHAnsi" w:hAnsiTheme="minorHAnsi" w:cs="Tahoma"/>
        </w:rPr>
        <w:t xml:space="preserve">Allows for the user to select from a series of </w:t>
      </w:r>
      <w:r w:rsidR="005128F3" w:rsidRPr="00A02D73">
        <w:rPr>
          <w:rFonts w:asciiTheme="minorHAnsi" w:hAnsiTheme="minorHAnsi" w:cs="Tahoma"/>
        </w:rPr>
        <w:t>preset</w:t>
      </w:r>
      <w:r w:rsidR="000B1887" w:rsidRPr="00A02D73">
        <w:rPr>
          <w:rFonts w:asciiTheme="minorHAnsi" w:hAnsiTheme="minorHAnsi" w:cs="Tahoma"/>
        </w:rPr>
        <w:t xml:space="preserve"> values</w:t>
      </w:r>
    </w:p>
    <w:p w14:paraId="23676154" w14:textId="77777777" w:rsidR="002E7ED7" w:rsidRPr="00A02D73" w:rsidRDefault="002E7ED7"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proofErr w:type="spellStart"/>
      <w:r w:rsidRPr="00A02D73">
        <w:rPr>
          <w:rFonts w:asciiTheme="minorHAnsi" w:hAnsiTheme="minorHAnsi" w:cs="Tahoma"/>
          <w:b/>
        </w:rPr>
        <w:t>MultiSelect</w:t>
      </w:r>
      <w:proofErr w:type="spellEnd"/>
      <w:r w:rsidR="003D5C26" w:rsidRPr="00A02D73">
        <w:rPr>
          <w:rFonts w:asciiTheme="minorHAnsi" w:hAnsiTheme="minorHAnsi" w:cs="Tahoma"/>
          <w:b/>
        </w:rPr>
        <w:t>:</w:t>
      </w:r>
      <w:r w:rsidR="00033080" w:rsidRPr="00A02D73">
        <w:rPr>
          <w:rFonts w:asciiTheme="minorHAnsi" w:hAnsiTheme="minorHAnsi" w:cs="Tahoma"/>
          <w:b/>
        </w:rPr>
        <w:t xml:space="preserve"> </w:t>
      </w:r>
      <w:r w:rsidR="003D5C26" w:rsidRPr="00A02D73">
        <w:rPr>
          <w:rFonts w:asciiTheme="minorHAnsi" w:hAnsiTheme="minorHAnsi" w:cs="Tahoma"/>
          <w:b/>
        </w:rPr>
        <w:tab/>
      </w:r>
      <w:r w:rsidR="000B1887" w:rsidRPr="00A02D73">
        <w:rPr>
          <w:rFonts w:asciiTheme="minorHAnsi" w:hAnsiTheme="minorHAnsi" w:cs="Tahoma"/>
        </w:rPr>
        <w:t xml:space="preserve">Allows for a user to select multiple values from a </w:t>
      </w:r>
      <w:r w:rsidR="005128F3" w:rsidRPr="00A02D73">
        <w:rPr>
          <w:rFonts w:asciiTheme="minorHAnsi" w:hAnsiTheme="minorHAnsi" w:cs="Tahoma"/>
        </w:rPr>
        <w:t>preset</w:t>
      </w:r>
      <w:r w:rsidR="000B1887" w:rsidRPr="00A02D73">
        <w:rPr>
          <w:rFonts w:asciiTheme="minorHAnsi" w:hAnsiTheme="minorHAnsi" w:cs="Tahoma"/>
        </w:rPr>
        <w:t xml:space="preserve"> list</w:t>
      </w:r>
    </w:p>
    <w:p w14:paraId="500D8C16" w14:textId="77777777" w:rsidR="002E7ED7" w:rsidRPr="00A02D73" w:rsidRDefault="00CD541B"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Pr>
          <w:rFonts w:asciiTheme="minorHAnsi" w:hAnsiTheme="minorHAnsi" w:cs="Tahoma"/>
          <w:b/>
        </w:rPr>
        <w:t>Lookup</w:t>
      </w:r>
      <w:r w:rsidR="003D5C26" w:rsidRPr="00A02D73">
        <w:rPr>
          <w:rFonts w:asciiTheme="minorHAnsi" w:hAnsiTheme="minorHAnsi" w:cs="Tahoma"/>
          <w:b/>
        </w:rPr>
        <w:t>:</w:t>
      </w:r>
      <w:r w:rsidR="00033080" w:rsidRPr="00A02D73">
        <w:rPr>
          <w:rFonts w:asciiTheme="minorHAnsi" w:hAnsiTheme="minorHAnsi" w:cs="Tahoma"/>
          <w:b/>
        </w:rPr>
        <w:t xml:space="preserve"> </w:t>
      </w:r>
      <w:r w:rsidR="003D5C26" w:rsidRPr="00A02D73">
        <w:rPr>
          <w:rFonts w:asciiTheme="minorHAnsi" w:hAnsiTheme="minorHAnsi" w:cs="Tahoma"/>
          <w:b/>
        </w:rPr>
        <w:tab/>
      </w:r>
      <w:r w:rsidR="00A02D73">
        <w:rPr>
          <w:rFonts w:asciiTheme="minorHAnsi" w:hAnsiTheme="minorHAnsi" w:cs="Tahoma"/>
          <w:b/>
        </w:rPr>
        <w:tab/>
      </w:r>
      <w:r w:rsidR="004709CB" w:rsidRPr="00A02D73">
        <w:rPr>
          <w:rFonts w:asciiTheme="minorHAnsi" w:hAnsiTheme="minorHAnsi" w:cs="Tahoma"/>
        </w:rPr>
        <w:t>Relates</w:t>
      </w:r>
      <w:r w:rsidR="00033080" w:rsidRPr="00A02D73">
        <w:rPr>
          <w:rFonts w:asciiTheme="minorHAnsi" w:hAnsiTheme="minorHAnsi" w:cs="Tahoma"/>
        </w:rPr>
        <w:t xml:space="preserve"> (creates a linkage between)</w:t>
      </w:r>
      <w:r w:rsidR="004709CB" w:rsidRPr="00A02D73">
        <w:rPr>
          <w:rFonts w:asciiTheme="minorHAnsi" w:hAnsiTheme="minorHAnsi" w:cs="Tahoma"/>
        </w:rPr>
        <w:t xml:space="preserve"> one record to another Module/Record</w:t>
      </w:r>
    </w:p>
    <w:p w14:paraId="32C40727" w14:textId="77777777" w:rsidR="002E7ED7" w:rsidRPr="00A02D73" w:rsidRDefault="00CD541B"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Pr>
          <w:rFonts w:asciiTheme="minorHAnsi" w:hAnsiTheme="minorHAnsi" w:cs="Tahoma"/>
          <w:b/>
        </w:rPr>
        <w:t>Memo</w:t>
      </w:r>
      <w:r w:rsidR="003D5C26" w:rsidRPr="00A02D73">
        <w:rPr>
          <w:rFonts w:asciiTheme="minorHAnsi" w:hAnsiTheme="minorHAnsi" w:cs="Tahoma"/>
          <w:b/>
        </w:rPr>
        <w:t>:</w:t>
      </w:r>
      <w:r w:rsidR="00033080" w:rsidRPr="00A02D73">
        <w:rPr>
          <w:rFonts w:asciiTheme="minorHAnsi" w:hAnsiTheme="minorHAnsi" w:cs="Tahoma"/>
          <w:b/>
        </w:rPr>
        <w:t xml:space="preserve"> </w:t>
      </w:r>
      <w:r w:rsidR="00A02D73">
        <w:rPr>
          <w:rFonts w:asciiTheme="minorHAnsi" w:hAnsiTheme="minorHAnsi" w:cs="Tahoma"/>
          <w:b/>
        </w:rPr>
        <w:tab/>
      </w:r>
      <w:r w:rsidR="003D5C26" w:rsidRPr="00A02D73">
        <w:rPr>
          <w:rFonts w:asciiTheme="minorHAnsi" w:hAnsiTheme="minorHAnsi" w:cs="Tahoma"/>
          <w:b/>
        </w:rPr>
        <w:tab/>
      </w:r>
      <w:r w:rsidR="00033080" w:rsidRPr="00A02D73">
        <w:rPr>
          <w:rFonts w:asciiTheme="minorHAnsi" w:hAnsiTheme="minorHAnsi" w:cs="Tahoma"/>
        </w:rPr>
        <w:t>Multi-</w:t>
      </w:r>
      <w:r w:rsidR="004709CB" w:rsidRPr="00A02D73">
        <w:rPr>
          <w:rFonts w:asciiTheme="minorHAnsi" w:hAnsiTheme="minorHAnsi" w:cs="Tahoma"/>
        </w:rPr>
        <w:t>line text box</w:t>
      </w:r>
    </w:p>
    <w:p w14:paraId="255330DF" w14:textId="77777777" w:rsidR="00B774DA" w:rsidRDefault="002E7ED7"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rPr>
      </w:pPr>
      <w:r w:rsidRPr="00A02D73">
        <w:rPr>
          <w:rFonts w:asciiTheme="minorHAnsi" w:hAnsiTheme="minorHAnsi" w:cs="Tahoma"/>
          <w:b/>
        </w:rPr>
        <w:t>Text Field</w:t>
      </w:r>
      <w:r w:rsidR="003D5C26" w:rsidRPr="00A02D73">
        <w:rPr>
          <w:rFonts w:asciiTheme="minorHAnsi" w:hAnsiTheme="minorHAnsi" w:cs="Tahoma"/>
          <w:b/>
        </w:rPr>
        <w:t>:</w:t>
      </w:r>
      <w:r w:rsidR="003D5C26" w:rsidRPr="00A02D73">
        <w:rPr>
          <w:rFonts w:asciiTheme="minorHAnsi" w:hAnsiTheme="minorHAnsi" w:cs="Tahoma"/>
          <w:b/>
        </w:rPr>
        <w:tab/>
      </w:r>
      <w:r w:rsidR="00A02D73">
        <w:rPr>
          <w:rFonts w:asciiTheme="minorHAnsi" w:hAnsiTheme="minorHAnsi" w:cs="Tahoma"/>
          <w:b/>
        </w:rPr>
        <w:tab/>
      </w:r>
      <w:r w:rsidR="004709CB" w:rsidRPr="00A02D73">
        <w:rPr>
          <w:rFonts w:asciiTheme="minorHAnsi" w:hAnsiTheme="minorHAnsi" w:cs="Tahoma"/>
        </w:rPr>
        <w:t>Single line text box</w:t>
      </w:r>
    </w:p>
    <w:p w14:paraId="03869C5A" w14:textId="77777777" w:rsidR="00B774DA" w:rsidRDefault="00B774DA"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rPr>
      </w:pPr>
      <w:r>
        <w:rPr>
          <w:rFonts w:asciiTheme="minorHAnsi" w:hAnsiTheme="minorHAnsi" w:cs="Tahoma"/>
          <w:b/>
        </w:rPr>
        <w:t>Real:</w:t>
      </w:r>
      <w:r>
        <w:rPr>
          <w:rFonts w:asciiTheme="minorHAnsi" w:hAnsiTheme="minorHAnsi" w:cs="Tahoma"/>
        </w:rPr>
        <w:tab/>
      </w:r>
      <w:r>
        <w:rPr>
          <w:rFonts w:asciiTheme="minorHAnsi" w:hAnsiTheme="minorHAnsi" w:cs="Tahoma"/>
        </w:rPr>
        <w:tab/>
        <w:t>A number with decimals</w:t>
      </w:r>
    </w:p>
    <w:p w14:paraId="5E28EB28" w14:textId="77777777" w:rsidR="002E7ED7" w:rsidRPr="00A02D73" w:rsidRDefault="00B774DA" w:rsidP="00F9132D">
      <w:pPr>
        <w:pBdr>
          <w:top w:val="single" w:sz="4" w:space="1" w:color="auto"/>
          <w:left w:val="single" w:sz="4" w:space="4" w:color="auto"/>
          <w:bottom w:val="single" w:sz="4" w:space="1" w:color="auto"/>
          <w:right w:val="single" w:sz="4" w:space="4" w:color="auto"/>
        </w:pBdr>
        <w:shd w:val="pct12" w:color="auto" w:fill="auto"/>
        <w:ind w:left="360"/>
        <w:rPr>
          <w:rFonts w:asciiTheme="minorHAnsi" w:hAnsiTheme="minorHAnsi" w:cs="Tahoma"/>
          <w:b/>
        </w:rPr>
      </w:pPr>
      <w:r>
        <w:rPr>
          <w:rFonts w:asciiTheme="minorHAnsi" w:hAnsiTheme="minorHAnsi" w:cs="Tahoma"/>
          <w:b/>
        </w:rPr>
        <w:t>Integer:</w:t>
      </w:r>
      <w:r>
        <w:rPr>
          <w:rFonts w:asciiTheme="minorHAnsi" w:hAnsiTheme="minorHAnsi" w:cs="Tahoma"/>
        </w:rPr>
        <w:tab/>
      </w:r>
      <w:r>
        <w:rPr>
          <w:rFonts w:asciiTheme="minorHAnsi" w:hAnsiTheme="minorHAnsi" w:cs="Tahoma"/>
        </w:rPr>
        <w:tab/>
        <w:t>A number without decimals</w:t>
      </w:r>
      <w:r w:rsidR="00033080" w:rsidRPr="00A02D73">
        <w:rPr>
          <w:rFonts w:asciiTheme="minorHAnsi" w:hAnsiTheme="minorHAnsi" w:cs="Tahoma"/>
        </w:rPr>
        <w:t xml:space="preserve"> </w:t>
      </w:r>
    </w:p>
    <w:p w14:paraId="76A96CEF" w14:textId="77777777" w:rsidR="00C44781" w:rsidRDefault="00C44781">
      <w:pPr>
        <w:rPr>
          <w:rFonts w:asciiTheme="minorHAnsi" w:hAnsiTheme="minorHAnsi"/>
        </w:rPr>
      </w:pPr>
    </w:p>
    <w:p w14:paraId="62D23BCA" w14:textId="3A9C26C8" w:rsidR="0012757D" w:rsidRPr="00976EA0" w:rsidRDefault="0012757D">
      <w:pPr>
        <w:rPr>
          <w:rFonts w:asciiTheme="minorHAnsi" w:eastAsiaTheme="majorEastAsia" w:hAnsiTheme="minorHAnsi" w:cstheme="majorBidi"/>
          <w:b/>
          <w:bCs/>
          <w:color w:val="4F81BD" w:themeColor="accent1"/>
          <w:sz w:val="26"/>
          <w:szCs w:val="26"/>
        </w:rPr>
      </w:pPr>
    </w:p>
    <w:p w14:paraId="7FB60747" w14:textId="77777777" w:rsidR="00C44781" w:rsidRDefault="00C44781">
      <w:pPr>
        <w:spacing w:after="200" w:line="276" w:lineRule="auto"/>
        <w:rPr>
          <w:rFonts w:asciiTheme="majorHAnsi" w:eastAsiaTheme="majorEastAsia" w:hAnsiTheme="majorHAnsi" w:cstheme="majorBidi"/>
          <w:b/>
          <w:bCs/>
          <w:color w:val="4F81BD" w:themeColor="accent1"/>
          <w:sz w:val="26"/>
          <w:szCs w:val="26"/>
        </w:rPr>
      </w:pPr>
      <w:r>
        <w:br w:type="page"/>
      </w:r>
    </w:p>
    <w:p w14:paraId="7C446480" w14:textId="0BF63759" w:rsidR="00A31BCF" w:rsidRPr="009B751F" w:rsidRDefault="00A31BCF" w:rsidP="00A31BCF">
      <w:pPr>
        <w:pStyle w:val="Heading2"/>
      </w:pPr>
      <w:bookmarkStart w:id="121" w:name="_Toc505347436"/>
      <w:r>
        <w:lastRenderedPageBreak/>
        <w:t>Menu Navigation</w:t>
      </w:r>
      <w:bookmarkEnd w:id="121"/>
    </w:p>
    <w:p w14:paraId="66D06A80" w14:textId="07DDBEF1" w:rsidR="00A31BCF" w:rsidRDefault="00A31BCF" w:rsidP="00A31BCF">
      <w:pPr>
        <w:ind w:left="360"/>
        <w:rPr>
          <w:rFonts w:asciiTheme="minorHAnsi" w:hAnsiTheme="minorHAnsi" w:cs="Tahoma"/>
        </w:rPr>
      </w:pPr>
      <w:r>
        <w:rPr>
          <w:rFonts w:asciiTheme="minorHAnsi" w:hAnsiTheme="minorHAnsi" w:cs="Tahoma"/>
        </w:rPr>
        <w:t>The standard left</w:t>
      </w:r>
      <w:r w:rsidR="00B9523A">
        <w:rPr>
          <w:rFonts w:asciiTheme="minorHAnsi" w:hAnsiTheme="minorHAnsi" w:cs="Tahoma"/>
        </w:rPr>
        <w:t>-side</w:t>
      </w:r>
      <w:r>
        <w:rPr>
          <w:rFonts w:asciiTheme="minorHAnsi" w:hAnsiTheme="minorHAnsi" w:cs="Tahoma"/>
        </w:rPr>
        <w:t xml:space="preserve"> navigation (Nav) bar menu options can be easily configured for various groups of users. </w:t>
      </w:r>
      <w:r w:rsidR="00816280">
        <w:rPr>
          <w:rFonts w:asciiTheme="minorHAnsi" w:hAnsiTheme="minorHAnsi" w:cs="Tahoma"/>
        </w:rPr>
        <w:t xml:space="preserve">In addition to the Administration and Integration Nav bars which will be secured, </w:t>
      </w:r>
      <w:r>
        <w:rPr>
          <w:rFonts w:asciiTheme="minorHAnsi" w:hAnsiTheme="minorHAnsi" w:cs="Tahoma"/>
        </w:rPr>
        <w:t xml:space="preserve">Cuyahoga County </w:t>
      </w:r>
      <w:r w:rsidR="00816280">
        <w:rPr>
          <w:rFonts w:asciiTheme="minorHAnsi" w:hAnsiTheme="minorHAnsi" w:cs="Tahoma"/>
        </w:rPr>
        <w:t>will</w:t>
      </w:r>
      <w:r w:rsidR="005D1368">
        <w:rPr>
          <w:rFonts w:asciiTheme="minorHAnsi" w:hAnsiTheme="minorHAnsi" w:cs="Tahoma"/>
        </w:rPr>
        <w:t xml:space="preserve"> have 3</w:t>
      </w:r>
      <w:r>
        <w:rPr>
          <w:rFonts w:asciiTheme="minorHAnsi" w:hAnsiTheme="minorHAnsi" w:cs="Tahoma"/>
        </w:rPr>
        <w:t xml:space="preserve"> Nav bar menu </w:t>
      </w:r>
      <w:r w:rsidR="00816280">
        <w:rPr>
          <w:rFonts w:asciiTheme="minorHAnsi" w:hAnsiTheme="minorHAnsi" w:cs="Tahoma"/>
        </w:rPr>
        <w:t>choices</w:t>
      </w:r>
      <w:r>
        <w:rPr>
          <w:rFonts w:asciiTheme="minorHAnsi" w:hAnsiTheme="minorHAnsi" w:cs="Tahoma"/>
        </w:rPr>
        <w:t xml:space="preserve"> at this time.</w:t>
      </w:r>
      <w:r w:rsidRPr="00976EA0">
        <w:rPr>
          <w:rFonts w:asciiTheme="minorHAnsi" w:hAnsiTheme="minorHAnsi" w:cs="Tahoma"/>
        </w:rPr>
        <w:t xml:space="preserve">  </w:t>
      </w:r>
      <w:r>
        <w:rPr>
          <w:rFonts w:asciiTheme="minorHAnsi" w:hAnsiTheme="minorHAnsi" w:cs="Tahoma"/>
        </w:rPr>
        <w:t xml:space="preserve"> </w:t>
      </w:r>
    </w:p>
    <w:p w14:paraId="64928ED5" w14:textId="77777777" w:rsidR="00A31BCF" w:rsidRPr="00976EA0" w:rsidRDefault="00A31BCF" w:rsidP="00A31BCF">
      <w:pPr>
        <w:spacing w:after="200" w:line="276" w:lineRule="auto"/>
        <w:rPr>
          <w:rFonts w:asciiTheme="minorHAnsi" w:hAnsiTheme="minorHAnsi" w:cs="Tahoma"/>
        </w:rPr>
      </w:pPr>
    </w:p>
    <w:p w14:paraId="657E7584" w14:textId="6309648F" w:rsidR="00A31BCF" w:rsidRPr="009B751F" w:rsidRDefault="00A31BCF" w:rsidP="00A31BCF">
      <w:pPr>
        <w:pStyle w:val="Heading3"/>
      </w:pPr>
      <w:bookmarkStart w:id="122" w:name="_Toc505347437"/>
      <w:r>
        <w:t>HHS Nav Bar</w:t>
      </w:r>
      <w:bookmarkEnd w:id="122"/>
    </w:p>
    <w:p w14:paraId="6417828F" w14:textId="1FEB889C" w:rsidR="00CC07DF" w:rsidRDefault="00CC07DF" w:rsidP="00A31BCF">
      <w:pPr>
        <w:ind w:left="360"/>
        <w:rPr>
          <w:rFonts w:asciiTheme="minorHAnsi" w:hAnsiTheme="minorHAnsi" w:cs="Tahoma"/>
        </w:rPr>
      </w:pPr>
      <w:r>
        <w:rPr>
          <w:rFonts w:asciiTheme="minorHAnsi" w:hAnsiTheme="minorHAnsi" w:cs="Tahoma"/>
        </w:rPr>
        <w:t>Welcome</w:t>
      </w:r>
    </w:p>
    <w:p w14:paraId="5B0667B4" w14:textId="7A2121B8" w:rsidR="005D1368" w:rsidRDefault="005D1368" w:rsidP="00A31BCF">
      <w:pPr>
        <w:ind w:left="360"/>
        <w:rPr>
          <w:rFonts w:asciiTheme="minorHAnsi" w:hAnsiTheme="minorHAnsi" w:cs="Tahoma"/>
        </w:rPr>
      </w:pPr>
      <w:r>
        <w:rPr>
          <w:rFonts w:asciiTheme="minorHAnsi" w:hAnsiTheme="minorHAnsi" w:cs="Tahoma"/>
        </w:rPr>
        <w:t>Accounts</w:t>
      </w:r>
    </w:p>
    <w:p w14:paraId="741EEFC6" w14:textId="77777777" w:rsidR="005D1368" w:rsidRDefault="005D1368" w:rsidP="00A31BCF">
      <w:pPr>
        <w:ind w:left="360"/>
        <w:rPr>
          <w:rFonts w:asciiTheme="minorHAnsi" w:hAnsiTheme="minorHAnsi" w:cs="Tahoma"/>
        </w:rPr>
      </w:pPr>
      <w:r>
        <w:rPr>
          <w:rFonts w:asciiTheme="minorHAnsi" w:hAnsiTheme="minorHAnsi" w:cs="Tahoma"/>
        </w:rPr>
        <w:t>Contacts</w:t>
      </w:r>
    </w:p>
    <w:p w14:paraId="5144943F" w14:textId="77777777" w:rsidR="005D1368" w:rsidRDefault="005D1368" w:rsidP="00A31BCF">
      <w:pPr>
        <w:ind w:left="360"/>
        <w:rPr>
          <w:rFonts w:asciiTheme="minorHAnsi" w:hAnsiTheme="minorHAnsi" w:cs="Tahoma"/>
        </w:rPr>
      </w:pPr>
      <w:r>
        <w:rPr>
          <w:rFonts w:asciiTheme="minorHAnsi" w:hAnsiTheme="minorHAnsi" w:cs="Tahoma"/>
        </w:rPr>
        <w:t>Tickets</w:t>
      </w:r>
    </w:p>
    <w:p w14:paraId="519122EA" w14:textId="77777777" w:rsidR="005D1368" w:rsidRDefault="005D1368" w:rsidP="00A31BCF">
      <w:pPr>
        <w:ind w:left="360"/>
        <w:rPr>
          <w:rFonts w:asciiTheme="minorHAnsi" w:hAnsiTheme="minorHAnsi" w:cs="Tahoma"/>
        </w:rPr>
      </w:pPr>
      <w:r>
        <w:rPr>
          <w:rFonts w:asciiTheme="minorHAnsi" w:hAnsiTheme="minorHAnsi" w:cs="Tahoma"/>
        </w:rPr>
        <w:t>Activities</w:t>
      </w:r>
    </w:p>
    <w:p w14:paraId="2C49B1C7" w14:textId="77777777" w:rsidR="005D1368" w:rsidRDefault="005D1368" w:rsidP="00A31BCF">
      <w:pPr>
        <w:ind w:left="360"/>
        <w:rPr>
          <w:rFonts w:asciiTheme="minorHAnsi" w:hAnsiTheme="minorHAnsi" w:cs="Tahoma"/>
        </w:rPr>
      </w:pPr>
      <w:r>
        <w:rPr>
          <w:rFonts w:asciiTheme="minorHAnsi" w:hAnsiTheme="minorHAnsi" w:cs="Tahoma"/>
        </w:rPr>
        <w:t>Calendar</w:t>
      </w:r>
    </w:p>
    <w:p w14:paraId="0FB369CC" w14:textId="1C5B9013" w:rsidR="005D1368" w:rsidRDefault="005D1368" w:rsidP="00A31BCF">
      <w:pPr>
        <w:ind w:left="360"/>
        <w:rPr>
          <w:rFonts w:asciiTheme="minorHAnsi" w:hAnsiTheme="minorHAnsi" w:cs="Tahoma"/>
        </w:rPr>
      </w:pPr>
      <w:r>
        <w:rPr>
          <w:rFonts w:asciiTheme="minorHAnsi" w:hAnsiTheme="minorHAnsi" w:cs="Tahoma"/>
        </w:rPr>
        <w:t>Library</w:t>
      </w:r>
    </w:p>
    <w:p w14:paraId="7FB2E298" w14:textId="4A13F6B9" w:rsidR="00CC07DF" w:rsidRDefault="00CC07DF" w:rsidP="00A31BCF">
      <w:pPr>
        <w:ind w:left="360"/>
        <w:rPr>
          <w:rFonts w:asciiTheme="minorHAnsi" w:hAnsiTheme="minorHAnsi" w:cs="Tahoma"/>
        </w:rPr>
      </w:pPr>
      <w:r>
        <w:rPr>
          <w:rFonts w:asciiTheme="minorHAnsi" w:hAnsiTheme="minorHAnsi" w:cs="Tahoma"/>
        </w:rPr>
        <w:t>What’s New</w:t>
      </w:r>
    </w:p>
    <w:p w14:paraId="0ABC80E0" w14:textId="62A623EF" w:rsidR="005D1368" w:rsidRPr="009B751F" w:rsidRDefault="005D1368" w:rsidP="005E1C11">
      <w:pPr>
        <w:pStyle w:val="Heading3"/>
      </w:pPr>
      <w:bookmarkStart w:id="123" w:name="_Toc505347438"/>
      <w:r>
        <w:t>DoD Nav Bar</w:t>
      </w:r>
      <w:bookmarkEnd w:id="123"/>
    </w:p>
    <w:p w14:paraId="68C57FFA" w14:textId="77777777" w:rsidR="005E1C11" w:rsidRPr="00912CD1" w:rsidRDefault="005E1C11" w:rsidP="005D1368">
      <w:pPr>
        <w:ind w:left="360"/>
        <w:rPr>
          <w:rFonts w:asciiTheme="minorHAnsi" w:hAnsiTheme="minorHAnsi" w:cs="Tahoma"/>
        </w:rPr>
      </w:pPr>
      <w:r w:rsidRPr="00912CD1">
        <w:rPr>
          <w:rFonts w:asciiTheme="minorHAnsi" w:hAnsiTheme="minorHAnsi" w:cs="Tahoma"/>
        </w:rPr>
        <w:t>Welcome</w:t>
      </w:r>
    </w:p>
    <w:p w14:paraId="6C832EC1" w14:textId="29A77853" w:rsidR="008E0A18" w:rsidRPr="00912CD1" w:rsidRDefault="008E0A18" w:rsidP="005D1368">
      <w:pPr>
        <w:ind w:left="360"/>
        <w:rPr>
          <w:rFonts w:asciiTheme="minorHAnsi" w:hAnsiTheme="minorHAnsi" w:cs="Tahoma"/>
        </w:rPr>
      </w:pPr>
      <w:r w:rsidRPr="00912CD1">
        <w:rPr>
          <w:rFonts w:asciiTheme="minorHAnsi" w:hAnsiTheme="minorHAnsi" w:cs="Tahoma"/>
        </w:rPr>
        <w:t>Leads</w:t>
      </w:r>
    </w:p>
    <w:p w14:paraId="7CA8D33C" w14:textId="50EB4357" w:rsidR="005D1368" w:rsidRPr="00912CD1" w:rsidRDefault="005D1368" w:rsidP="005D1368">
      <w:pPr>
        <w:ind w:left="360"/>
        <w:rPr>
          <w:rFonts w:asciiTheme="minorHAnsi" w:hAnsiTheme="minorHAnsi" w:cs="Tahoma"/>
        </w:rPr>
      </w:pPr>
      <w:r w:rsidRPr="00912CD1">
        <w:rPr>
          <w:rFonts w:asciiTheme="minorHAnsi" w:hAnsiTheme="minorHAnsi" w:cs="Tahoma"/>
        </w:rPr>
        <w:t>Accounts</w:t>
      </w:r>
    </w:p>
    <w:p w14:paraId="73BC9809" w14:textId="77777777" w:rsidR="005D1368" w:rsidRPr="00912CD1" w:rsidRDefault="005D1368" w:rsidP="005D1368">
      <w:pPr>
        <w:ind w:left="360"/>
        <w:rPr>
          <w:rFonts w:asciiTheme="minorHAnsi" w:hAnsiTheme="minorHAnsi" w:cs="Tahoma"/>
        </w:rPr>
      </w:pPr>
      <w:r w:rsidRPr="00912CD1">
        <w:rPr>
          <w:rFonts w:asciiTheme="minorHAnsi" w:hAnsiTheme="minorHAnsi" w:cs="Tahoma"/>
        </w:rPr>
        <w:t>Contacts</w:t>
      </w:r>
    </w:p>
    <w:p w14:paraId="4E8E7C23" w14:textId="700C889E" w:rsidR="005D1368" w:rsidRPr="00912CD1" w:rsidRDefault="005E1C11" w:rsidP="005D1368">
      <w:pPr>
        <w:ind w:left="360"/>
        <w:rPr>
          <w:rFonts w:asciiTheme="minorHAnsi" w:hAnsiTheme="minorHAnsi" w:cs="Tahoma"/>
        </w:rPr>
      </w:pPr>
      <w:r w:rsidRPr="00912CD1">
        <w:rPr>
          <w:rFonts w:asciiTheme="minorHAnsi" w:hAnsiTheme="minorHAnsi" w:cs="Tahoma"/>
        </w:rPr>
        <w:t>Opportuniti</w:t>
      </w:r>
      <w:r w:rsidR="005D1368" w:rsidRPr="00912CD1">
        <w:rPr>
          <w:rFonts w:asciiTheme="minorHAnsi" w:hAnsiTheme="minorHAnsi" w:cs="Tahoma"/>
        </w:rPr>
        <w:t>es</w:t>
      </w:r>
    </w:p>
    <w:p w14:paraId="56D99E11" w14:textId="77777777" w:rsidR="005E1C11" w:rsidRPr="00912CD1" w:rsidRDefault="005E1C11" w:rsidP="005D1368">
      <w:pPr>
        <w:ind w:left="360"/>
        <w:rPr>
          <w:rFonts w:asciiTheme="minorHAnsi" w:hAnsiTheme="minorHAnsi" w:cs="Tahoma"/>
        </w:rPr>
      </w:pPr>
      <w:r w:rsidRPr="00912CD1">
        <w:rPr>
          <w:rFonts w:asciiTheme="minorHAnsi" w:hAnsiTheme="minorHAnsi" w:cs="Tahoma"/>
        </w:rPr>
        <w:t>Tickets</w:t>
      </w:r>
    </w:p>
    <w:p w14:paraId="2E63BEE5" w14:textId="43B6CCBF" w:rsidR="005D1368" w:rsidRPr="00912CD1" w:rsidRDefault="005D1368" w:rsidP="005D1368">
      <w:pPr>
        <w:ind w:left="360"/>
        <w:rPr>
          <w:rFonts w:asciiTheme="minorHAnsi" w:hAnsiTheme="minorHAnsi" w:cs="Tahoma"/>
        </w:rPr>
      </w:pPr>
      <w:r w:rsidRPr="00912CD1">
        <w:rPr>
          <w:rFonts w:asciiTheme="minorHAnsi" w:hAnsiTheme="minorHAnsi" w:cs="Tahoma"/>
        </w:rPr>
        <w:t>Sites</w:t>
      </w:r>
    </w:p>
    <w:p w14:paraId="4439C120" w14:textId="0A55A936" w:rsidR="005D1368" w:rsidRPr="00912CD1" w:rsidRDefault="00627C68" w:rsidP="005D1368">
      <w:pPr>
        <w:ind w:left="360"/>
        <w:rPr>
          <w:rFonts w:asciiTheme="minorHAnsi" w:hAnsiTheme="minorHAnsi" w:cs="Tahoma"/>
        </w:rPr>
      </w:pPr>
      <w:r w:rsidRPr="00912CD1">
        <w:rPr>
          <w:rFonts w:asciiTheme="minorHAnsi" w:hAnsiTheme="minorHAnsi" w:cs="Tahoma"/>
        </w:rPr>
        <w:t>Skills/</w:t>
      </w:r>
      <w:r w:rsidR="00B020E3" w:rsidRPr="00912CD1">
        <w:rPr>
          <w:rFonts w:asciiTheme="minorHAnsi" w:hAnsiTheme="minorHAnsi" w:cs="Tahoma"/>
        </w:rPr>
        <w:t>Credentials</w:t>
      </w:r>
    </w:p>
    <w:p w14:paraId="10334A9C" w14:textId="5634D770" w:rsidR="005D1368" w:rsidRPr="00912CD1" w:rsidRDefault="005D1368" w:rsidP="005D1368">
      <w:pPr>
        <w:ind w:left="360"/>
        <w:rPr>
          <w:rFonts w:asciiTheme="minorHAnsi" w:hAnsiTheme="minorHAnsi" w:cs="Tahoma"/>
        </w:rPr>
      </w:pPr>
      <w:r w:rsidRPr="00912CD1">
        <w:rPr>
          <w:rFonts w:asciiTheme="minorHAnsi" w:hAnsiTheme="minorHAnsi" w:cs="Tahoma"/>
        </w:rPr>
        <w:t>Activities</w:t>
      </w:r>
    </w:p>
    <w:p w14:paraId="1AC1F52D" w14:textId="77777777" w:rsidR="005D1368" w:rsidRPr="00912CD1" w:rsidRDefault="005D1368" w:rsidP="005D1368">
      <w:pPr>
        <w:ind w:left="360"/>
        <w:rPr>
          <w:rFonts w:asciiTheme="minorHAnsi" w:hAnsiTheme="minorHAnsi" w:cs="Tahoma"/>
        </w:rPr>
      </w:pPr>
      <w:r w:rsidRPr="00912CD1">
        <w:rPr>
          <w:rFonts w:asciiTheme="minorHAnsi" w:hAnsiTheme="minorHAnsi" w:cs="Tahoma"/>
        </w:rPr>
        <w:t>Calendar</w:t>
      </w:r>
    </w:p>
    <w:p w14:paraId="1DE78329" w14:textId="70D4785B" w:rsidR="005D1368" w:rsidRPr="00912CD1" w:rsidRDefault="005D1368" w:rsidP="005D1368">
      <w:pPr>
        <w:ind w:left="360"/>
        <w:rPr>
          <w:rFonts w:asciiTheme="minorHAnsi" w:hAnsiTheme="minorHAnsi" w:cs="Tahoma"/>
        </w:rPr>
      </w:pPr>
      <w:r w:rsidRPr="00912CD1">
        <w:rPr>
          <w:rFonts w:asciiTheme="minorHAnsi" w:hAnsiTheme="minorHAnsi" w:cs="Tahoma"/>
        </w:rPr>
        <w:t>Library</w:t>
      </w:r>
    </w:p>
    <w:p w14:paraId="221A2C81" w14:textId="68098972" w:rsidR="00927055" w:rsidRPr="00912CD1" w:rsidRDefault="00927055" w:rsidP="005D1368">
      <w:pPr>
        <w:ind w:left="360"/>
        <w:rPr>
          <w:rFonts w:asciiTheme="minorHAnsi" w:hAnsiTheme="minorHAnsi" w:cs="Tahoma"/>
        </w:rPr>
      </w:pPr>
      <w:r w:rsidRPr="00912CD1">
        <w:rPr>
          <w:rFonts w:asciiTheme="minorHAnsi" w:hAnsiTheme="minorHAnsi" w:cs="Tahoma"/>
        </w:rPr>
        <w:t>Reports</w:t>
      </w:r>
    </w:p>
    <w:p w14:paraId="777CDB55" w14:textId="77777777" w:rsidR="00B75EF9" w:rsidRPr="00912CD1" w:rsidRDefault="00B75EF9" w:rsidP="00B75EF9">
      <w:pPr>
        <w:ind w:left="360"/>
        <w:rPr>
          <w:rFonts w:asciiTheme="minorHAnsi" w:hAnsiTheme="minorHAnsi" w:cs="Tahoma"/>
        </w:rPr>
      </w:pPr>
      <w:r w:rsidRPr="00912CD1">
        <w:rPr>
          <w:rFonts w:asciiTheme="minorHAnsi" w:hAnsiTheme="minorHAnsi" w:cs="Tahoma"/>
        </w:rPr>
        <w:t>Standard Problems</w:t>
      </w:r>
    </w:p>
    <w:p w14:paraId="0BF73EE6" w14:textId="77777777" w:rsidR="00B75EF9" w:rsidRDefault="00B75EF9" w:rsidP="00B75EF9">
      <w:pPr>
        <w:ind w:left="360"/>
        <w:rPr>
          <w:rFonts w:asciiTheme="minorHAnsi" w:hAnsiTheme="minorHAnsi" w:cs="Tahoma"/>
        </w:rPr>
      </w:pPr>
      <w:r w:rsidRPr="00912CD1">
        <w:rPr>
          <w:rFonts w:asciiTheme="minorHAnsi" w:hAnsiTheme="minorHAnsi" w:cs="Tahoma"/>
        </w:rPr>
        <w:t>Standard Resolutions</w:t>
      </w:r>
    </w:p>
    <w:p w14:paraId="2734AA24" w14:textId="689019A9" w:rsidR="00B75EF9" w:rsidRDefault="00B75EF9" w:rsidP="00B75EF9">
      <w:pPr>
        <w:ind w:left="360"/>
        <w:rPr>
          <w:rFonts w:asciiTheme="minorHAnsi" w:hAnsiTheme="minorHAnsi" w:cs="Tahoma"/>
        </w:rPr>
      </w:pPr>
      <w:r>
        <w:rPr>
          <w:rFonts w:asciiTheme="minorHAnsi" w:hAnsiTheme="minorHAnsi" w:cs="Tahoma"/>
        </w:rPr>
        <w:t>Area/Category/Issue</w:t>
      </w:r>
    </w:p>
    <w:p w14:paraId="7B354620" w14:textId="1B03335D" w:rsidR="005E1C11" w:rsidRDefault="005E1C11" w:rsidP="00B75EF9">
      <w:pPr>
        <w:ind w:left="360"/>
        <w:rPr>
          <w:rFonts w:asciiTheme="minorHAnsi" w:hAnsiTheme="minorHAnsi" w:cs="Tahoma"/>
        </w:rPr>
      </w:pPr>
      <w:r>
        <w:rPr>
          <w:rFonts w:asciiTheme="minorHAnsi" w:hAnsiTheme="minorHAnsi" w:cs="Tahoma"/>
        </w:rPr>
        <w:t>What’s New</w:t>
      </w:r>
    </w:p>
    <w:p w14:paraId="559F7E21" w14:textId="6E6A93CE" w:rsidR="005D1368" w:rsidRPr="00976EA0" w:rsidRDefault="005D1368" w:rsidP="005D1368">
      <w:pPr>
        <w:ind w:left="360"/>
        <w:rPr>
          <w:rFonts w:asciiTheme="minorHAnsi" w:hAnsiTheme="minorHAnsi" w:cs="Tahoma"/>
        </w:rPr>
      </w:pPr>
    </w:p>
    <w:p w14:paraId="4553B2C5" w14:textId="77777777" w:rsidR="00C44781" w:rsidRDefault="00C44781">
      <w:pPr>
        <w:spacing w:after="200" w:line="276" w:lineRule="auto"/>
        <w:rPr>
          <w:rFonts w:asciiTheme="majorHAnsi" w:eastAsiaTheme="majorEastAsia" w:hAnsiTheme="majorHAnsi" w:cstheme="majorBidi"/>
          <w:b/>
          <w:bCs/>
          <w:color w:val="4F81BD" w:themeColor="accent1"/>
          <w:sz w:val="26"/>
          <w:szCs w:val="26"/>
        </w:rPr>
      </w:pPr>
      <w:r>
        <w:br w:type="page"/>
      </w:r>
    </w:p>
    <w:p w14:paraId="2BCB7813" w14:textId="2071B5AF" w:rsidR="002066B2" w:rsidRPr="009B751F" w:rsidRDefault="002066B2" w:rsidP="009B751F">
      <w:pPr>
        <w:pStyle w:val="Heading2"/>
      </w:pPr>
      <w:bookmarkStart w:id="124" w:name="_Toc505347439"/>
      <w:r w:rsidRPr="009B751F">
        <w:lastRenderedPageBreak/>
        <w:t>Accounts</w:t>
      </w:r>
      <w:bookmarkEnd w:id="124"/>
    </w:p>
    <w:p w14:paraId="37CA4499" w14:textId="77777777" w:rsidR="00A02D73" w:rsidRDefault="002066B2" w:rsidP="00A31BCF">
      <w:pPr>
        <w:ind w:left="360"/>
        <w:rPr>
          <w:rFonts w:asciiTheme="minorHAnsi" w:hAnsiTheme="minorHAnsi" w:cs="Tahoma"/>
        </w:rPr>
      </w:pPr>
      <w:r w:rsidRPr="00976EA0">
        <w:rPr>
          <w:rFonts w:asciiTheme="minorHAnsi" w:hAnsiTheme="minorHAnsi" w:cs="Tahoma"/>
        </w:rPr>
        <w:t xml:space="preserve">Accounts refer to </w:t>
      </w:r>
      <w:r w:rsidR="00986137" w:rsidRPr="00976EA0">
        <w:rPr>
          <w:rFonts w:asciiTheme="minorHAnsi" w:hAnsiTheme="minorHAnsi" w:cs="Tahoma"/>
        </w:rPr>
        <w:t>prospects or customers</w:t>
      </w:r>
      <w:r w:rsidRPr="00976EA0">
        <w:rPr>
          <w:rFonts w:asciiTheme="minorHAnsi" w:hAnsiTheme="minorHAnsi" w:cs="Tahoma"/>
        </w:rPr>
        <w:t xml:space="preserve"> that you have a relationship with.  They may cover a variety of different types, including prospects, customers, vendors, partners, competitors, etc.  </w:t>
      </w:r>
      <w:r w:rsidR="00A02D73">
        <w:rPr>
          <w:rFonts w:asciiTheme="minorHAnsi" w:hAnsiTheme="minorHAnsi" w:cs="Tahoma"/>
        </w:rPr>
        <w:t xml:space="preserve"> </w:t>
      </w:r>
    </w:p>
    <w:p w14:paraId="65B6774C" w14:textId="77777777" w:rsidR="002066B2" w:rsidRPr="00976EA0" w:rsidRDefault="002066B2" w:rsidP="00692CA8">
      <w:pPr>
        <w:spacing w:after="200" w:line="276" w:lineRule="auto"/>
        <w:rPr>
          <w:rFonts w:asciiTheme="minorHAnsi" w:hAnsiTheme="minorHAnsi" w:cs="Tahoma"/>
        </w:rPr>
      </w:pPr>
    </w:p>
    <w:p w14:paraId="240B9705" w14:textId="77777777" w:rsidR="001D1612" w:rsidRPr="009B751F" w:rsidRDefault="001D1612" w:rsidP="009B751F">
      <w:pPr>
        <w:pStyle w:val="Heading3"/>
      </w:pPr>
      <w:bookmarkStart w:id="125" w:name="_Toc505347440"/>
      <w:r w:rsidRPr="009B751F">
        <w:t xml:space="preserve">Out of the box </w:t>
      </w:r>
      <w:r w:rsidR="0065433F" w:rsidRPr="009B751F">
        <w:t xml:space="preserve">Account </w:t>
      </w:r>
      <w:proofErr w:type="spellStart"/>
      <w:r w:rsidRPr="009B751F">
        <w:t>comfigurations</w:t>
      </w:r>
      <w:bookmarkEnd w:id="125"/>
      <w:proofErr w:type="spellEnd"/>
    </w:p>
    <w:p w14:paraId="6BAD70AF" w14:textId="77777777" w:rsidR="005D1E2C" w:rsidRPr="00976EA0" w:rsidRDefault="005D1E2C" w:rsidP="005D1E2C">
      <w:pPr>
        <w:ind w:left="360"/>
        <w:rPr>
          <w:rFonts w:asciiTheme="minorHAnsi" w:hAnsiTheme="minorHAnsi" w:cs="Tahoma"/>
        </w:rPr>
      </w:pPr>
      <w:r w:rsidRPr="00976EA0">
        <w:rPr>
          <w:rFonts w:asciiTheme="minorHAnsi" w:hAnsiTheme="minorHAnsi" w:cs="Tahoma"/>
        </w:rPr>
        <w:t xml:space="preserve">The Account </w:t>
      </w:r>
      <w:r w:rsidR="006C68AD">
        <w:rPr>
          <w:rFonts w:asciiTheme="minorHAnsi" w:hAnsiTheme="minorHAnsi" w:cs="Tahoma"/>
        </w:rPr>
        <w:t>form</w:t>
      </w:r>
      <w:r w:rsidRPr="00976EA0">
        <w:rPr>
          <w:rFonts w:asciiTheme="minorHAnsi" w:hAnsiTheme="minorHAnsi" w:cs="Tahoma"/>
        </w:rPr>
        <w:t xml:space="preserve"> is where Account records are profiled and where high-level information about the company is available at a glance. This is </w:t>
      </w:r>
      <w:r w:rsidR="00552D4B" w:rsidRPr="00976EA0">
        <w:rPr>
          <w:rFonts w:asciiTheme="minorHAnsi" w:hAnsiTheme="minorHAnsi" w:cs="Tahoma"/>
        </w:rPr>
        <w:t xml:space="preserve">the </w:t>
      </w:r>
      <w:r w:rsidRPr="00976EA0">
        <w:rPr>
          <w:rFonts w:asciiTheme="minorHAnsi" w:hAnsiTheme="minorHAnsi" w:cs="Tahoma"/>
        </w:rPr>
        <w:t xml:space="preserve">“Out of the Box” configuration: </w:t>
      </w:r>
    </w:p>
    <w:p w14:paraId="77C8C98E" w14:textId="77777777" w:rsidR="005D1E2C" w:rsidRPr="00976EA0" w:rsidRDefault="005D1E2C" w:rsidP="005D1E2C">
      <w:pPr>
        <w:ind w:left="360"/>
        <w:rPr>
          <w:rFonts w:asciiTheme="minorHAnsi" w:hAnsiTheme="minorHAnsi" w:cs="Tahoma"/>
        </w:rPr>
      </w:pPr>
    </w:p>
    <w:p w14:paraId="6CE940A6" w14:textId="77777777" w:rsidR="005D1E2C" w:rsidRPr="00976EA0" w:rsidRDefault="00BA5994" w:rsidP="005D1E2C">
      <w:pPr>
        <w:rPr>
          <w:rFonts w:asciiTheme="minorHAnsi" w:hAnsiTheme="minorHAnsi"/>
        </w:rPr>
      </w:pPr>
      <w:r>
        <w:rPr>
          <w:noProof/>
          <w:lang w:eastAsia="en-US"/>
        </w:rPr>
        <w:drawing>
          <wp:inline distT="0" distB="0" distL="0" distR="0" wp14:anchorId="7589842D" wp14:editId="37A0A656">
            <wp:extent cx="6858000" cy="14878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487805"/>
                    </a:xfrm>
                    <a:prstGeom prst="rect">
                      <a:avLst/>
                    </a:prstGeom>
                  </pic:spPr>
                </pic:pic>
              </a:graphicData>
            </a:graphic>
          </wp:inline>
        </w:drawing>
      </w:r>
    </w:p>
    <w:p w14:paraId="4B620814" w14:textId="77777777" w:rsidR="00CC79B9" w:rsidRDefault="00CC79B9" w:rsidP="00CC79B9">
      <w:pPr>
        <w:rPr>
          <w:rFonts w:asciiTheme="minorHAnsi" w:hAnsiTheme="minorHAnsi"/>
        </w:rPr>
      </w:pPr>
    </w:p>
    <w:p w14:paraId="0ADCD723" w14:textId="77777777" w:rsidR="00562133" w:rsidRPr="00976EA0" w:rsidRDefault="00CC79B9" w:rsidP="00CC79B9">
      <w:pPr>
        <w:rPr>
          <w:rFonts w:asciiTheme="minorHAnsi" w:hAnsiTheme="minorHAnsi" w:cs="Tahoma"/>
        </w:rPr>
      </w:pPr>
      <w:r>
        <w:rPr>
          <w:rFonts w:asciiTheme="minorHAnsi" w:hAnsiTheme="minorHAnsi"/>
        </w:rPr>
        <w:t>T</w:t>
      </w:r>
      <w:r w:rsidR="00465C29" w:rsidRPr="00976EA0">
        <w:rPr>
          <w:rFonts w:asciiTheme="minorHAnsi" w:hAnsiTheme="minorHAnsi" w:cs="Tahoma"/>
        </w:rPr>
        <w:t xml:space="preserve">his is the “Out of the Box” </w:t>
      </w:r>
      <w:r w:rsidR="006C68AD">
        <w:rPr>
          <w:rFonts w:asciiTheme="minorHAnsi" w:hAnsiTheme="minorHAnsi" w:cs="Tahoma"/>
        </w:rPr>
        <w:t>Account Detail form</w:t>
      </w:r>
      <w:r w:rsidR="00465C29" w:rsidRPr="00976EA0">
        <w:rPr>
          <w:rFonts w:asciiTheme="minorHAnsi" w:hAnsiTheme="minorHAnsi" w:cs="Tahoma"/>
        </w:rPr>
        <w:t>:</w:t>
      </w:r>
      <w:r w:rsidR="002066B2" w:rsidRPr="00976EA0">
        <w:rPr>
          <w:rFonts w:asciiTheme="minorHAnsi" w:hAnsiTheme="minorHAnsi" w:cs="Tahoma"/>
        </w:rPr>
        <w:t xml:space="preserve"> </w:t>
      </w:r>
    </w:p>
    <w:p w14:paraId="55361475" w14:textId="77777777" w:rsidR="00CC79B9" w:rsidRDefault="00CC79B9" w:rsidP="00CC79B9">
      <w:pPr>
        <w:rPr>
          <w:rFonts w:asciiTheme="minorHAnsi" w:hAnsiTheme="minorHAnsi" w:cs="Tahoma"/>
          <w:sz w:val="20"/>
          <w:szCs w:val="20"/>
        </w:rPr>
      </w:pPr>
    </w:p>
    <w:p w14:paraId="16BBB5EE" w14:textId="77777777" w:rsidR="00756B8F" w:rsidRPr="00976EA0" w:rsidRDefault="00BA5994" w:rsidP="00CC79B9">
      <w:pPr>
        <w:rPr>
          <w:rFonts w:asciiTheme="minorHAnsi" w:hAnsiTheme="minorHAnsi" w:cs="Tahoma"/>
          <w:sz w:val="20"/>
          <w:szCs w:val="20"/>
        </w:rPr>
      </w:pPr>
      <w:r>
        <w:rPr>
          <w:noProof/>
          <w:lang w:eastAsia="en-US"/>
        </w:rPr>
        <w:drawing>
          <wp:inline distT="0" distB="0" distL="0" distR="0" wp14:anchorId="291A11FA" wp14:editId="68306A67">
            <wp:extent cx="6858000" cy="24644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64435"/>
                    </a:xfrm>
                    <a:prstGeom prst="rect">
                      <a:avLst/>
                    </a:prstGeom>
                  </pic:spPr>
                </pic:pic>
              </a:graphicData>
            </a:graphic>
          </wp:inline>
        </w:drawing>
      </w:r>
    </w:p>
    <w:p w14:paraId="3A3F34BE" w14:textId="77777777" w:rsidR="001D5F53" w:rsidRPr="00976EA0" w:rsidRDefault="001D5F53" w:rsidP="002066B2">
      <w:pPr>
        <w:ind w:left="360"/>
        <w:rPr>
          <w:rFonts w:asciiTheme="minorHAnsi" w:hAnsiTheme="minorHAnsi" w:cs="Tahoma"/>
          <w:sz w:val="20"/>
          <w:szCs w:val="20"/>
        </w:rPr>
      </w:pPr>
    </w:p>
    <w:p w14:paraId="25D7293A" w14:textId="77777777" w:rsidR="001B3B00" w:rsidRDefault="001B3B00">
      <w:pPr>
        <w:rPr>
          <w:rFonts w:asciiTheme="minorHAnsi" w:hAnsiTheme="minorHAnsi" w:cs="Tahoma"/>
          <w:sz w:val="20"/>
          <w:szCs w:val="20"/>
        </w:rPr>
      </w:pPr>
    </w:p>
    <w:p w14:paraId="4A55657E" w14:textId="77777777" w:rsidR="00CC79B9" w:rsidRDefault="00CC79B9">
      <w:pPr>
        <w:rPr>
          <w:rFonts w:asciiTheme="minorHAnsi" w:hAnsiTheme="minorHAnsi" w:cs="Tahoma"/>
          <w:sz w:val="20"/>
          <w:szCs w:val="20"/>
        </w:rPr>
      </w:pPr>
    </w:p>
    <w:p w14:paraId="57C4AE69" w14:textId="7E7EF02F" w:rsidR="001D1612" w:rsidRPr="009B751F" w:rsidRDefault="001D1612" w:rsidP="009B751F">
      <w:pPr>
        <w:pStyle w:val="Heading3"/>
      </w:pPr>
      <w:bookmarkStart w:id="126" w:name="_Toc505347441"/>
      <w:r w:rsidRPr="009B751F">
        <w:t>Customized Accounts module</w:t>
      </w:r>
      <w:bookmarkEnd w:id="126"/>
    </w:p>
    <w:p w14:paraId="2F63CF6E" w14:textId="426F89DD" w:rsidR="001B3B00" w:rsidRDefault="001B3B00" w:rsidP="001D1612">
      <w:pPr>
        <w:rPr>
          <w:rFonts w:asciiTheme="minorHAnsi" w:hAnsiTheme="minorHAnsi"/>
          <w:noProof/>
        </w:rPr>
      </w:pPr>
    </w:p>
    <w:p w14:paraId="2673C8B5" w14:textId="5233B038" w:rsidR="00E61E1F" w:rsidRDefault="008627D8" w:rsidP="001D1612">
      <w:pPr>
        <w:rPr>
          <w:rFonts w:asciiTheme="minorHAnsi" w:hAnsiTheme="minorHAnsi"/>
          <w:noProof/>
        </w:rPr>
      </w:pPr>
      <w:r>
        <w:rPr>
          <w:rFonts w:asciiTheme="minorHAnsi" w:hAnsiTheme="minorHAnsi"/>
          <w:noProof/>
        </w:rPr>
        <w:t xml:space="preserve">The goal for the County is to have one version of the account screen that all County agencies can use. Thefore, some pick lists may have values that do not pertain to </w:t>
      </w:r>
      <w:r w:rsidR="00CC07DF">
        <w:rPr>
          <w:rFonts w:asciiTheme="minorHAnsi" w:hAnsiTheme="minorHAnsi"/>
          <w:noProof/>
        </w:rPr>
        <w:t>one</w:t>
      </w:r>
      <w:r>
        <w:rPr>
          <w:rFonts w:asciiTheme="minorHAnsi" w:hAnsiTheme="minorHAnsi"/>
          <w:noProof/>
        </w:rPr>
        <w:t xml:space="preserve"> specific agency but would be used by another.</w:t>
      </w:r>
    </w:p>
    <w:p w14:paraId="61494C97" w14:textId="77777777" w:rsidR="00237B73" w:rsidRPr="009B751F" w:rsidRDefault="00237B73" w:rsidP="009B751F">
      <w:pPr>
        <w:pStyle w:val="Heading4"/>
      </w:pPr>
      <w:r w:rsidRPr="009B751F">
        <w:t xml:space="preserve">Field </w:t>
      </w:r>
      <w:proofErr w:type="spellStart"/>
      <w:r w:rsidRPr="009B751F">
        <w:t>Definitionions</w:t>
      </w:r>
      <w:proofErr w:type="spellEnd"/>
    </w:p>
    <w:p w14:paraId="540C277A" w14:textId="77777777" w:rsidR="00584664" w:rsidRPr="00584664" w:rsidRDefault="00584664" w:rsidP="00584664">
      <w:pPr>
        <w:rPr>
          <w:rFonts w:asciiTheme="minorHAnsi" w:hAnsiTheme="minorHAnsi"/>
        </w:rPr>
      </w:pPr>
    </w:p>
    <w:tbl>
      <w:tblPr>
        <w:tblStyle w:val="TableGrid"/>
        <w:tblW w:w="0" w:type="auto"/>
        <w:tblLayout w:type="fixed"/>
        <w:tblLook w:val="04A0" w:firstRow="1" w:lastRow="0" w:firstColumn="1" w:lastColumn="0" w:noHBand="0" w:noVBand="1"/>
      </w:tblPr>
      <w:tblGrid>
        <w:gridCol w:w="2965"/>
        <w:gridCol w:w="1892"/>
        <w:gridCol w:w="3238"/>
        <w:gridCol w:w="2610"/>
      </w:tblGrid>
      <w:tr w:rsidR="00584664" w:rsidRPr="00584664" w14:paraId="73F4A4B9" w14:textId="77777777" w:rsidTr="00875155">
        <w:tc>
          <w:tcPr>
            <w:tcW w:w="2965" w:type="dxa"/>
          </w:tcPr>
          <w:p w14:paraId="71535F5D" w14:textId="77777777" w:rsidR="00584664" w:rsidRPr="00584664" w:rsidRDefault="00584664" w:rsidP="001D6918">
            <w:pPr>
              <w:rPr>
                <w:rFonts w:asciiTheme="minorHAnsi" w:hAnsiTheme="minorHAnsi"/>
                <w:b/>
                <w:noProof/>
              </w:rPr>
            </w:pPr>
            <w:r w:rsidRPr="00584664">
              <w:rPr>
                <w:rFonts w:asciiTheme="minorHAnsi" w:hAnsiTheme="minorHAnsi"/>
                <w:b/>
                <w:noProof/>
              </w:rPr>
              <w:t>Field Name</w:t>
            </w:r>
          </w:p>
        </w:tc>
        <w:tc>
          <w:tcPr>
            <w:tcW w:w="1892" w:type="dxa"/>
          </w:tcPr>
          <w:p w14:paraId="267E7024" w14:textId="77777777" w:rsidR="00584664" w:rsidRPr="00584664" w:rsidRDefault="00584664" w:rsidP="001D6918">
            <w:pPr>
              <w:rPr>
                <w:rFonts w:asciiTheme="minorHAnsi" w:hAnsiTheme="minorHAnsi"/>
                <w:b/>
                <w:noProof/>
              </w:rPr>
            </w:pPr>
            <w:r w:rsidRPr="00584664">
              <w:rPr>
                <w:rFonts w:asciiTheme="minorHAnsi" w:hAnsiTheme="minorHAnsi"/>
                <w:b/>
                <w:noProof/>
              </w:rPr>
              <w:t>Field Type</w:t>
            </w:r>
          </w:p>
        </w:tc>
        <w:tc>
          <w:tcPr>
            <w:tcW w:w="3238" w:type="dxa"/>
          </w:tcPr>
          <w:p w14:paraId="5BA0EA92" w14:textId="77777777" w:rsidR="00584664" w:rsidRPr="00584664" w:rsidRDefault="00584664" w:rsidP="001D6918">
            <w:pPr>
              <w:rPr>
                <w:rFonts w:asciiTheme="minorHAnsi" w:hAnsiTheme="minorHAnsi"/>
                <w:b/>
                <w:noProof/>
              </w:rPr>
            </w:pPr>
            <w:r w:rsidRPr="00584664">
              <w:rPr>
                <w:rFonts w:asciiTheme="minorHAnsi" w:hAnsiTheme="minorHAnsi"/>
                <w:b/>
                <w:noProof/>
              </w:rPr>
              <w:t>Values</w:t>
            </w:r>
          </w:p>
        </w:tc>
        <w:tc>
          <w:tcPr>
            <w:tcW w:w="2610" w:type="dxa"/>
          </w:tcPr>
          <w:p w14:paraId="4753C68B" w14:textId="77777777" w:rsidR="00584664" w:rsidRPr="00584664" w:rsidRDefault="00584664" w:rsidP="001D6918">
            <w:pPr>
              <w:rPr>
                <w:rFonts w:asciiTheme="minorHAnsi" w:hAnsiTheme="minorHAnsi"/>
                <w:b/>
                <w:noProof/>
              </w:rPr>
            </w:pPr>
            <w:r w:rsidRPr="00584664">
              <w:rPr>
                <w:rFonts w:asciiTheme="minorHAnsi" w:hAnsiTheme="minorHAnsi"/>
                <w:b/>
                <w:noProof/>
              </w:rPr>
              <w:t>Comments</w:t>
            </w:r>
          </w:p>
        </w:tc>
      </w:tr>
      <w:tr w:rsidR="004F41B8" w:rsidRPr="00912CD1" w14:paraId="2784D690" w14:textId="77777777" w:rsidTr="00875155">
        <w:tc>
          <w:tcPr>
            <w:tcW w:w="2965" w:type="dxa"/>
          </w:tcPr>
          <w:p w14:paraId="5E630054" w14:textId="5E888A25" w:rsidR="004F41B8" w:rsidRPr="00912CD1" w:rsidRDefault="004F41B8" w:rsidP="001D6918">
            <w:pPr>
              <w:rPr>
                <w:rFonts w:asciiTheme="minorHAnsi" w:hAnsiTheme="minorHAnsi"/>
                <w:noProof/>
              </w:rPr>
            </w:pPr>
            <w:r w:rsidRPr="00912CD1">
              <w:rPr>
                <w:rFonts w:asciiTheme="minorHAnsi" w:hAnsiTheme="minorHAnsi"/>
                <w:noProof/>
              </w:rPr>
              <w:lastRenderedPageBreak/>
              <w:t>Legal Name</w:t>
            </w:r>
          </w:p>
        </w:tc>
        <w:tc>
          <w:tcPr>
            <w:tcW w:w="1892" w:type="dxa"/>
          </w:tcPr>
          <w:p w14:paraId="17108E54" w14:textId="56F04750" w:rsidR="004F41B8" w:rsidRPr="00912CD1" w:rsidRDefault="004F41B8" w:rsidP="001D6918">
            <w:pPr>
              <w:rPr>
                <w:rFonts w:asciiTheme="minorHAnsi" w:hAnsiTheme="minorHAnsi"/>
                <w:noProof/>
              </w:rPr>
            </w:pPr>
            <w:r w:rsidRPr="00912CD1">
              <w:rPr>
                <w:rFonts w:asciiTheme="minorHAnsi" w:hAnsiTheme="minorHAnsi"/>
                <w:noProof/>
              </w:rPr>
              <w:t>Text</w:t>
            </w:r>
          </w:p>
        </w:tc>
        <w:tc>
          <w:tcPr>
            <w:tcW w:w="3238" w:type="dxa"/>
          </w:tcPr>
          <w:p w14:paraId="7130F0FF" w14:textId="77777777" w:rsidR="004F41B8" w:rsidRPr="00912CD1" w:rsidRDefault="004F41B8" w:rsidP="001D6918">
            <w:pPr>
              <w:rPr>
                <w:rFonts w:asciiTheme="minorHAnsi" w:hAnsiTheme="minorHAnsi"/>
                <w:noProof/>
              </w:rPr>
            </w:pPr>
          </w:p>
        </w:tc>
        <w:tc>
          <w:tcPr>
            <w:tcW w:w="2610" w:type="dxa"/>
          </w:tcPr>
          <w:p w14:paraId="7D9A6796" w14:textId="53C10C1E" w:rsidR="004F41B8" w:rsidRPr="00912CD1" w:rsidRDefault="004F41B8" w:rsidP="001D6918">
            <w:pPr>
              <w:rPr>
                <w:rFonts w:asciiTheme="minorHAnsi" w:hAnsiTheme="minorHAnsi"/>
                <w:noProof/>
              </w:rPr>
            </w:pPr>
            <w:r w:rsidRPr="00912CD1">
              <w:rPr>
                <w:rFonts w:asciiTheme="minorHAnsi" w:hAnsiTheme="minorHAnsi"/>
                <w:noProof/>
              </w:rPr>
              <w:t>New; under Account (name)</w:t>
            </w:r>
          </w:p>
        </w:tc>
      </w:tr>
      <w:tr w:rsidR="0056144C" w:rsidRPr="00912CD1" w14:paraId="2569BE8D" w14:textId="77777777" w:rsidTr="00875155">
        <w:tc>
          <w:tcPr>
            <w:tcW w:w="2965" w:type="dxa"/>
          </w:tcPr>
          <w:p w14:paraId="0B60526F" w14:textId="18D80B1E" w:rsidR="0056144C" w:rsidRPr="00912CD1" w:rsidRDefault="0056144C" w:rsidP="0056144C">
            <w:pPr>
              <w:rPr>
                <w:rFonts w:asciiTheme="minorHAnsi" w:hAnsiTheme="minorHAnsi"/>
                <w:noProof/>
              </w:rPr>
            </w:pPr>
            <w:r w:rsidRPr="00912CD1">
              <w:rPr>
                <w:rFonts w:asciiTheme="minorHAnsi" w:hAnsiTheme="minorHAnsi"/>
                <w:noProof/>
              </w:rPr>
              <w:t>Accou</w:t>
            </w:r>
            <w:r w:rsidR="00503EF5" w:rsidRPr="00912CD1">
              <w:rPr>
                <w:rFonts w:asciiTheme="minorHAnsi" w:hAnsiTheme="minorHAnsi"/>
                <w:noProof/>
              </w:rPr>
              <w:t>nt Type</w:t>
            </w:r>
          </w:p>
        </w:tc>
        <w:tc>
          <w:tcPr>
            <w:tcW w:w="1892" w:type="dxa"/>
          </w:tcPr>
          <w:p w14:paraId="09471E4E" w14:textId="7DF250CF" w:rsidR="0056144C" w:rsidRPr="00912CD1" w:rsidRDefault="00503EF5" w:rsidP="0056144C">
            <w:pPr>
              <w:rPr>
                <w:rFonts w:asciiTheme="minorHAnsi" w:hAnsiTheme="minorHAnsi"/>
                <w:noProof/>
              </w:rPr>
            </w:pPr>
            <w:r w:rsidRPr="00912CD1">
              <w:rPr>
                <w:rFonts w:asciiTheme="minorHAnsi" w:hAnsiTheme="minorHAnsi"/>
                <w:noProof/>
              </w:rPr>
              <w:t>Pick list</w:t>
            </w:r>
          </w:p>
        </w:tc>
        <w:tc>
          <w:tcPr>
            <w:tcW w:w="3238" w:type="dxa"/>
          </w:tcPr>
          <w:p w14:paraId="2800A0EC" w14:textId="180078C6" w:rsidR="00EF47BC" w:rsidRPr="00912CD1" w:rsidRDefault="00EF47BC" w:rsidP="0056144C">
            <w:pPr>
              <w:rPr>
                <w:rFonts w:asciiTheme="minorHAnsi" w:hAnsiTheme="minorHAnsi"/>
                <w:noProof/>
              </w:rPr>
            </w:pPr>
            <w:r w:rsidRPr="00912CD1">
              <w:rPr>
                <w:rFonts w:asciiTheme="minorHAnsi" w:hAnsiTheme="minorHAnsi"/>
                <w:noProof/>
              </w:rPr>
              <w:t>Business</w:t>
            </w:r>
          </w:p>
          <w:p w14:paraId="15C673D3" w14:textId="77777777" w:rsidR="00EF47BC" w:rsidRPr="00912CD1" w:rsidRDefault="00EF47BC" w:rsidP="0056144C">
            <w:pPr>
              <w:rPr>
                <w:rFonts w:asciiTheme="minorHAnsi" w:hAnsiTheme="minorHAnsi"/>
                <w:noProof/>
              </w:rPr>
            </w:pPr>
            <w:r w:rsidRPr="00912CD1">
              <w:rPr>
                <w:rFonts w:asciiTheme="minorHAnsi" w:hAnsiTheme="minorHAnsi"/>
                <w:noProof/>
              </w:rPr>
              <w:t>Government</w:t>
            </w:r>
          </w:p>
          <w:p w14:paraId="540C0AA8" w14:textId="55B40497" w:rsidR="0058757D" w:rsidRPr="00912CD1" w:rsidRDefault="00EF47BC" w:rsidP="0056144C">
            <w:pPr>
              <w:rPr>
                <w:rFonts w:asciiTheme="minorHAnsi" w:hAnsiTheme="minorHAnsi"/>
                <w:noProof/>
              </w:rPr>
            </w:pPr>
            <w:r w:rsidRPr="00912CD1">
              <w:rPr>
                <w:rFonts w:asciiTheme="minorHAnsi" w:hAnsiTheme="minorHAnsi"/>
                <w:noProof/>
              </w:rPr>
              <w:t>Individual</w:t>
            </w:r>
          </w:p>
          <w:p w14:paraId="23BCCD46" w14:textId="77777777" w:rsidR="00EF47BC" w:rsidRPr="00912CD1" w:rsidRDefault="00EF47BC" w:rsidP="0056144C">
            <w:pPr>
              <w:rPr>
                <w:rFonts w:asciiTheme="minorHAnsi" w:hAnsiTheme="minorHAnsi"/>
                <w:noProof/>
              </w:rPr>
            </w:pPr>
            <w:r w:rsidRPr="00912CD1">
              <w:rPr>
                <w:rFonts w:asciiTheme="minorHAnsi" w:hAnsiTheme="minorHAnsi"/>
                <w:noProof/>
              </w:rPr>
              <w:t>Non-Profit</w:t>
            </w:r>
          </w:p>
          <w:p w14:paraId="08624FBC" w14:textId="2616758E" w:rsidR="0056144C" w:rsidRPr="00912CD1" w:rsidRDefault="00EF47BC" w:rsidP="0056144C">
            <w:pPr>
              <w:rPr>
                <w:rFonts w:asciiTheme="minorHAnsi" w:hAnsiTheme="minorHAnsi"/>
                <w:noProof/>
              </w:rPr>
            </w:pPr>
            <w:r w:rsidRPr="00912CD1">
              <w:rPr>
                <w:rFonts w:asciiTheme="minorHAnsi" w:hAnsiTheme="minorHAnsi"/>
                <w:noProof/>
              </w:rPr>
              <w:t>Third-party Lender</w:t>
            </w:r>
          </w:p>
        </w:tc>
        <w:tc>
          <w:tcPr>
            <w:tcW w:w="2610" w:type="dxa"/>
          </w:tcPr>
          <w:p w14:paraId="3E999805" w14:textId="2A395C22" w:rsidR="0056144C" w:rsidRPr="00912CD1" w:rsidRDefault="0056144C" w:rsidP="0056144C">
            <w:pPr>
              <w:rPr>
                <w:rFonts w:asciiTheme="minorHAnsi" w:hAnsiTheme="minorHAnsi"/>
              </w:rPr>
            </w:pPr>
          </w:p>
        </w:tc>
      </w:tr>
      <w:tr w:rsidR="0056144C" w:rsidRPr="00912CD1" w14:paraId="409DC865" w14:textId="77777777" w:rsidTr="00875155">
        <w:trPr>
          <w:trHeight w:val="638"/>
        </w:trPr>
        <w:tc>
          <w:tcPr>
            <w:tcW w:w="2965" w:type="dxa"/>
          </w:tcPr>
          <w:p w14:paraId="64BFECAE" w14:textId="73955139" w:rsidR="0056144C" w:rsidRPr="00912CD1" w:rsidRDefault="0056144C" w:rsidP="0056144C">
            <w:pPr>
              <w:rPr>
                <w:rFonts w:asciiTheme="minorHAnsi" w:hAnsiTheme="minorHAnsi"/>
                <w:noProof/>
              </w:rPr>
            </w:pPr>
            <w:r w:rsidRPr="00912CD1">
              <w:rPr>
                <w:rFonts w:asciiTheme="minorHAnsi" w:hAnsiTheme="minorHAnsi"/>
                <w:noProof/>
              </w:rPr>
              <w:t xml:space="preserve">Account </w:t>
            </w:r>
            <w:r w:rsidR="0058757D" w:rsidRPr="00912CD1">
              <w:rPr>
                <w:rFonts w:asciiTheme="minorHAnsi" w:hAnsiTheme="minorHAnsi"/>
                <w:noProof/>
              </w:rPr>
              <w:t>Sub</w:t>
            </w:r>
            <w:r w:rsidRPr="00912CD1">
              <w:rPr>
                <w:rFonts w:asciiTheme="minorHAnsi" w:hAnsiTheme="minorHAnsi"/>
                <w:noProof/>
              </w:rPr>
              <w:t>Type</w:t>
            </w:r>
          </w:p>
        </w:tc>
        <w:tc>
          <w:tcPr>
            <w:tcW w:w="1892" w:type="dxa"/>
          </w:tcPr>
          <w:p w14:paraId="31E7B7AA" w14:textId="5B7F0779" w:rsidR="0056144C" w:rsidRPr="00912CD1" w:rsidRDefault="0056144C" w:rsidP="0056144C">
            <w:pPr>
              <w:rPr>
                <w:rFonts w:asciiTheme="minorHAnsi" w:hAnsiTheme="minorHAnsi"/>
                <w:noProof/>
              </w:rPr>
            </w:pPr>
            <w:r w:rsidRPr="00912CD1">
              <w:rPr>
                <w:rFonts w:asciiTheme="minorHAnsi" w:hAnsiTheme="minorHAnsi"/>
                <w:noProof/>
              </w:rPr>
              <w:t>Pick List</w:t>
            </w:r>
          </w:p>
        </w:tc>
        <w:tc>
          <w:tcPr>
            <w:tcW w:w="3238" w:type="dxa"/>
          </w:tcPr>
          <w:p w14:paraId="214E69D5" w14:textId="77777777" w:rsidR="0058757D" w:rsidRPr="00912CD1" w:rsidRDefault="00EF47BC" w:rsidP="0056144C">
            <w:pPr>
              <w:rPr>
                <w:rFonts w:asciiTheme="minorHAnsi" w:hAnsiTheme="minorHAnsi"/>
                <w:noProof/>
              </w:rPr>
            </w:pPr>
            <w:r w:rsidRPr="00912CD1">
              <w:rPr>
                <w:rFonts w:asciiTheme="minorHAnsi" w:hAnsiTheme="minorHAnsi"/>
                <w:noProof/>
              </w:rPr>
              <w:t>Local</w:t>
            </w:r>
          </w:p>
          <w:p w14:paraId="37D784FA" w14:textId="77777777" w:rsidR="00EF47BC" w:rsidRPr="00912CD1" w:rsidRDefault="00EF47BC" w:rsidP="0056144C">
            <w:pPr>
              <w:rPr>
                <w:rFonts w:asciiTheme="minorHAnsi" w:hAnsiTheme="minorHAnsi"/>
                <w:noProof/>
              </w:rPr>
            </w:pPr>
            <w:r w:rsidRPr="00912CD1">
              <w:rPr>
                <w:rFonts w:asciiTheme="minorHAnsi" w:hAnsiTheme="minorHAnsi"/>
                <w:noProof/>
              </w:rPr>
              <w:t>Federal</w:t>
            </w:r>
          </w:p>
          <w:p w14:paraId="217DB02E" w14:textId="1A096CD7" w:rsidR="00EF47BC" w:rsidRPr="00912CD1" w:rsidRDefault="00EF47BC" w:rsidP="0056144C">
            <w:pPr>
              <w:rPr>
                <w:rFonts w:asciiTheme="minorHAnsi" w:hAnsiTheme="minorHAnsi"/>
                <w:noProof/>
              </w:rPr>
            </w:pPr>
            <w:r w:rsidRPr="00912CD1">
              <w:rPr>
                <w:rFonts w:asciiTheme="minorHAnsi" w:hAnsiTheme="minorHAnsi"/>
                <w:noProof/>
              </w:rPr>
              <w:t>State</w:t>
            </w:r>
          </w:p>
        </w:tc>
        <w:tc>
          <w:tcPr>
            <w:tcW w:w="2610" w:type="dxa"/>
          </w:tcPr>
          <w:p w14:paraId="6DDC89C2" w14:textId="7BD03B32" w:rsidR="0056144C" w:rsidRPr="00912CD1" w:rsidRDefault="00EF47BC" w:rsidP="0056144C">
            <w:pPr>
              <w:rPr>
                <w:rFonts w:asciiTheme="minorHAnsi" w:hAnsiTheme="minorHAnsi"/>
                <w:noProof/>
              </w:rPr>
            </w:pPr>
            <w:r w:rsidRPr="00912CD1">
              <w:rPr>
                <w:rFonts w:asciiTheme="minorHAnsi" w:hAnsiTheme="minorHAnsi"/>
                <w:noProof/>
              </w:rPr>
              <w:t>Government</w:t>
            </w:r>
          </w:p>
        </w:tc>
      </w:tr>
      <w:tr w:rsidR="0056144C" w:rsidRPr="00912CD1" w14:paraId="6DAF1133" w14:textId="77777777" w:rsidTr="00875155">
        <w:tc>
          <w:tcPr>
            <w:tcW w:w="2965" w:type="dxa"/>
          </w:tcPr>
          <w:p w14:paraId="001D9A58" w14:textId="738411B9" w:rsidR="0056144C" w:rsidRPr="00912CD1" w:rsidRDefault="0058757D" w:rsidP="0056144C">
            <w:pPr>
              <w:rPr>
                <w:rFonts w:asciiTheme="minorHAnsi" w:hAnsiTheme="minorHAnsi"/>
                <w:noProof/>
              </w:rPr>
            </w:pPr>
            <w:r w:rsidRPr="00912CD1">
              <w:rPr>
                <w:rFonts w:asciiTheme="minorHAnsi" w:hAnsiTheme="minorHAnsi"/>
                <w:noProof/>
              </w:rPr>
              <w:t>ED Status</w:t>
            </w:r>
          </w:p>
        </w:tc>
        <w:tc>
          <w:tcPr>
            <w:tcW w:w="1892" w:type="dxa"/>
          </w:tcPr>
          <w:p w14:paraId="0AB6D8AC" w14:textId="6BA44FBE" w:rsidR="0056144C" w:rsidRPr="00912CD1" w:rsidRDefault="0058757D" w:rsidP="0056144C">
            <w:pPr>
              <w:rPr>
                <w:rFonts w:asciiTheme="minorHAnsi" w:hAnsiTheme="minorHAnsi"/>
                <w:noProof/>
              </w:rPr>
            </w:pPr>
            <w:r w:rsidRPr="00912CD1">
              <w:rPr>
                <w:rFonts w:asciiTheme="minorHAnsi" w:hAnsiTheme="minorHAnsi"/>
                <w:noProof/>
              </w:rPr>
              <w:t>Pick list</w:t>
            </w:r>
          </w:p>
        </w:tc>
        <w:tc>
          <w:tcPr>
            <w:tcW w:w="3238" w:type="dxa"/>
          </w:tcPr>
          <w:p w14:paraId="0932B331" w14:textId="6D56B6D1" w:rsidR="000A0185" w:rsidRPr="00912CD1" w:rsidRDefault="000A0185" w:rsidP="0056144C">
            <w:pPr>
              <w:rPr>
                <w:rFonts w:asciiTheme="minorHAnsi" w:hAnsiTheme="minorHAnsi"/>
              </w:rPr>
            </w:pPr>
            <w:r w:rsidRPr="00912CD1">
              <w:rPr>
                <w:rFonts w:asciiTheme="minorHAnsi" w:hAnsiTheme="minorHAnsi"/>
              </w:rPr>
              <w:t>Active</w:t>
            </w:r>
          </w:p>
          <w:p w14:paraId="5A3840E4" w14:textId="16A31393" w:rsidR="0058757D" w:rsidRPr="00912CD1" w:rsidRDefault="0058757D" w:rsidP="0056144C">
            <w:pPr>
              <w:rPr>
                <w:rFonts w:asciiTheme="minorHAnsi" w:hAnsiTheme="minorHAnsi"/>
              </w:rPr>
            </w:pPr>
            <w:r w:rsidRPr="00912CD1">
              <w:rPr>
                <w:rFonts w:asciiTheme="minorHAnsi" w:hAnsiTheme="minorHAnsi"/>
              </w:rPr>
              <w:t>Delinquent</w:t>
            </w:r>
          </w:p>
          <w:p w14:paraId="51FFE85F" w14:textId="77777777" w:rsidR="0056144C" w:rsidRPr="00912CD1" w:rsidRDefault="0058757D" w:rsidP="000A0185">
            <w:pPr>
              <w:rPr>
                <w:rFonts w:asciiTheme="minorHAnsi" w:hAnsiTheme="minorHAnsi"/>
              </w:rPr>
            </w:pPr>
            <w:r w:rsidRPr="00912CD1">
              <w:rPr>
                <w:rFonts w:asciiTheme="minorHAnsi" w:hAnsiTheme="minorHAnsi"/>
              </w:rPr>
              <w:t>In Collections</w:t>
            </w:r>
          </w:p>
          <w:p w14:paraId="3CACD417" w14:textId="77777777" w:rsidR="00B020E3" w:rsidRPr="00912CD1" w:rsidRDefault="00B020E3" w:rsidP="000A0185">
            <w:pPr>
              <w:rPr>
                <w:rFonts w:asciiTheme="minorHAnsi" w:hAnsiTheme="minorHAnsi"/>
              </w:rPr>
            </w:pPr>
            <w:r w:rsidRPr="00912CD1">
              <w:rPr>
                <w:rFonts w:asciiTheme="minorHAnsi" w:hAnsiTheme="minorHAnsi"/>
              </w:rPr>
              <w:t>Inactive</w:t>
            </w:r>
          </w:p>
          <w:p w14:paraId="05240C17" w14:textId="0D531446" w:rsidR="00B020E3" w:rsidRPr="00912CD1" w:rsidRDefault="00B020E3" w:rsidP="000A0185">
            <w:pPr>
              <w:rPr>
                <w:rFonts w:asciiTheme="minorHAnsi" w:hAnsiTheme="minorHAnsi"/>
              </w:rPr>
            </w:pPr>
            <w:r w:rsidRPr="00912CD1">
              <w:rPr>
                <w:rFonts w:asciiTheme="minorHAnsi" w:hAnsiTheme="minorHAnsi"/>
              </w:rPr>
              <w:t>Other</w:t>
            </w:r>
          </w:p>
        </w:tc>
        <w:tc>
          <w:tcPr>
            <w:tcW w:w="2610" w:type="dxa"/>
          </w:tcPr>
          <w:p w14:paraId="1D228B23" w14:textId="77777777" w:rsidR="00322B58" w:rsidRPr="00912CD1" w:rsidRDefault="00322B58" w:rsidP="0056144C">
            <w:pPr>
              <w:rPr>
                <w:rFonts w:asciiTheme="minorHAnsi" w:hAnsiTheme="minorHAnsi"/>
              </w:rPr>
            </w:pPr>
            <w:r w:rsidRPr="00912CD1">
              <w:rPr>
                <w:rFonts w:asciiTheme="minorHAnsi" w:hAnsiTheme="minorHAnsi"/>
              </w:rPr>
              <w:t>New field under Status;</w:t>
            </w:r>
          </w:p>
          <w:p w14:paraId="52F0746B" w14:textId="336A479F" w:rsidR="0056144C" w:rsidRPr="00912CD1" w:rsidRDefault="000A0185" w:rsidP="0056144C">
            <w:pPr>
              <w:rPr>
                <w:rFonts w:asciiTheme="minorHAnsi" w:hAnsiTheme="minorHAnsi"/>
              </w:rPr>
            </w:pPr>
            <w:r w:rsidRPr="00EE6793">
              <w:rPr>
                <w:rFonts w:asciiTheme="minorHAnsi" w:hAnsiTheme="minorHAnsi"/>
                <w:highlight w:val="cyan"/>
              </w:rPr>
              <w:t xml:space="preserve">Edit is secured to </w:t>
            </w:r>
            <w:r w:rsidR="005770D2" w:rsidRPr="00EE6793">
              <w:rPr>
                <w:rFonts w:asciiTheme="minorHAnsi" w:hAnsiTheme="minorHAnsi"/>
                <w:highlight w:val="cyan"/>
              </w:rPr>
              <w:t xml:space="preserve">ED </w:t>
            </w:r>
            <w:r w:rsidR="0024558F" w:rsidRPr="00EE6793">
              <w:rPr>
                <w:rFonts w:asciiTheme="minorHAnsi" w:hAnsiTheme="minorHAnsi"/>
                <w:highlight w:val="cyan"/>
              </w:rPr>
              <w:t>Status Role</w:t>
            </w:r>
          </w:p>
        </w:tc>
      </w:tr>
      <w:tr w:rsidR="00B020E3" w:rsidRPr="00912CD1" w14:paraId="7882DCE7" w14:textId="77777777" w:rsidTr="00B020E3">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98DA7" w14:textId="77777777" w:rsidR="00B020E3" w:rsidRPr="00912CD1" w:rsidRDefault="00B020E3">
            <w:pPr>
              <w:rPr>
                <w:rFonts w:asciiTheme="minorHAnsi" w:hAnsiTheme="minorHAnsi"/>
                <w:noProof/>
              </w:rPr>
            </w:pPr>
            <w:bookmarkStart w:id="127" w:name="_Hlk503854962"/>
            <w:r w:rsidRPr="00912CD1">
              <w:rPr>
                <w:rFonts w:asciiTheme="minorHAnsi" w:hAnsiTheme="minorHAnsi"/>
                <w:noProof/>
              </w:rPr>
              <w:t>CD Status</w:t>
            </w:r>
          </w:p>
        </w:tc>
        <w:tc>
          <w:tcPr>
            <w:tcW w:w="18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BFE62" w14:textId="77777777" w:rsidR="00B020E3" w:rsidRPr="00912CD1" w:rsidRDefault="00B020E3">
            <w:pPr>
              <w:rPr>
                <w:rFonts w:asciiTheme="minorHAnsi" w:hAnsiTheme="minorHAnsi"/>
                <w:noProof/>
              </w:rPr>
            </w:pPr>
            <w:r w:rsidRPr="00912CD1">
              <w:rPr>
                <w:rFonts w:asciiTheme="minorHAnsi" w:hAnsiTheme="minorHAnsi"/>
                <w:noProof/>
              </w:rPr>
              <w:t>Pick List</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3039F" w14:textId="77777777" w:rsidR="00455DE6" w:rsidRPr="00912CD1" w:rsidRDefault="00455DE6">
            <w:pPr>
              <w:rPr>
                <w:rFonts w:asciiTheme="minorHAnsi" w:hAnsiTheme="minorHAnsi"/>
              </w:rPr>
            </w:pPr>
            <w:r w:rsidRPr="00912CD1">
              <w:rPr>
                <w:rFonts w:asciiTheme="minorHAnsi" w:hAnsiTheme="minorHAnsi"/>
              </w:rPr>
              <w:t>Active</w:t>
            </w:r>
          </w:p>
          <w:p w14:paraId="22F010CB" w14:textId="77777777" w:rsidR="008A4BCC" w:rsidRPr="00912CD1" w:rsidRDefault="008A4BCC">
            <w:pPr>
              <w:rPr>
                <w:rFonts w:asciiTheme="minorHAnsi" w:hAnsiTheme="minorHAnsi"/>
              </w:rPr>
            </w:pPr>
            <w:r w:rsidRPr="00912CD1">
              <w:rPr>
                <w:rFonts w:asciiTheme="minorHAnsi" w:hAnsiTheme="minorHAnsi"/>
              </w:rPr>
              <w:t>Delinquent</w:t>
            </w:r>
          </w:p>
          <w:p w14:paraId="4D0AD0B7" w14:textId="419597DF" w:rsidR="00B020E3" w:rsidRPr="00912CD1" w:rsidRDefault="00B020E3">
            <w:pPr>
              <w:rPr>
                <w:rFonts w:asciiTheme="minorHAnsi" w:hAnsiTheme="minorHAnsi"/>
              </w:rPr>
            </w:pPr>
            <w:r w:rsidRPr="00912CD1">
              <w:rPr>
                <w:rFonts w:asciiTheme="minorHAnsi" w:hAnsiTheme="minorHAnsi"/>
              </w:rPr>
              <w:t>Demolition</w:t>
            </w:r>
          </w:p>
          <w:p w14:paraId="32F5D186" w14:textId="77777777" w:rsidR="00B020E3" w:rsidRPr="00912CD1" w:rsidRDefault="00B020E3">
            <w:pPr>
              <w:rPr>
                <w:rFonts w:asciiTheme="minorHAnsi" w:hAnsiTheme="minorHAnsi"/>
              </w:rPr>
            </w:pPr>
            <w:r w:rsidRPr="00912CD1">
              <w:rPr>
                <w:rFonts w:asciiTheme="minorHAnsi" w:hAnsiTheme="minorHAnsi"/>
              </w:rPr>
              <w:t>Foreclosure</w:t>
            </w:r>
          </w:p>
          <w:p w14:paraId="364B94BB" w14:textId="77777777" w:rsidR="00B020E3" w:rsidRPr="00912CD1" w:rsidRDefault="00B020E3" w:rsidP="00B020E3">
            <w:pPr>
              <w:rPr>
                <w:rFonts w:asciiTheme="minorHAnsi" w:hAnsiTheme="minorHAnsi"/>
              </w:rPr>
            </w:pPr>
            <w:r w:rsidRPr="00912CD1">
              <w:rPr>
                <w:rFonts w:asciiTheme="minorHAnsi" w:hAnsiTheme="minorHAnsi"/>
              </w:rPr>
              <w:t>Funding</w:t>
            </w:r>
          </w:p>
          <w:p w14:paraId="394D32CC" w14:textId="77777777" w:rsidR="00455DE6" w:rsidRPr="00912CD1" w:rsidRDefault="00455DE6">
            <w:pPr>
              <w:rPr>
                <w:rFonts w:asciiTheme="minorHAnsi" w:hAnsiTheme="minorHAnsi"/>
              </w:rPr>
            </w:pPr>
            <w:r w:rsidRPr="00912CD1">
              <w:rPr>
                <w:rFonts w:asciiTheme="minorHAnsi" w:hAnsiTheme="minorHAnsi"/>
              </w:rPr>
              <w:t>Inactive</w:t>
            </w:r>
          </w:p>
          <w:p w14:paraId="1B73E1BE" w14:textId="6D88EF32" w:rsidR="00B020E3" w:rsidRPr="00912CD1" w:rsidRDefault="00B020E3">
            <w:pPr>
              <w:rPr>
                <w:rFonts w:asciiTheme="minorHAnsi" w:hAnsiTheme="minorHAnsi"/>
              </w:rPr>
            </w:pPr>
            <w:r w:rsidRPr="00912CD1">
              <w:rPr>
                <w:rFonts w:asciiTheme="minorHAnsi" w:hAnsiTheme="minorHAnsi"/>
              </w:rPr>
              <w:t>Short Sale</w:t>
            </w:r>
          </w:p>
          <w:p w14:paraId="0EEC6E3A" w14:textId="77777777" w:rsidR="00B020E3" w:rsidRPr="00912CD1" w:rsidRDefault="00B020E3">
            <w:pPr>
              <w:rPr>
                <w:rFonts w:asciiTheme="minorHAnsi" w:hAnsiTheme="minorHAnsi"/>
              </w:rPr>
            </w:pPr>
            <w:r w:rsidRPr="00912CD1">
              <w:rPr>
                <w:rFonts w:asciiTheme="minorHAnsi" w:hAnsiTheme="minorHAnsi"/>
              </w:rPr>
              <w:t>Other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C3A69" w14:textId="77777777" w:rsidR="00B020E3" w:rsidRPr="00912CD1" w:rsidRDefault="00322B58">
            <w:pPr>
              <w:rPr>
                <w:rFonts w:asciiTheme="minorHAnsi" w:hAnsiTheme="minorHAnsi"/>
              </w:rPr>
            </w:pPr>
            <w:r w:rsidRPr="00912CD1">
              <w:rPr>
                <w:rFonts w:asciiTheme="minorHAnsi" w:hAnsiTheme="minorHAnsi"/>
              </w:rPr>
              <w:t>New field under ED Status;</w:t>
            </w:r>
          </w:p>
          <w:p w14:paraId="1F4D6E08" w14:textId="1529323F" w:rsidR="0024558F" w:rsidRPr="00912CD1" w:rsidRDefault="0024558F">
            <w:pPr>
              <w:rPr>
                <w:rFonts w:asciiTheme="minorHAnsi" w:hAnsiTheme="minorHAnsi"/>
              </w:rPr>
            </w:pPr>
            <w:r w:rsidRPr="00EE6793">
              <w:rPr>
                <w:rFonts w:asciiTheme="minorHAnsi" w:hAnsiTheme="minorHAnsi"/>
                <w:highlight w:val="cyan"/>
              </w:rPr>
              <w:t>Edit is secured to DoD Role</w:t>
            </w:r>
          </w:p>
        </w:tc>
      </w:tr>
      <w:tr w:rsidR="00865E5D" w:rsidRPr="00912CD1" w14:paraId="5DDBD4B0" w14:textId="77777777" w:rsidTr="00865E5D">
        <w:tc>
          <w:tcPr>
            <w:tcW w:w="2965" w:type="dxa"/>
            <w:hideMark/>
          </w:tcPr>
          <w:p w14:paraId="4EC347EA" w14:textId="0CC8FE69" w:rsidR="00865E5D" w:rsidRPr="00912CD1" w:rsidRDefault="00865E5D" w:rsidP="00B209B6">
            <w:pPr>
              <w:rPr>
                <w:rFonts w:asciiTheme="minorHAnsi" w:hAnsiTheme="minorHAnsi"/>
                <w:noProof/>
              </w:rPr>
            </w:pPr>
            <w:r w:rsidRPr="00912CD1">
              <w:rPr>
                <w:rFonts w:asciiTheme="minorHAnsi" w:hAnsiTheme="minorHAnsi"/>
                <w:noProof/>
              </w:rPr>
              <w:t>SUP Status</w:t>
            </w:r>
          </w:p>
        </w:tc>
        <w:tc>
          <w:tcPr>
            <w:tcW w:w="1892" w:type="dxa"/>
            <w:hideMark/>
          </w:tcPr>
          <w:p w14:paraId="34AAB360" w14:textId="77777777" w:rsidR="00865E5D" w:rsidRPr="00912CD1" w:rsidRDefault="00865E5D" w:rsidP="00B209B6">
            <w:pPr>
              <w:rPr>
                <w:rFonts w:asciiTheme="minorHAnsi" w:hAnsiTheme="minorHAnsi"/>
                <w:noProof/>
              </w:rPr>
            </w:pPr>
            <w:r w:rsidRPr="00912CD1">
              <w:rPr>
                <w:rFonts w:asciiTheme="minorHAnsi" w:hAnsiTheme="minorHAnsi"/>
                <w:noProof/>
              </w:rPr>
              <w:t>Pick List</w:t>
            </w:r>
          </w:p>
        </w:tc>
        <w:tc>
          <w:tcPr>
            <w:tcW w:w="3238" w:type="dxa"/>
            <w:hideMark/>
          </w:tcPr>
          <w:p w14:paraId="793B6BC8" w14:textId="77777777" w:rsidR="00865E5D" w:rsidRPr="00912CD1" w:rsidRDefault="00865E5D" w:rsidP="00865E5D">
            <w:pPr>
              <w:rPr>
                <w:rFonts w:asciiTheme="minorHAnsi" w:hAnsiTheme="minorHAnsi"/>
              </w:rPr>
            </w:pPr>
            <w:r w:rsidRPr="00912CD1">
              <w:rPr>
                <w:rFonts w:asciiTheme="minorHAnsi" w:hAnsiTheme="minorHAnsi"/>
              </w:rPr>
              <w:t>Active</w:t>
            </w:r>
          </w:p>
          <w:p w14:paraId="1BF58EB7" w14:textId="77777777" w:rsidR="00865E5D" w:rsidRPr="00912CD1" w:rsidRDefault="00865E5D" w:rsidP="00865E5D">
            <w:pPr>
              <w:rPr>
                <w:rFonts w:asciiTheme="minorHAnsi" w:hAnsiTheme="minorHAnsi"/>
              </w:rPr>
            </w:pPr>
            <w:r w:rsidRPr="00912CD1">
              <w:rPr>
                <w:rFonts w:asciiTheme="minorHAnsi" w:hAnsiTheme="minorHAnsi"/>
              </w:rPr>
              <w:t>Inactive</w:t>
            </w:r>
          </w:p>
          <w:p w14:paraId="5A43EADB" w14:textId="3670CEE9" w:rsidR="00865E5D" w:rsidRPr="00912CD1" w:rsidRDefault="00865E5D" w:rsidP="00865E5D">
            <w:pPr>
              <w:rPr>
                <w:rFonts w:asciiTheme="minorHAnsi" w:hAnsiTheme="minorHAnsi"/>
              </w:rPr>
            </w:pPr>
            <w:r w:rsidRPr="00912CD1">
              <w:rPr>
                <w:rFonts w:asciiTheme="minorHAnsi" w:hAnsiTheme="minorHAnsi"/>
              </w:rPr>
              <w:t>Other</w:t>
            </w:r>
          </w:p>
        </w:tc>
        <w:tc>
          <w:tcPr>
            <w:tcW w:w="2610" w:type="dxa"/>
          </w:tcPr>
          <w:p w14:paraId="05D7D891" w14:textId="77777777" w:rsidR="00627C68" w:rsidRPr="00912CD1" w:rsidRDefault="00865E5D" w:rsidP="00B209B6">
            <w:pPr>
              <w:rPr>
                <w:rFonts w:asciiTheme="minorHAnsi" w:hAnsiTheme="minorHAnsi"/>
              </w:rPr>
            </w:pPr>
            <w:r w:rsidRPr="00912CD1">
              <w:rPr>
                <w:rFonts w:asciiTheme="minorHAnsi" w:hAnsiTheme="minorHAnsi"/>
              </w:rPr>
              <w:t>New field under CD Status;</w:t>
            </w:r>
            <w:r w:rsidR="00627C68" w:rsidRPr="00912CD1">
              <w:rPr>
                <w:rFonts w:asciiTheme="minorHAnsi" w:hAnsiTheme="minorHAnsi"/>
              </w:rPr>
              <w:t xml:space="preserve"> </w:t>
            </w:r>
          </w:p>
          <w:p w14:paraId="7A95BF61" w14:textId="3B8BBCBA" w:rsidR="00865E5D" w:rsidRPr="00912CD1" w:rsidRDefault="00627C68" w:rsidP="00B209B6">
            <w:pPr>
              <w:rPr>
                <w:rFonts w:asciiTheme="minorHAnsi" w:hAnsiTheme="minorHAnsi"/>
              </w:rPr>
            </w:pPr>
            <w:r w:rsidRPr="00EE6793">
              <w:rPr>
                <w:rFonts w:asciiTheme="minorHAnsi" w:hAnsiTheme="minorHAnsi"/>
                <w:highlight w:val="cyan"/>
              </w:rPr>
              <w:t>Edit is secured to DoD Role</w:t>
            </w:r>
          </w:p>
        </w:tc>
      </w:tr>
      <w:bookmarkEnd w:id="127"/>
      <w:tr w:rsidR="0056144C" w:rsidRPr="00912CD1" w14:paraId="24330746" w14:textId="77777777" w:rsidTr="00875155">
        <w:tc>
          <w:tcPr>
            <w:tcW w:w="2965" w:type="dxa"/>
          </w:tcPr>
          <w:p w14:paraId="7033B3AE" w14:textId="1BB11E79" w:rsidR="0056144C" w:rsidRPr="00912CD1" w:rsidRDefault="000A0185" w:rsidP="0056144C">
            <w:pPr>
              <w:rPr>
                <w:rFonts w:asciiTheme="minorHAnsi" w:hAnsiTheme="minorHAnsi"/>
                <w:noProof/>
              </w:rPr>
            </w:pPr>
            <w:r w:rsidRPr="00912CD1">
              <w:rPr>
                <w:rFonts w:asciiTheme="minorHAnsi" w:hAnsiTheme="minorHAnsi"/>
                <w:noProof/>
              </w:rPr>
              <w:t>Industry</w:t>
            </w:r>
          </w:p>
        </w:tc>
        <w:tc>
          <w:tcPr>
            <w:tcW w:w="1892" w:type="dxa"/>
          </w:tcPr>
          <w:p w14:paraId="0A81189E" w14:textId="5AAACC1D" w:rsidR="0056144C" w:rsidRPr="00912CD1" w:rsidRDefault="000A0185" w:rsidP="0056144C">
            <w:pPr>
              <w:rPr>
                <w:rFonts w:asciiTheme="minorHAnsi" w:hAnsiTheme="minorHAnsi"/>
                <w:noProof/>
              </w:rPr>
            </w:pPr>
            <w:r w:rsidRPr="00912CD1">
              <w:rPr>
                <w:rFonts w:asciiTheme="minorHAnsi" w:hAnsiTheme="minorHAnsi"/>
                <w:noProof/>
              </w:rPr>
              <w:t>Pick List</w:t>
            </w:r>
          </w:p>
        </w:tc>
        <w:tc>
          <w:tcPr>
            <w:tcW w:w="3238" w:type="dxa"/>
          </w:tcPr>
          <w:p w14:paraId="1A3224D3" w14:textId="77777777" w:rsidR="005770D2" w:rsidRPr="00912CD1" w:rsidRDefault="005770D2" w:rsidP="0056144C">
            <w:pPr>
              <w:rPr>
                <w:rFonts w:asciiTheme="minorHAnsi" w:hAnsiTheme="minorHAnsi"/>
                <w:noProof/>
              </w:rPr>
            </w:pPr>
            <w:r w:rsidRPr="00912CD1">
              <w:rPr>
                <w:rFonts w:asciiTheme="minorHAnsi" w:hAnsiTheme="minorHAnsi"/>
                <w:noProof/>
              </w:rPr>
              <w:t>Construction/Service</w:t>
            </w:r>
          </w:p>
          <w:p w14:paraId="5F4693A3" w14:textId="77777777" w:rsidR="005770D2" w:rsidRPr="00912CD1" w:rsidRDefault="005770D2" w:rsidP="0056144C">
            <w:pPr>
              <w:rPr>
                <w:rFonts w:asciiTheme="minorHAnsi" w:hAnsiTheme="minorHAnsi"/>
                <w:noProof/>
              </w:rPr>
            </w:pPr>
            <w:r w:rsidRPr="00912CD1">
              <w:rPr>
                <w:rFonts w:asciiTheme="minorHAnsi" w:hAnsiTheme="minorHAnsi"/>
                <w:noProof/>
              </w:rPr>
              <w:t>Education</w:t>
            </w:r>
          </w:p>
          <w:p w14:paraId="67E1A7AA" w14:textId="77777777" w:rsidR="005770D2" w:rsidRPr="00912CD1" w:rsidRDefault="005770D2" w:rsidP="0056144C">
            <w:pPr>
              <w:rPr>
                <w:rFonts w:asciiTheme="minorHAnsi" w:hAnsiTheme="minorHAnsi"/>
                <w:noProof/>
              </w:rPr>
            </w:pPr>
            <w:r w:rsidRPr="00912CD1">
              <w:rPr>
                <w:rFonts w:asciiTheme="minorHAnsi" w:hAnsiTheme="minorHAnsi"/>
                <w:noProof/>
              </w:rPr>
              <w:t>Financial</w:t>
            </w:r>
          </w:p>
          <w:p w14:paraId="17A6CC5F" w14:textId="61A101AF" w:rsidR="005770D2" w:rsidRPr="00912CD1" w:rsidRDefault="00B020E3" w:rsidP="0056144C">
            <w:pPr>
              <w:rPr>
                <w:rFonts w:asciiTheme="minorHAnsi" w:hAnsiTheme="minorHAnsi"/>
                <w:noProof/>
              </w:rPr>
            </w:pPr>
            <w:r w:rsidRPr="00912CD1">
              <w:rPr>
                <w:rFonts w:asciiTheme="minorHAnsi" w:hAnsiTheme="minorHAnsi"/>
                <w:noProof/>
              </w:rPr>
              <w:t>Health</w:t>
            </w:r>
            <w:r w:rsidR="005770D2" w:rsidRPr="00912CD1">
              <w:rPr>
                <w:rFonts w:asciiTheme="minorHAnsi" w:hAnsiTheme="minorHAnsi"/>
                <w:noProof/>
              </w:rPr>
              <w:t>care</w:t>
            </w:r>
          </w:p>
          <w:p w14:paraId="5716E125" w14:textId="287778FB" w:rsidR="005770D2" w:rsidRPr="00912CD1" w:rsidRDefault="005770D2" w:rsidP="0056144C">
            <w:pPr>
              <w:rPr>
                <w:rFonts w:asciiTheme="minorHAnsi" w:hAnsiTheme="minorHAnsi"/>
                <w:noProof/>
              </w:rPr>
            </w:pPr>
            <w:r w:rsidRPr="00912CD1">
              <w:rPr>
                <w:rFonts w:asciiTheme="minorHAnsi" w:hAnsiTheme="minorHAnsi"/>
                <w:noProof/>
              </w:rPr>
              <w:t>Hospitality/Tourism/Rec</w:t>
            </w:r>
          </w:p>
          <w:p w14:paraId="09D66BF8" w14:textId="343A9D99" w:rsidR="005770D2" w:rsidRPr="00912CD1" w:rsidRDefault="001F6B10" w:rsidP="0056144C">
            <w:pPr>
              <w:rPr>
                <w:rFonts w:asciiTheme="minorHAnsi" w:hAnsiTheme="minorHAnsi"/>
                <w:noProof/>
              </w:rPr>
            </w:pPr>
            <w:r w:rsidRPr="00912CD1">
              <w:rPr>
                <w:rFonts w:asciiTheme="minorHAnsi" w:hAnsiTheme="minorHAnsi"/>
                <w:noProof/>
              </w:rPr>
              <w:t>Human Services</w:t>
            </w:r>
          </w:p>
          <w:p w14:paraId="5DF9CA42" w14:textId="77777777" w:rsidR="005770D2" w:rsidRPr="00912CD1" w:rsidRDefault="005770D2" w:rsidP="0056144C">
            <w:pPr>
              <w:rPr>
                <w:rFonts w:asciiTheme="minorHAnsi" w:hAnsiTheme="minorHAnsi"/>
                <w:noProof/>
              </w:rPr>
            </w:pPr>
            <w:r w:rsidRPr="00912CD1">
              <w:rPr>
                <w:rFonts w:asciiTheme="minorHAnsi" w:hAnsiTheme="minorHAnsi"/>
                <w:noProof/>
              </w:rPr>
              <w:t>Manufacturing</w:t>
            </w:r>
          </w:p>
          <w:p w14:paraId="5F9A458F" w14:textId="77777777" w:rsidR="005770D2" w:rsidRPr="00912CD1" w:rsidRDefault="005770D2" w:rsidP="0056144C">
            <w:pPr>
              <w:rPr>
                <w:rFonts w:asciiTheme="minorHAnsi" w:hAnsiTheme="minorHAnsi"/>
                <w:noProof/>
              </w:rPr>
            </w:pPr>
            <w:r w:rsidRPr="00912CD1">
              <w:rPr>
                <w:rFonts w:asciiTheme="minorHAnsi" w:hAnsiTheme="minorHAnsi"/>
                <w:noProof/>
              </w:rPr>
              <w:t>Municipalities</w:t>
            </w:r>
          </w:p>
          <w:p w14:paraId="3534055F" w14:textId="77777777" w:rsidR="005770D2" w:rsidRPr="00912CD1" w:rsidRDefault="005770D2" w:rsidP="0056144C">
            <w:pPr>
              <w:rPr>
                <w:rFonts w:asciiTheme="minorHAnsi" w:hAnsiTheme="minorHAnsi"/>
                <w:noProof/>
              </w:rPr>
            </w:pPr>
            <w:r w:rsidRPr="00912CD1">
              <w:rPr>
                <w:rFonts w:asciiTheme="minorHAnsi" w:hAnsiTheme="minorHAnsi"/>
                <w:noProof/>
              </w:rPr>
              <w:t>Professional Services</w:t>
            </w:r>
          </w:p>
          <w:p w14:paraId="4AC4170D" w14:textId="77777777" w:rsidR="005770D2" w:rsidRPr="00912CD1" w:rsidRDefault="005770D2" w:rsidP="0056144C">
            <w:pPr>
              <w:rPr>
                <w:rFonts w:asciiTheme="minorHAnsi" w:hAnsiTheme="minorHAnsi"/>
                <w:noProof/>
              </w:rPr>
            </w:pPr>
            <w:r w:rsidRPr="00912CD1">
              <w:rPr>
                <w:rFonts w:asciiTheme="minorHAnsi" w:hAnsiTheme="minorHAnsi"/>
                <w:noProof/>
              </w:rPr>
              <w:t>Retail</w:t>
            </w:r>
          </w:p>
          <w:p w14:paraId="05151DE7" w14:textId="2137555D" w:rsidR="005770D2" w:rsidRPr="00912CD1" w:rsidRDefault="005770D2" w:rsidP="0056144C">
            <w:pPr>
              <w:rPr>
                <w:rFonts w:asciiTheme="minorHAnsi" w:hAnsiTheme="minorHAnsi"/>
                <w:noProof/>
              </w:rPr>
            </w:pPr>
            <w:r w:rsidRPr="00912CD1">
              <w:rPr>
                <w:rFonts w:asciiTheme="minorHAnsi" w:hAnsiTheme="minorHAnsi"/>
                <w:noProof/>
              </w:rPr>
              <w:t>Sports/Entertain/Media</w:t>
            </w:r>
          </w:p>
          <w:p w14:paraId="71FED3BD" w14:textId="77777777" w:rsidR="005770D2" w:rsidRPr="00912CD1" w:rsidRDefault="005770D2" w:rsidP="0056144C">
            <w:pPr>
              <w:rPr>
                <w:rFonts w:asciiTheme="minorHAnsi" w:hAnsiTheme="minorHAnsi"/>
                <w:noProof/>
              </w:rPr>
            </w:pPr>
            <w:r w:rsidRPr="00912CD1">
              <w:rPr>
                <w:rFonts w:asciiTheme="minorHAnsi" w:hAnsiTheme="minorHAnsi"/>
                <w:noProof/>
              </w:rPr>
              <w:t>Staffing Services</w:t>
            </w:r>
          </w:p>
          <w:p w14:paraId="1494E1D1" w14:textId="77777777" w:rsidR="005770D2" w:rsidRPr="00912CD1" w:rsidRDefault="005770D2" w:rsidP="0056144C">
            <w:pPr>
              <w:rPr>
                <w:rFonts w:asciiTheme="minorHAnsi" w:hAnsiTheme="minorHAnsi"/>
                <w:noProof/>
              </w:rPr>
            </w:pPr>
            <w:r w:rsidRPr="00912CD1">
              <w:rPr>
                <w:rFonts w:asciiTheme="minorHAnsi" w:hAnsiTheme="minorHAnsi"/>
                <w:noProof/>
              </w:rPr>
              <w:t>Technology</w:t>
            </w:r>
          </w:p>
          <w:p w14:paraId="56EAEFE5" w14:textId="77777777" w:rsidR="005770D2" w:rsidRPr="00912CD1" w:rsidRDefault="005770D2" w:rsidP="0056144C">
            <w:pPr>
              <w:rPr>
                <w:rFonts w:asciiTheme="minorHAnsi" w:hAnsiTheme="minorHAnsi"/>
                <w:noProof/>
              </w:rPr>
            </w:pPr>
            <w:r w:rsidRPr="00912CD1">
              <w:rPr>
                <w:rFonts w:asciiTheme="minorHAnsi" w:hAnsiTheme="minorHAnsi"/>
                <w:noProof/>
              </w:rPr>
              <w:t>Trans/Dist/Logistics</w:t>
            </w:r>
          </w:p>
          <w:p w14:paraId="427161C3" w14:textId="77777777" w:rsidR="0056144C" w:rsidRPr="00912CD1" w:rsidRDefault="005770D2" w:rsidP="0056144C">
            <w:pPr>
              <w:rPr>
                <w:rFonts w:asciiTheme="minorHAnsi" w:hAnsiTheme="minorHAnsi"/>
                <w:noProof/>
              </w:rPr>
            </w:pPr>
            <w:r w:rsidRPr="00912CD1">
              <w:rPr>
                <w:rFonts w:asciiTheme="minorHAnsi" w:hAnsiTheme="minorHAnsi"/>
                <w:noProof/>
              </w:rPr>
              <w:t>Utilities</w:t>
            </w:r>
          </w:p>
          <w:p w14:paraId="163E6608" w14:textId="755B6A59" w:rsidR="00322B58" w:rsidRPr="00912CD1" w:rsidRDefault="00322B58" w:rsidP="0056144C">
            <w:pPr>
              <w:rPr>
                <w:rFonts w:asciiTheme="minorHAnsi" w:hAnsiTheme="minorHAnsi"/>
                <w:noProof/>
              </w:rPr>
            </w:pPr>
            <w:r w:rsidRPr="00912CD1">
              <w:rPr>
                <w:rFonts w:asciiTheme="minorHAnsi" w:hAnsiTheme="minorHAnsi"/>
                <w:noProof/>
              </w:rPr>
              <w:t>Other</w:t>
            </w:r>
          </w:p>
        </w:tc>
        <w:tc>
          <w:tcPr>
            <w:tcW w:w="2610" w:type="dxa"/>
          </w:tcPr>
          <w:p w14:paraId="689A4692" w14:textId="77777777" w:rsidR="0056144C" w:rsidRDefault="005770D2" w:rsidP="0056144C">
            <w:pPr>
              <w:rPr>
                <w:rFonts w:asciiTheme="minorHAnsi" w:hAnsiTheme="minorHAnsi"/>
              </w:rPr>
            </w:pPr>
            <w:r w:rsidRPr="00912CD1">
              <w:rPr>
                <w:rFonts w:asciiTheme="minorHAnsi" w:hAnsiTheme="minorHAnsi"/>
              </w:rPr>
              <w:t>Replace existing list</w:t>
            </w:r>
            <w:r w:rsidR="0005084C">
              <w:rPr>
                <w:rFonts w:asciiTheme="minorHAnsi" w:hAnsiTheme="minorHAnsi"/>
              </w:rPr>
              <w:t>;</w:t>
            </w:r>
          </w:p>
          <w:p w14:paraId="72DD05C3" w14:textId="7DE21A86" w:rsidR="0005084C" w:rsidRPr="00912CD1" w:rsidRDefault="006954B5" w:rsidP="0056144C">
            <w:pPr>
              <w:rPr>
                <w:rFonts w:asciiTheme="minorHAnsi" w:hAnsiTheme="minorHAnsi"/>
              </w:rPr>
            </w:pPr>
            <w:ins w:id="128" w:author="Valerie Parker" w:date="2018-01-29T15:04:00Z">
              <w:r w:rsidRPr="006954B5">
                <w:rPr>
                  <w:rFonts w:asciiTheme="minorHAnsi" w:hAnsiTheme="minorHAnsi"/>
                </w:rPr>
                <w:t>Same picklist as Lead &gt; Industry</w:t>
              </w:r>
            </w:ins>
          </w:p>
        </w:tc>
      </w:tr>
      <w:tr w:rsidR="00674D06" w:rsidRPr="00912CD1" w14:paraId="033CC037" w14:textId="77777777" w:rsidTr="00875155">
        <w:tc>
          <w:tcPr>
            <w:tcW w:w="2965" w:type="dxa"/>
          </w:tcPr>
          <w:p w14:paraId="2BDAE419" w14:textId="3379C853" w:rsidR="00674D06" w:rsidRPr="00912CD1" w:rsidRDefault="00674D06" w:rsidP="0056144C">
            <w:pPr>
              <w:rPr>
                <w:rFonts w:asciiTheme="minorHAnsi" w:hAnsiTheme="minorHAnsi"/>
                <w:noProof/>
              </w:rPr>
            </w:pPr>
            <w:r w:rsidRPr="00912CD1">
              <w:rPr>
                <w:rFonts w:asciiTheme="minorHAnsi" w:hAnsiTheme="minorHAnsi"/>
                <w:noProof/>
              </w:rPr>
              <w:lastRenderedPageBreak/>
              <w:t>Division</w:t>
            </w:r>
          </w:p>
        </w:tc>
        <w:tc>
          <w:tcPr>
            <w:tcW w:w="1892" w:type="dxa"/>
          </w:tcPr>
          <w:p w14:paraId="076D5CAA" w14:textId="2B5B0F4B" w:rsidR="004F41B8" w:rsidRPr="00912CD1" w:rsidRDefault="004F41B8" w:rsidP="0056144C">
            <w:pPr>
              <w:rPr>
                <w:rFonts w:asciiTheme="minorHAnsi" w:hAnsiTheme="minorHAnsi"/>
                <w:noProof/>
              </w:rPr>
            </w:pPr>
            <w:r w:rsidRPr="00912CD1">
              <w:rPr>
                <w:rFonts w:asciiTheme="minorHAnsi" w:hAnsiTheme="minorHAnsi"/>
                <w:noProof/>
              </w:rPr>
              <w:t>Text</w:t>
            </w:r>
          </w:p>
        </w:tc>
        <w:tc>
          <w:tcPr>
            <w:tcW w:w="3238" w:type="dxa"/>
          </w:tcPr>
          <w:p w14:paraId="0988A779" w14:textId="1FAB491E" w:rsidR="00322B58" w:rsidRPr="00912CD1" w:rsidRDefault="00322B58" w:rsidP="00322B58">
            <w:pPr>
              <w:rPr>
                <w:rFonts w:asciiTheme="minorHAnsi" w:hAnsiTheme="minorHAnsi"/>
                <w:strike/>
                <w:noProof/>
              </w:rPr>
            </w:pPr>
          </w:p>
        </w:tc>
        <w:tc>
          <w:tcPr>
            <w:tcW w:w="2610" w:type="dxa"/>
          </w:tcPr>
          <w:p w14:paraId="5A8D8BE5" w14:textId="34ADE14C" w:rsidR="004F41B8" w:rsidRPr="00912CD1" w:rsidRDefault="003778F7" w:rsidP="0056144C">
            <w:pPr>
              <w:rPr>
                <w:rFonts w:asciiTheme="minorHAnsi" w:hAnsiTheme="minorHAnsi"/>
              </w:rPr>
            </w:pPr>
            <w:r w:rsidRPr="00912CD1">
              <w:rPr>
                <w:rFonts w:asciiTheme="minorHAnsi" w:hAnsiTheme="minorHAnsi"/>
              </w:rPr>
              <w:t xml:space="preserve">1/17 </w:t>
            </w:r>
            <w:r w:rsidR="004F41B8" w:rsidRPr="00912CD1">
              <w:rPr>
                <w:rFonts w:asciiTheme="minorHAnsi" w:hAnsiTheme="minorHAnsi"/>
              </w:rPr>
              <w:t>Replace with Text</w:t>
            </w:r>
          </w:p>
        </w:tc>
      </w:tr>
      <w:tr w:rsidR="00611DA6" w:rsidRPr="00912CD1" w14:paraId="0FB218F1" w14:textId="77777777" w:rsidTr="00875155">
        <w:trPr>
          <w:ins w:id="129" w:author="Valerie Parker" w:date="2018-02-07T10:34:00Z"/>
        </w:trPr>
        <w:tc>
          <w:tcPr>
            <w:tcW w:w="2965" w:type="dxa"/>
          </w:tcPr>
          <w:p w14:paraId="000F9D35" w14:textId="7C2B11B8" w:rsidR="00611DA6" w:rsidRPr="00912CD1" w:rsidRDefault="00611DA6" w:rsidP="0056144C">
            <w:pPr>
              <w:rPr>
                <w:ins w:id="130" w:author="Valerie Parker" w:date="2018-02-07T10:34:00Z"/>
                <w:rFonts w:asciiTheme="minorHAnsi" w:hAnsiTheme="minorHAnsi"/>
                <w:noProof/>
              </w:rPr>
            </w:pPr>
            <w:ins w:id="131" w:author="Valerie Parker" w:date="2018-02-07T10:37:00Z">
              <w:r>
                <w:rPr>
                  <w:rFonts w:asciiTheme="minorHAnsi" w:hAnsiTheme="minorHAnsi"/>
                  <w:noProof/>
                </w:rPr>
                <w:t xml:space="preserve">SBA </w:t>
              </w:r>
            </w:ins>
            <w:ins w:id="132" w:author="Valerie Parker" w:date="2018-02-07T10:35:00Z">
              <w:r>
                <w:rPr>
                  <w:rFonts w:asciiTheme="minorHAnsi" w:hAnsiTheme="minorHAnsi"/>
                  <w:noProof/>
                </w:rPr>
                <w:t>Certification</w:t>
              </w:r>
            </w:ins>
          </w:p>
        </w:tc>
        <w:tc>
          <w:tcPr>
            <w:tcW w:w="1892" w:type="dxa"/>
          </w:tcPr>
          <w:p w14:paraId="720EBCA3" w14:textId="1B666C13" w:rsidR="00611DA6" w:rsidRPr="00912CD1" w:rsidRDefault="00611DA6" w:rsidP="0056144C">
            <w:pPr>
              <w:rPr>
                <w:ins w:id="133" w:author="Valerie Parker" w:date="2018-02-07T10:34:00Z"/>
                <w:rFonts w:asciiTheme="minorHAnsi" w:hAnsiTheme="minorHAnsi"/>
                <w:noProof/>
              </w:rPr>
            </w:pPr>
            <w:ins w:id="134" w:author="Valerie Parker" w:date="2018-02-07T10:35:00Z">
              <w:r>
                <w:rPr>
                  <w:rFonts w:asciiTheme="minorHAnsi" w:hAnsiTheme="minorHAnsi"/>
                  <w:noProof/>
                </w:rPr>
                <w:t>Multi select picklist</w:t>
              </w:r>
            </w:ins>
          </w:p>
        </w:tc>
        <w:tc>
          <w:tcPr>
            <w:tcW w:w="3238" w:type="dxa"/>
          </w:tcPr>
          <w:p w14:paraId="01711B0A" w14:textId="15892D2E" w:rsidR="00611DA6" w:rsidRDefault="00611DA6" w:rsidP="00322B58">
            <w:pPr>
              <w:rPr>
                <w:ins w:id="135" w:author="Valerie Parker" w:date="2018-02-07T10:40:00Z"/>
                <w:rFonts w:asciiTheme="minorHAnsi" w:hAnsiTheme="minorHAnsi"/>
                <w:noProof/>
              </w:rPr>
            </w:pPr>
            <w:ins w:id="136" w:author="Valerie Parker" w:date="2018-02-07T10:40:00Z">
              <w:r>
                <w:rPr>
                  <w:rFonts w:asciiTheme="minorHAnsi" w:hAnsiTheme="minorHAnsi"/>
                  <w:noProof/>
                </w:rPr>
                <w:t>Certified</w:t>
              </w:r>
            </w:ins>
          </w:p>
          <w:p w14:paraId="4A96FB87" w14:textId="55FD4C9F" w:rsidR="00611DA6" w:rsidRDefault="00611DA6" w:rsidP="00322B58">
            <w:pPr>
              <w:rPr>
                <w:ins w:id="137" w:author="Valerie Parker" w:date="2018-02-07T10:40:00Z"/>
                <w:rFonts w:asciiTheme="minorHAnsi" w:hAnsiTheme="minorHAnsi"/>
                <w:noProof/>
              </w:rPr>
            </w:pPr>
            <w:ins w:id="138" w:author="Valerie Parker" w:date="2018-02-07T10:40:00Z">
              <w:r>
                <w:rPr>
                  <w:rFonts w:asciiTheme="minorHAnsi" w:hAnsiTheme="minorHAnsi"/>
                  <w:noProof/>
                </w:rPr>
                <w:t>Certified in CC</w:t>
              </w:r>
            </w:ins>
          </w:p>
          <w:p w14:paraId="5F8B7BC5" w14:textId="76D917C0" w:rsidR="00611DA6" w:rsidRDefault="00611DA6" w:rsidP="00322B58">
            <w:pPr>
              <w:rPr>
                <w:ins w:id="139" w:author="Valerie Parker" w:date="2018-02-07T10:37:00Z"/>
                <w:rFonts w:asciiTheme="minorHAnsi" w:hAnsiTheme="minorHAnsi"/>
                <w:noProof/>
              </w:rPr>
            </w:pPr>
            <w:ins w:id="140" w:author="Valerie Parker" w:date="2018-02-07T10:37:00Z">
              <w:r>
                <w:rPr>
                  <w:rFonts w:asciiTheme="minorHAnsi" w:hAnsiTheme="minorHAnsi"/>
                  <w:noProof/>
                </w:rPr>
                <w:t>Disabled</w:t>
              </w:r>
            </w:ins>
          </w:p>
          <w:p w14:paraId="79C08D63" w14:textId="29B01557" w:rsidR="00611DA6" w:rsidRDefault="00611DA6" w:rsidP="00322B58">
            <w:pPr>
              <w:rPr>
                <w:ins w:id="141" w:author="Valerie Parker" w:date="2018-02-07T10:37:00Z"/>
                <w:rFonts w:asciiTheme="minorHAnsi" w:hAnsiTheme="minorHAnsi"/>
                <w:noProof/>
              </w:rPr>
            </w:pPr>
            <w:ins w:id="142" w:author="Valerie Parker" w:date="2018-02-07T10:37:00Z">
              <w:r>
                <w:rPr>
                  <w:rFonts w:asciiTheme="minorHAnsi" w:hAnsiTheme="minorHAnsi"/>
                  <w:noProof/>
                </w:rPr>
                <w:t>Small Business</w:t>
              </w:r>
            </w:ins>
          </w:p>
          <w:p w14:paraId="1088695F" w14:textId="471B34AC" w:rsidR="00611DA6" w:rsidRDefault="00611DA6" w:rsidP="00322B58">
            <w:pPr>
              <w:rPr>
                <w:ins w:id="143" w:author="Valerie Parker" w:date="2018-02-07T10:37:00Z"/>
                <w:rFonts w:asciiTheme="minorHAnsi" w:hAnsiTheme="minorHAnsi"/>
                <w:noProof/>
              </w:rPr>
            </w:pPr>
            <w:ins w:id="144" w:author="Valerie Parker" w:date="2018-02-07T10:37:00Z">
              <w:r>
                <w:rPr>
                  <w:rFonts w:asciiTheme="minorHAnsi" w:hAnsiTheme="minorHAnsi"/>
                  <w:noProof/>
                </w:rPr>
                <w:t>Veteran Owned</w:t>
              </w:r>
            </w:ins>
          </w:p>
          <w:p w14:paraId="3DEAD406" w14:textId="780FC869" w:rsidR="00611DA6" w:rsidRDefault="00611DA6" w:rsidP="00322B58">
            <w:pPr>
              <w:rPr>
                <w:ins w:id="145" w:author="Valerie Parker" w:date="2018-02-07T10:37:00Z"/>
                <w:rFonts w:asciiTheme="minorHAnsi" w:hAnsiTheme="minorHAnsi"/>
                <w:noProof/>
              </w:rPr>
            </w:pPr>
            <w:ins w:id="146" w:author="Valerie Parker" w:date="2018-02-07T10:36:00Z">
              <w:r w:rsidRPr="00611DA6">
                <w:rPr>
                  <w:rFonts w:asciiTheme="minorHAnsi" w:hAnsiTheme="minorHAnsi"/>
                  <w:noProof/>
                </w:rPr>
                <w:t>Women Owned</w:t>
              </w:r>
            </w:ins>
          </w:p>
          <w:p w14:paraId="3A67B6DF" w14:textId="0526D5F5" w:rsidR="00611DA6" w:rsidRPr="00611DA6" w:rsidRDefault="00611DA6" w:rsidP="00322B58">
            <w:pPr>
              <w:rPr>
                <w:ins w:id="147" w:author="Valerie Parker" w:date="2018-02-07T10:34:00Z"/>
                <w:rFonts w:asciiTheme="minorHAnsi" w:hAnsiTheme="minorHAnsi"/>
                <w:noProof/>
              </w:rPr>
            </w:pPr>
          </w:p>
        </w:tc>
        <w:tc>
          <w:tcPr>
            <w:tcW w:w="2610" w:type="dxa"/>
          </w:tcPr>
          <w:p w14:paraId="37DF61A7" w14:textId="7EB8ADDF" w:rsidR="00611DA6" w:rsidRPr="00912CD1" w:rsidRDefault="00611DA6" w:rsidP="0056144C">
            <w:pPr>
              <w:rPr>
                <w:ins w:id="148" w:author="Valerie Parker" w:date="2018-02-07T10:34:00Z"/>
                <w:rFonts w:asciiTheme="minorHAnsi" w:hAnsiTheme="minorHAnsi"/>
              </w:rPr>
            </w:pPr>
            <w:ins w:id="149" w:author="Valerie Parker" w:date="2018-02-07T10:37:00Z">
              <w:r>
                <w:rPr>
                  <w:rFonts w:asciiTheme="minorHAnsi" w:hAnsiTheme="minorHAnsi"/>
                </w:rPr>
                <w:t>2/7 David to provide values</w:t>
              </w:r>
            </w:ins>
          </w:p>
        </w:tc>
      </w:tr>
      <w:tr w:rsidR="00416619" w:rsidRPr="00912CD1" w14:paraId="6BE3482B" w14:textId="77777777" w:rsidTr="00416619">
        <w:tc>
          <w:tcPr>
            <w:tcW w:w="2965" w:type="dxa"/>
          </w:tcPr>
          <w:p w14:paraId="47AFE6FF" w14:textId="12BF3C44" w:rsidR="00416619" w:rsidRPr="00912CD1" w:rsidRDefault="00416619" w:rsidP="00B209B6">
            <w:pPr>
              <w:rPr>
                <w:rFonts w:asciiTheme="minorHAnsi" w:hAnsiTheme="minorHAnsi"/>
                <w:noProof/>
              </w:rPr>
            </w:pPr>
            <w:r w:rsidRPr="00912CD1">
              <w:rPr>
                <w:rFonts w:asciiTheme="minorHAnsi" w:hAnsiTheme="minorHAnsi"/>
                <w:noProof/>
              </w:rPr>
              <w:t>Tax ID</w:t>
            </w:r>
            <w:r w:rsidR="00AD3E58" w:rsidRPr="00912CD1">
              <w:rPr>
                <w:rFonts w:asciiTheme="minorHAnsi" w:hAnsiTheme="minorHAnsi"/>
                <w:noProof/>
              </w:rPr>
              <w:t xml:space="preserve"> / TIN</w:t>
            </w:r>
          </w:p>
        </w:tc>
        <w:tc>
          <w:tcPr>
            <w:tcW w:w="1892" w:type="dxa"/>
          </w:tcPr>
          <w:p w14:paraId="423D9B67" w14:textId="77777777" w:rsidR="00416619" w:rsidRPr="00912CD1" w:rsidRDefault="00416619" w:rsidP="00B209B6">
            <w:pPr>
              <w:rPr>
                <w:rFonts w:asciiTheme="minorHAnsi" w:hAnsiTheme="minorHAnsi"/>
                <w:noProof/>
              </w:rPr>
            </w:pPr>
            <w:r w:rsidRPr="00912CD1">
              <w:rPr>
                <w:rFonts w:asciiTheme="minorHAnsi" w:hAnsiTheme="minorHAnsi"/>
                <w:noProof/>
              </w:rPr>
              <w:t>text</w:t>
            </w:r>
          </w:p>
        </w:tc>
        <w:tc>
          <w:tcPr>
            <w:tcW w:w="3238" w:type="dxa"/>
          </w:tcPr>
          <w:p w14:paraId="507FA54B" w14:textId="77777777" w:rsidR="00416619" w:rsidRPr="00912CD1" w:rsidRDefault="00416619" w:rsidP="00B209B6">
            <w:pPr>
              <w:rPr>
                <w:rFonts w:asciiTheme="minorHAnsi" w:hAnsiTheme="minorHAnsi"/>
                <w:noProof/>
              </w:rPr>
            </w:pPr>
          </w:p>
        </w:tc>
        <w:tc>
          <w:tcPr>
            <w:tcW w:w="2610" w:type="dxa"/>
          </w:tcPr>
          <w:p w14:paraId="4BF51725" w14:textId="77777777" w:rsidR="00416619" w:rsidRPr="00912CD1" w:rsidRDefault="00416619" w:rsidP="00B209B6">
            <w:pPr>
              <w:rPr>
                <w:rFonts w:asciiTheme="minorHAnsi" w:hAnsiTheme="minorHAnsi"/>
              </w:rPr>
            </w:pPr>
            <w:r w:rsidRPr="00912CD1">
              <w:rPr>
                <w:rFonts w:asciiTheme="minorHAnsi" w:hAnsiTheme="minorHAnsi"/>
              </w:rPr>
              <w:t>New;</w:t>
            </w:r>
          </w:p>
          <w:p w14:paraId="1485CBAC" w14:textId="77777777" w:rsidR="00416619" w:rsidRPr="00912CD1" w:rsidRDefault="00416619" w:rsidP="00B209B6">
            <w:pPr>
              <w:rPr>
                <w:rFonts w:asciiTheme="minorHAnsi" w:hAnsiTheme="minorHAnsi"/>
              </w:rPr>
            </w:pPr>
            <w:r w:rsidRPr="00912CD1">
              <w:rPr>
                <w:rFonts w:asciiTheme="minorHAnsi" w:hAnsiTheme="minorHAnsi"/>
              </w:rPr>
              <w:t>Add under Parent Account, above Council District</w:t>
            </w:r>
          </w:p>
        </w:tc>
      </w:tr>
      <w:tr w:rsidR="0056144C" w:rsidRPr="00584664" w14:paraId="262280BF" w14:textId="77777777" w:rsidTr="00875155">
        <w:tc>
          <w:tcPr>
            <w:tcW w:w="2965" w:type="dxa"/>
          </w:tcPr>
          <w:p w14:paraId="54AABE9A" w14:textId="431F46CD" w:rsidR="0056144C" w:rsidRPr="00912CD1" w:rsidRDefault="005770D2" w:rsidP="0056144C">
            <w:pPr>
              <w:rPr>
                <w:rFonts w:asciiTheme="minorHAnsi" w:hAnsiTheme="minorHAnsi"/>
                <w:noProof/>
              </w:rPr>
            </w:pPr>
            <w:r w:rsidRPr="00912CD1">
              <w:rPr>
                <w:rFonts w:asciiTheme="minorHAnsi" w:hAnsiTheme="minorHAnsi"/>
                <w:noProof/>
              </w:rPr>
              <w:t>Region</w:t>
            </w:r>
          </w:p>
        </w:tc>
        <w:tc>
          <w:tcPr>
            <w:tcW w:w="1892" w:type="dxa"/>
          </w:tcPr>
          <w:p w14:paraId="355F004C" w14:textId="30908D43" w:rsidR="0056144C" w:rsidRPr="00912CD1" w:rsidRDefault="005770D2" w:rsidP="0056144C">
            <w:pPr>
              <w:rPr>
                <w:rFonts w:asciiTheme="minorHAnsi" w:hAnsiTheme="minorHAnsi"/>
                <w:noProof/>
              </w:rPr>
            </w:pPr>
            <w:r w:rsidRPr="00912CD1">
              <w:rPr>
                <w:rFonts w:asciiTheme="minorHAnsi" w:hAnsiTheme="minorHAnsi"/>
                <w:noProof/>
              </w:rPr>
              <w:t>Pick List</w:t>
            </w:r>
          </w:p>
        </w:tc>
        <w:tc>
          <w:tcPr>
            <w:tcW w:w="3238" w:type="dxa"/>
          </w:tcPr>
          <w:p w14:paraId="42F51717" w14:textId="77777777" w:rsidR="00322B58" w:rsidRPr="00912CD1" w:rsidRDefault="00322B58" w:rsidP="00322B58">
            <w:pPr>
              <w:rPr>
                <w:rFonts w:asciiTheme="minorHAnsi" w:hAnsiTheme="minorHAnsi"/>
                <w:noProof/>
              </w:rPr>
            </w:pPr>
            <w:r w:rsidRPr="00912CD1">
              <w:rPr>
                <w:rFonts w:asciiTheme="minorHAnsi" w:hAnsiTheme="minorHAnsi"/>
                <w:noProof/>
              </w:rPr>
              <w:t>Council District -1</w:t>
            </w:r>
          </w:p>
          <w:p w14:paraId="4F83B68E" w14:textId="77777777" w:rsidR="00322B58" w:rsidRPr="00912CD1" w:rsidRDefault="00322B58" w:rsidP="00322B58">
            <w:pPr>
              <w:rPr>
                <w:rFonts w:asciiTheme="minorHAnsi" w:hAnsiTheme="minorHAnsi"/>
                <w:noProof/>
              </w:rPr>
            </w:pPr>
            <w:r w:rsidRPr="00912CD1">
              <w:rPr>
                <w:rFonts w:asciiTheme="minorHAnsi" w:hAnsiTheme="minorHAnsi"/>
                <w:noProof/>
              </w:rPr>
              <w:t>Council District -2</w:t>
            </w:r>
          </w:p>
          <w:p w14:paraId="0AFF4054" w14:textId="77777777" w:rsidR="00322B58" w:rsidRPr="00912CD1" w:rsidRDefault="00322B58" w:rsidP="00322B58">
            <w:pPr>
              <w:rPr>
                <w:rFonts w:asciiTheme="minorHAnsi" w:hAnsiTheme="minorHAnsi"/>
                <w:noProof/>
              </w:rPr>
            </w:pPr>
            <w:r w:rsidRPr="00912CD1">
              <w:rPr>
                <w:rFonts w:asciiTheme="minorHAnsi" w:hAnsiTheme="minorHAnsi"/>
                <w:noProof/>
              </w:rPr>
              <w:t>Council District -3</w:t>
            </w:r>
          </w:p>
          <w:p w14:paraId="7D5388B7" w14:textId="77777777" w:rsidR="00322B58" w:rsidRPr="00912CD1" w:rsidRDefault="00322B58" w:rsidP="00322B58">
            <w:pPr>
              <w:rPr>
                <w:rFonts w:asciiTheme="minorHAnsi" w:hAnsiTheme="minorHAnsi"/>
                <w:noProof/>
              </w:rPr>
            </w:pPr>
            <w:r w:rsidRPr="00912CD1">
              <w:rPr>
                <w:rFonts w:asciiTheme="minorHAnsi" w:hAnsiTheme="minorHAnsi"/>
                <w:noProof/>
              </w:rPr>
              <w:t>Council District -4</w:t>
            </w:r>
          </w:p>
          <w:p w14:paraId="08B0C926" w14:textId="77777777" w:rsidR="00322B58" w:rsidRPr="00912CD1" w:rsidRDefault="00322B58" w:rsidP="00322B58">
            <w:pPr>
              <w:rPr>
                <w:rFonts w:asciiTheme="minorHAnsi" w:hAnsiTheme="minorHAnsi"/>
                <w:noProof/>
              </w:rPr>
            </w:pPr>
            <w:r w:rsidRPr="00912CD1">
              <w:rPr>
                <w:rFonts w:asciiTheme="minorHAnsi" w:hAnsiTheme="minorHAnsi"/>
                <w:noProof/>
              </w:rPr>
              <w:t>Council District -5</w:t>
            </w:r>
          </w:p>
          <w:p w14:paraId="0121633E" w14:textId="77777777" w:rsidR="00322B58" w:rsidRPr="00912CD1" w:rsidRDefault="00322B58" w:rsidP="00322B58">
            <w:pPr>
              <w:rPr>
                <w:rFonts w:asciiTheme="minorHAnsi" w:hAnsiTheme="minorHAnsi"/>
                <w:noProof/>
              </w:rPr>
            </w:pPr>
            <w:r w:rsidRPr="00912CD1">
              <w:rPr>
                <w:rFonts w:asciiTheme="minorHAnsi" w:hAnsiTheme="minorHAnsi"/>
                <w:noProof/>
              </w:rPr>
              <w:t>Council District -6</w:t>
            </w:r>
          </w:p>
          <w:p w14:paraId="78E8E9FB" w14:textId="77777777" w:rsidR="00322B58" w:rsidRPr="00912CD1" w:rsidRDefault="00322B58" w:rsidP="00322B58">
            <w:pPr>
              <w:rPr>
                <w:rFonts w:asciiTheme="minorHAnsi" w:hAnsiTheme="minorHAnsi"/>
                <w:noProof/>
              </w:rPr>
            </w:pPr>
            <w:r w:rsidRPr="00912CD1">
              <w:rPr>
                <w:rFonts w:asciiTheme="minorHAnsi" w:hAnsiTheme="minorHAnsi"/>
                <w:noProof/>
              </w:rPr>
              <w:t>Council District -7</w:t>
            </w:r>
          </w:p>
          <w:p w14:paraId="1A6545B0" w14:textId="77777777" w:rsidR="00322B58" w:rsidRPr="00912CD1" w:rsidRDefault="00322B58" w:rsidP="00322B58">
            <w:pPr>
              <w:rPr>
                <w:rFonts w:asciiTheme="minorHAnsi" w:hAnsiTheme="minorHAnsi"/>
                <w:noProof/>
              </w:rPr>
            </w:pPr>
            <w:r w:rsidRPr="00912CD1">
              <w:rPr>
                <w:rFonts w:asciiTheme="minorHAnsi" w:hAnsiTheme="minorHAnsi"/>
                <w:noProof/>
              </w:rPr>
              <w:t>Council District -8</w:t>
            </w:r>
          </w:p>
          <w:p w14:paraId="3A2F2790" w14:textId="77777777" w:rsidR="00322B58" w:rsidRPr="00912CD1" w:rsidRDefault="00322B58" w:rsidP="00322B58">
            <w:pPr>
              <w:rPr>
                <w:rFonts w:asciiTheme="minorHAnsi" w:hAnsiTheme="minorHAnsi"/>
                <w:noProof/>
              </w:rPr>
            </w:pPr>
            <w:r w:rsidRPr="00912CD1">
              <w:rPr>
                <w:rFonts w:asciiTheme="minorHAnsi" w:hAnsiTheme="minorHAnsi"/>
                <w:noProof/>
              </w:rPr>
              <w:t>Council District -9</w:t>
            </w:r>
          </w:p>
          <w:p w14:paraId="3E0D82C0" w14:textId="77777777" w:rsidR="00322B58" w:rsidRPr="00912CD1" w:rsidRDefault="00322B58" w:rsidP="00322B58">
            <w:pPr>
              <w:rPr>
                <w:rFonts w:asciiTheme="minorHAnsi" w:hAnsiTheme="minorHAnsi"/>
                <w:noProof/>
              </w:rPr>
            </w:pPr>
            <w:r w:rsidRPr="00912CD1">
              <w:rPr>
                <w:rFonts w:asciiTheme="minorHAnsi" w:hAnsiTheme="minorHAnsi"/>
                <w:noProof/>
              </w:rPr>
              <w:t>Council District -10</w:t>
            </w:r>
          </w:p>
          <w:p w14:paraId="275DC583" w14:textId="77777777" w:rsidR="00322B58" w:rsidRPr="00912CD1" w:rsidRDefault="00322B58" w:rsidP="00322B58">
            <w:pPr>
              <w:rPr>
                <w:rFonts w:asciiTheme="minorHAnsi" w:hAnsiTheme="minorHAnsi"/>
                <w:noProof/>
              </w:rPr>
            </w:pPr>
            <w:r w:rsidRPr="00912CD1">
              <w:rPr>
                <w:rFonts w:asciiTheme="minorHAnsi" w:hAnsiTheme="minorHAnsi"/>
                <w:noProof/>
              </w:rPr>
              <w:t>Council District -11</w:t>
            </w:r>
          </w:p>
          <w:p w14:paraId="6F7BB36A" w14:textId="536EEA30" w:rsidR="0056144C" w:rsidRPr="00912CD1" w:rsidRDefault="00322B58" w:rsidP="00322B58">
            <w:pPr>
              <w:rPr>
                <w:rFonts w:asciiTheme="minorHAnsi" w:hAnsiTheme="minorHAnsi"/>
                <w:noProof/>
              </w:rPr>
            </w:pPr>
            <w:r w:rsidRPr="00912CD1">
              <w:rPr>
                <w:rFonts w:asciiTheme="minorHAnsi" w:hAnsiTheme="minorHAnsi"/>
                <w:noProof/>
              </w:rPr>
              <w:t>Not Applicable (N/A)</w:t>
            </w:r>
          </w:p>
        </w:tc>
        <w:tc>
          <w:tcPr>
            <w:tcW w:w="2610" w:type="dxa"/>
          </w:tcPr>
          <w:p w14:paraId="10EBC645" w14:textId="043709B1" w:rsidR="00322B58" w:rsidRPr="00912CD1" w:rsidRDefault="00322B58" w:rsidP="0056144C">
            <w:pPr>
              <w:rPr>
                <w:rFonts w:asciiTheme="minorHAnsi" w:hAnsiTheme="minorHAnsi"/>
                <w:noProof/>
              </w:rPr>
            </w:pPr>
            <w:r w:rsidRPr="00912CD1">
              <w:rPr>
                <w:rFonts w:asciiTheme="minorHAnsi" w:hAnsiTheme="minorHAnsi"/>
                <w:noProof/>
              </w:rPr>
              <w:t>Move up to Account Main screen;</w:t>
            </w:r>
          </w:p>
          <w:p w14:paraId="5B95FD7D" w14:textId="77777777" w:rsidR="0056144C" w:rsidRPr="00912CD1" w:rsidRDefault="005770D2" w:rsidP="0056144C">
            <w:pPr>
              <w:rPr>
                <w:rFonts w:asciiTheme="minorHAnsi" w:hAnsiTheme="minorHAnsi"/>
                <w:noProof/>
              </w:rPr>
            </w:pPr>
            <w:r w:rsidRPr="00912CD1">
              <w:rPr>
                <w:rFonts w:asciiTheme="minorHAnsi" w:hAnsiTheme="minorHAnsi"/>
                <w:noProof/>
              </w:rPr>
              <w:t>Relabel as Council District</w:t>
            </w:r>
          </w:p>
          <w:p w14:paraId="1632D893" w14:textId="77777777" w:rsidR="00627C68" w:rsidRPr="00912CD1" w:rsidRDefault="00627C68" w:rsidP="0056144C">
            <w:pPr>
              <w:rPr>
                <w:rFonts w:asciiTheme="minorHAnsi" w:hAnsiTheme="minorHAnsi"/>
                <w:noProof/>
              </w:rPr>
            </w:pPr>
          </w:p>
          <w:p w14:paraId="70448C3C" w14:textId="77777777" w:rsidR="00627C68" w:rsidRDefault="00627C68" w:rsidP="00627C68">
            <w:pPr>
              <w:rPr>
                <w:rFonts w:asciiTheme="minorHAnsi" w:hAnsiTheme="minorHAnsi"/>
                <w:noProof/>
              </w:rPr>
            </w:pPr>
            <w:r w:rsidRPr="00912CD1">
              <w:rPr>
                <w:rFonts w:asciiTheme="minorHAnsi" w:hAnsiTheme="minorHAnsi"/>
                <w:noProof/>
              </w:rPr>
              <w:t>Future Phase(s): Interface with Cuyahoga County GIS System to auto -populate District selection based off of zip code.</w:t>
            </w:r>
            <w:r>
              <w:rPr>
                <w:rFonts w:asciiTheme="minorHAnsi" w:hAnsiTheme="minorHAnsi"/>
                <w:noProof/>
              </w:rPr>
              <w:t xml:space="preserve"> </w:t>
            </w:r>
          </w:p>
          <w:p w14:paraId="779EE776" w14:textId="134D43E8" w:rsidR="00627C68" w:rsidRPr="00584664" w:rsidRDefault="00627C68" w:rsidP="0056144C">
            <w:pPr>
              <w:rPr>
                <w:rFonts w:asciiTheme="minorHAnsi" w:hAnsiTheme="minorHAnsi"/>
                <w:noProof/>
              </w:rPr>
            </w:pPr>
          </w:p>
        </w:tc>
      </w:tr>
      <w:tr w:rsidR="0056144C" w:rsidRPr="00584664" w14:paraId="2612B64F" w14:textId="77777777" w:rsidTr="00875155">
        <w:tc>
          <w:tcPr>
            <w:tcW w:w="2965" w:type="dxa"/>
          </w:tcPr>
          <w:p w14:paraId="14B1E200" w14:textId="0388EE82" w:rsidR="0056144C" w:rsidRPr="00584664" w:rsidRDefault="005770D2" w:rsidP="0056144C">
            <w:pPr>
              <w:rPr>
                <w:rFonts w:asciiTheme="minorHAnsi" w:hAnsiTheme="minorHAnsi"/>
                <w:noProof/>
              </w:rPr>
            </w:pPr>
            <w:r>
              <w:rPr>
                <w:rFonts w:asciiTheme="minorHAnsi" w:hAnsiTheme="minorHAnsi"/>
                <w:noProof/>
              </w:rPr>
              <w:t>City</w:t>
            </w:r>
          </w:p>
        </w:tc>
        <w:tc>
          <w:tcPr>
            <w:tcW w:w="1892" w:type="dxa"/>
          </w:tcPr>
          <w:p w14:paraId="0737DFD6" w14:textId="2D24CD6A" w:rsidR="0056144C" w:rsidRPr="00584664" w:rsidRDefault="000F398C" w:rsidP="0056144C">
            <w:pPr>
              <w:rPr>
                <w:rFonts w:asciiTheme="minorHAnsi" w:hAnsiTheme="minorHAnsi"/>
                <w:noProof/>
              </w:rPr>
            </w:pPr>
            <w:r>
              <w:rPr>
                <w:rFonts w:asciiTheme="minorHAnsi" w:hAnsiTheme="minorHAnsi"/>
                <w:noProof/>
              </w:rPr>
              <w:t>Pick list</w:t>
            </w:r>
          </w:p>
        </w:tc>
        <w:tc>
          <w:tcPr>
            <w:tcW w:w="3238" w:type="dxa"/>
          </w:tcPr>
          <w:tbl>
            <w:tblPr>
              <w:tblStyle w:val="TableGrid"/>
              <w:tblW w:w="0" w:type="auto"/>
              <w:tblLayout w:type="fixed"/>
              <w:tblLook w:val="04A0" w:firstRow="1" w:lastRow="0" w:firstColumn="1" w:lastColumn="0" w:noHBand="0" w:noVBand="1"/>
            </w:tblPr>
            <w:tblGrid>
              <w:gridCol w:w="3238"/>
            </w:tblGrid>
            <w:tr w:rsidR="00322B58" w14:paraId="26F6CA84" w14:textId="77777777" w:rsidTr="00322B58">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3660" w:type="dxa"/>
                    <w:tblLayout w:type="fixed"/>
                    <w:tblLook w:val="04A0" w:firstRow="1" w:lastRow="0" w:firstColumn="1" w:lastColumn="0" w:noHBand="0" w:noVBand="1"/>
                  </w:tblPr>
                  <w:tblGrid>
                    <w:gridCol w:w="3660"/>
                  </w:tblGrid>
                  <w:tr w:rsidR="00322B58" w14:paraId="6423E641" w14:textId="77777777">
                    <w:trPr>
                      <w:trHeight w:val="225"/>
                    </w:trPr>
                    <w:tc>
                      <w:tcPr>
                        <w:tcW w:w="3660" w:type="dxa"/>
                        <w:hideMark/>
                      </w:tcPr>
                      <w:p w14:paraId="062C14BA" w14:textId="77777777" w:rsidR="00322B58" w:rsidRDefault="003D4E1E" w:rsidP="00322B58">
                        <w:pPr>
                          <w:spacing w:line="276" w:lineRule="auto"/>
                          <w:rPr>
                            <w:rFonts w:ascii="Arial" w:hAnsi="Arial" w:cs="Arial"/>
                            <w:color w:val="0563C1"/>
                            <w:sz w:val="16"/>
                            <w:szCs w:val="16"/>
                            <w:u w:val="single"/>
                          </w:rPr>
                        </w:pPr>
                        <w:hyperlink r:id="rId22" w:history="1">
                          <w:r w:rsidR="00322B58">
                            <w:rPr>
                              <w:rStyle w:val="Hyperlink"/>
                              <w:rFonts w:ascii="Arial" w:hAnsi="Arial" w:cs="Arial"/>
                              <w:color w:val="0563C1"/>
                              <w:sz w:val="16"/>
                              <w:szCs w:val="16"/>
                            </w:rPr>
                            <w:t>Bay Village</w:t>
                          </w:r>
                        </w:hyperlink>
                      </w:p>
                    </w:tc>
                  </w:tr>
                  <w:tr w:rsidR="00322B58" w14:paraId="0B86391B" w14:textId="77777777">
                    <w:trPr>
                      <w:trHeight w:val="199"/>
                    </w:trPr>
                    <w:tc>
                      <w:tcPr>
                        <w:tcW w:w="3660" w:type="dxa"/>
                        <w:hideMark/>
                      </w:tcPr>
                      <w:p w14:paraId="50453EC7" w14:textId="77777777" w:rsidR="00322B58" w:rsidRDefault="003D4E1E" w:rsidP="00322B58">
                        <w:pPr>
                          <w:spacing w:line="276" w:lineRule="auto"/>
                          <w:rPr>
                            <w:rFonts w:ascii="Arial" w:hAnsi="Arial" w:cs="Arial"/>
                            <w:color w:val="0563C1"/>
                            <w:sz w:val="16"/>
                            <w:szCs w:val="16"/>
                            <w:u w:val="single"/>
                          </w:rPr>
                        </w:pPr>
                        <w:hyperlink r:id="rId23" w:history="1">
                          <w:r w:rsidR="00322B58">
                            <w:rPr>
                              <w:rStyle w:val="Hyperlink"/>
                              <w:rFonts w:ascii="Arial" w:hAnsi="Arial" w:cs="Arial"/>
                              <w:color w:val="0563C1"/>
                              <w:sz w:val="16"/>
                              <w:szCs w:val="16"/>
                            </w:rPr>
                            <w:t>Beachwood</w:t>
                          </w:r>
                        </w:hyperlink>
                      </w:p>
                    </w:tc>
                  </w:tr>
                  <w:tr w:rsidR="00322B58" w14:paraId="16277B67" w14:textId="77777777">
                    <w:trPr>
                      <w:trHeight w:val="240"/>
                    </w:trPr>
                    <w:tc>
                      <w:tcPr>
                        <w:tcW w:w="3660" w:type="dxa"/>
                        <w:hideMark/>
                      </w:tcPr>
                      <w:p w14:paraId="374967FF" w14:textId="77777777" w:rsidR="00322B58" w:rsidRDefault="003D4E1E" w:rsidP="00322B58">
                        <w:pPr>
                          <w:spacing w:line="276" w:lineRule="auto"/>
                          <w:rPr>
                            <w:rFonts w:ascii="Arial" w:hAnsi="Arial" w:cs="Arial"/>
                            <w:color w:val="0563C1"/>
                            <w:sz w:val="16"/>
                            <w:szCs w:val="16"/>
                            <w:u w:val="single"/>
                          </w:rPr>
                        </w:pPr>
                        <w:hyperlink r:id="rId24" w:history="1">
                          <w:r w:rsidR="00322B58">
                            <w:rPr>
                              <w:rStyle w:val="Hyperlink"/>
                              <w:rFonts w:ascii="Arial" w:hAnsi="Arial" w:cs="Arial"/>
                              <w:color w:val="0563C1"/>
                              <w:sz w:val="16"/>
                              <w:szCs w:val="16"/>
                            </w:rPr>
                            <w:t>Bedford</w:t>
                          </w:r>
                        </w:hyperlink>
                      </w:p>
                    </w:tc>
                  </w:tr>
                  <w:tr w:rsidR="00322B58" w14:paraId="74BD27C5" w14:textId="77777777">
                    <w:trPr>
                      <w:trHeight w:val="225"/>
                    </w:trPr>
                    <w:tc>
                      <w:tcPr>
                        <w:tcW w:w="3660" w:type="dxa"/>
                        <w:hideMark/>
                      </w:tcPr>
                      <w:p w14:paraId="03B5E920" w14:textId="77777777" w:rsidR="00322B58" w:rsidRDefault="003D4E1E" w:rsidP="00322B58">
                        <w:pPr>
                          <w:spacing w:line="276" w:lineRule="auto"/>
                          <w:rPr>
                            <w:rFonts w:ascii="Arial" w:hAnsi="Arial" w:cs="Arial"/>
                            <w:color w:val="0563C1"/>
                            <w:sz w:val="16"/>
                            <w:szCs w:val="16"/>
                            <w:u w:val="single"/>
                          </w:rPr>
                        </w:pPr>
                        <w:hyperlink r:id="rId25" w:history="1">
                          <w:r w:rsidR="00322B58">
                            <w:rPr>
                              <w:rStyle w:val="Hyperlink"/>
                              <w:rFonts w:ascii="Arial" w:hAnsi="Arial" w:cs="Arial"/>
                              <w:color w:val="0563C1"/>
                              <w:sz w:val="16"/>
                              <w:szCs w:val="16"/>
                            </w:rPr>
                            <w:t>Bedford Heights</w:t>
                          </w:r>
                        </w:hyperlink>
                      </w:p>
                    </w:tc>
                  </w:tr>
                  <w:tr w:rsidR="00322B58" w14:paraId="2EDD5C02" w14:textId="77777777">
                    <w:trPr>
                      <w:trHeight w:val="225"/>
                    </w:trPr>
                    <w:tc>
                      <w:tcPr>
                        <w:tcW w:w="3660" w:type="dxa"/>
                        <w:hideMark/>
                      </w:tcPr>
                      <w:p w14:paraId="17ABA4C8" w14:textId="77777777" w:rsidR="00322B58" w:rsidRDefault="003D4E1E" w:rsidP="00322B58">
                        <w:pPr>
                          <w:spacing w:line="276" w:lineRule="auto"/>
                          <w:rPr>
                            <w:rFonts w:ascii="Arial" w:hAnsi="Arial" w:cs="Arial"/>
                            <w:color w:val="0563C1"/>
                            <w:sz w:val="16"/>
                            <w:szCs w:val="16"/>
                            <w:u w:val="single"/>
                          </w:rPr>
                        </w:pPr>
                        <w:hyperlink r:id="rId26" w:history="1">
                          <w:r w:rsidR="00322B58">
                            <w:rPr>
                              <w:rStyle w:val="Hyperlink"/>
                              <w:rFonts w:ascii="Arial" w:hAnsi="Arial" w:cs="Arial"/>
                              <w:color w:val="0563C1"/>
                              <w:sz w:val="16"/>
                              <w:szCs w:val="16"/>
                            </w:rPr>
                            <w:t>Bentleyville</w:t>
                          </w:r>
                        </w:hyperlink>
                      </w:p>
                    </w:tc>
                  </w:tr>
                  <w:tr w:rsidR="00322B58" w14:paraId="3B94E0E5" w14:textId="77777777">
                    <w:trPr>
                      <w:trHeight w:val="225"/>
                    </w:trPr>
                    <w:tc>
                      <w:tcPr>
                        <w:tcW w:w="3660" w:type="dxa"/>
                        <w:hideMark/>
                      </w:tcPr>
                      <w:p w14:paraId="7D1F79E9" w14:textId="77777777" w:rsidR="00322B58" w:rsidRDefault="003D4E1E" w:rsidP="00322B58">
                        <w:pPr>
                          <w:spacing w:line="276" w:lineRule="auto"/>
                          <w:rPr>
                            <w:rFonts w:ascii="Arial" w:hAnsi="Arial" w:cs="Arial"/>
                            <w:color w:val="0563C1"/>
                            <w:sz w:val="16"/>
                            <w:szCs w:val="16"/>
                            <w:u w:val="single"/>
                          </w:rPr>
                        </w:pPr>
                        <w:hyperlink r:id="rId27" w:history="1">
                          <w:r w:rsidR="00322B58">
                            <w:rPr>
                              <w:rStyle w:val="Hyperlink"/>
                              <w:rFonts w:ascii="Arial" w:hAnsi="Arial" w:cs="Arial"/>
                              <w:color w:val="0563C1"/>
                              <w:sz w:val="16"/>
                              <w:szCs w:val="16"/>
                            </w:rPr>
                            <w:t>Berea</w:t>
                          </w:r>
                        </w:hyperlink>
                      </w:p>
                    </w:tc>
                  </w:tr>
                  <w:tr w:rsidR="00322B58" w14:paraId="4EBF2D98" w14:textId="77777777">
                    <w:trPr>
                      <w:trHeight w:val="225"/>
                    </w:trPr>
                    <w:tc>
                      <w:tcPr>
                        <w:tcW w:w="3660" w:type="dxa"/>
                        <w:hideMark/>
                      </w:tcPr>
                      <w:p w14:paraId="598497C4" w14:textId="77777777" w:rsidR="00322B58" w:rsidRDefault="003D4E1E" w:rsidP="00322B58">
                        <w:pPr>
                          <w:spacing w:line="276" w:lineRule="auto"/>
                          <w:rPr>
                            <w:rFonts w:ascii="Arial" w:hAnsi="Arial" w:cs="Arial"/>
                            <w:color w:val="0563C1"/>
                            <w:sz w:val="16"/>
                            <w:szCs w:val="16"/>
                            <w:u w:val="single"/>
                          </w:rPr>
                        </w:pPr>
                        <w:hyperlink r:id="rId28" w:history="1">
                          <w:proofErr w:type="spellStart"/>
                          <w:r w:rsidR="00322B58">
                            <w:rPr>
                              <w:rStyle w:val="Hyperlink"/>
                              <w:rFonts w:ascii="Arial" w:hAnsi="Arial" w:cs="Arial"/>
                              <w:color w:val="0563C1"/>
                              <w:sz w:val="16"/>
                              <w:szCs w:val="16"/>
                            </w:rPr>
                            <w:t>Bratenahl</w:t>
                          </w:r>
                          <w:proofErr w:type="spellEnd"/>
                        </w:hyperlink>
                      </w:p>
                    </w:tc>
                  </w:tr>
                  <w:tr w:rsidR="00322B58" w14:paraId="4AA7753A" w14:textId="77777777">
                    <w:trPr>
                      <w:trHeight w:val="225"/>
                    </w:trPr>
                    <w:tc>
                      <w:tcPr>
                        <w:tcW w:w="3660" w:type="dxa"/>
                        <w:hideMark/>
                      </w:tcPr>
                      <w:p w14:paraId="1744EF92" w14:textId="77777777" w:rsidR="00322B58" w:rsidRDefault="003D4E1E" w:rsidP="00322B58">
                        <w:pPr>
                          <w:spacing w:line="276" w:lineRule="auto"/>
                          <w:rPr>
                            <w:rFonts w:ascii="Arial" w:hAnsi="Arial" w:cs="Arial"/>
                            <w:color w:val="0563C1"/>
                            <w:sz w:val="16"/>
                            <w:szCs w:val="16"/>
                            <w:u w:val="single"/>
                          </w:rPr>
                        </w:pPr>
                        <w:hyperlink r:id="rId29" w:history="1">
                          <w:r w:rsidR="00322B58">
                            <w:rPr>
                              <w:rStyle w:val="Hyperlink"/>
                              <w:rFonts w:ascii="Arial" w:hAnsi="Arial" w:cs="Arial"/>
                              <w:color w:val="0563C1"/>
                              <w:sz w:val="16"/>
                              <w:szCs w:val="16"/>
                            </w:rPr>
                            <w:t>Brecksville</w:t>
                          </w:r>
                        </w:hyperlink>
                      </w:p>
                    </w:tc>
                  </w:tr>
                  <w:tr w:rsidR="00322B58" w14:paraId="2E82F982" w14:textId="77777777">
                    <w:trPr>
                      <w:trHeight w:val="225"/>
                    </w:trPr>
                    <w:tc>
                      <w:tcPr>
                        <w:tcW w:w="3660" w:type="dxa"/>
                        <w:hideMark/>
                      </w:tcPr>
                      <w:p w14:paraId="15490CF6" w14:textId="77777777" w:rsidR="00322B58" w:rsidRDefault="003D4E1E" w:rsidP="00322B58">
                        <w:pPr>
                          <w:spacing w:line="276" w:lineRule="auto"/>
                          <w:rPr>
                            <w:rFonts w:ascii="Arial" w:hAnsi="Arial" w:cs="Arial"/>
                            <w:color w:val="0563C1"/>
                            <w:sz w:val="16"/>
                            <w:szCs w:val="16"/>
                            <w:u w:val="single"/>
                          </w:rPr>
                        </w:pPr>
                        <w:hyperlink r:id="rId30" w:history="1">
                          <w:r w:rsidR="00322B58">
                            <w:rPr>
                              <w:rStyle w:val="Hyperlink"/>
                              <w:rFonts w:ascii="Arial" w:hAnsi="Arial" w:cs="Arial"/>
                              <w:color w:val="0563C1"/>
                              <w:sz w:val="16"/>
                              <w:szCs w:val="16"/>
                            </w:rPr>
                            <w:t>Broadview Heights</w:t>
                          </w:r>
                        </w:hyperlink>
                      </w:p>
                    </w:tc>
                  </w:tr>
                  <w:tr w:rsidR="00322B58" w14:paraId="3D1FE1FD" w14:textId="77777777">
                    <w:trPr>
                      <w:trHeight w:val="225"/>
                    </w:trPr>
                    <w:tc>
                      <w:tcPr>
                        <w:tcW w:w="3660" w:type="dxa"/>
                        <w:hideMark/>
                      </w:tcPr>
                      <w:p w14:paraId="71AAB648" w14:textId="77777777" w:rsidR="00322B58" w:rsidRDefault="003D4E1E" w:rsidP="00322B58">
                        <w:pPr>
                          <w:spacing w:line="276" w:lineRule="auto"/>
                          <w:rPr>
                            <w:rFonts w:ascii="Arial" w:hAnsi="Arial" w:cs="Arial"/>
                            <w:color w:val="0563C1"/>
                            <w:sz w:val="16"/>
                            <w:szCs w:val="16"/>
                            <w:u w:val="single"/>
                          </w:rPr>
                        </w:pPr>
                        <w:hyperlink r:id="rId31" w:history="1">
                          <w:r w:rsidR="00322B58">
                            <w:rPr>
                              <w:rStyle w:val="Hyperlink"/>
                              <w:rFonts w:ascii="Arial" w:hAnsi="Arial" w:cs="Arial"/>
                              <w:color w:val="0563C1"/>
                              <w:sz w:val="16"/>
                              <w:szCs w:val="16"/>
                            </w:rPr>
                            <w:t>Brook Park</w:t>
                          </w:r>
                        </w:hyperlink>
                      </w:p>
                    </w:tc>
                  </w:tr>
                  <w:tr w:rsidR="00322B58" w14:paraId="6DB68024" w14:textId="77777777">
                    <w:trPr>
                      <w:trHeight w:val="225"/>
                    </w:trPr>
                    <w:tc>
                      <w:tcPr>
                        <w:tcW w:w="3660" w:type="dxa"/>
                        <w:hideMark/>
                      </w:tcPr>
                      <w:p w14:paraId="0B2D8E3D" w14:textId="77777777" w:rsidR="00322B58" w:rsidRDefault="003D4E1E" w:rsidP="00322B58">
                        <w:pPr>
                          <w:spacing w:line="276" w:lineRule="auto"/>
                          <w:rPr>
                            <w:rFonts w:ascii="Arial" w:hAnsi="Arial" w:cs="Arial"/>
                            <w:color w:val="0563C1"/>
                            <w:sz w:val="16"/>
                            <w:szCs w:val="16"/>
                            <w:u w:val="single"/>
                          </w:rPr>
                        </w:pPr>
                        <w:hyperlink r:id="rId32" w:history="1">
                          <w:r w:rsidR="00322B58">
                            <w:rPr>
                              <w:rStyle w:val="Hyperlink"/>
                              <w:rFonts w:ascii="Arial" w:hAnsi="Arial" w:cs="Arial"/>
                              <w:color w:val="0563C1"/>
                              <w:sz w:val="16"/>
                              <w:szCs w:val="16"/>
                            </w:rPr>
                            <w:t>Brooklyn</w:t>
                          </w:r>
                        </w:hyperlink>
                      </w:p>
                    </w:tc>
                  </w:tr>
                  <w:tr w:rsidR="00322B58" w14:paraId="0A8F23ED" w14:textId="77777777">
                    <w:trPr>
                      <w:trHeight w:val="225"/>
                    </w:trPr>
                    <w:tc>
                      <w:tcPr>
                        <w:tcW w:w="3660" w:type="dxa"/>
                        <w:hideMark/>
                      </w:tcPr>
                      <w:p w14:paraId="0D5ED7F2" w14:textId="77777777" w:rsidR="00322B58" w:rsidRDefault="003D4E1E" w:rsidP="00322B58">
                        <w:pPr>
                          <w:spacing w:line="276" w:lineRule="auto"/>
                          <w:rPr>
                            <w:rFonts w:ascii="Arial" w:hAnsi="Arial" w:cs="Arial"/>
                            <w:color w:val="0563C1"/>
                            <w:sz w:val="16"/>
                            <w:szCs w:val="16"/>
                            <w:u w:val="single"/>
                          </w:rPr>
                        </w:pPr>
                        <w:hyperlink r:id="rId33" w:history="1">
                          <w:r w:rsidR="00322B58">
                            <w:rPr>
                              <w:rStyle w:val="Hyperlink"/>
                              <w:rFonts w:ascii="Arial" w:hAnsi="Arial" w:cs="Arial"/>
                              <w:color w:val="0563C1"/>
                              <w:sz w:val="16"/>
                              <w:szCs w:val="16"/>
                            </w:rPr>
                            <w:t>Brooklyn Heights</w:t>
                          </w:r>
                        </w:hyperlink>
                      </w:p>
                    </w:tc>
                  </w:tr>
                  <w:tr w:rsidR="00322B58" w14:paraId="39B69BCE" w14:textId="77777777">
                    <w:trPr>
                      <w:trHeight w:val="225"/>
                    </w:trPr>
                    <w:tc>
                      <w:tcPr>
                        <w:tcW w:w="3660" w:type="dxa"/>
                        <w:hideMark/>
                      </w:tcPr>
                      <w:p w14:paraId="3061F9BD" w14:textId="77777777" w:rsidR="00322B58" w:rsidRDefault="003D4E1E" w:rsidP="00322B58">
                        <w:pPr>
                          <w:spacing w:line="276" w:lineRule="auto"/>
                          <w:rPr>
                            <w:rFonts w:ascii="Arial" w:hAnsi="Arial" w:cs="Arial"/>
                            <w:color w:val="0563C1"/>
                            <w:sz w:val="16"/>
                            <w:szCs w:val="16"/>
                            <w:u w:val="single"/>
                          </w:rPr>
                        </w:pPr>
                        <w:hyperlink r:id="rId34" w:history="1">
                          <w:r w:rsidR="00322B58">
                            <w:rPr>
                              <w:rStyle w:val="Hyperlink"/>
                              <w:rFonts w:ascii="Arial" w:hAnsi="Arial" w:cs="Arial"/>
                              <w:color w:val="0563C1"/>
                              <w:sz w:val="16"/>
                              <w:szCs w:val="16"/>
                            </w:rPr>
                            <w:t>Chagrin Falls</w:t>
                          </w:r>
                        </w:hyperlink>
                      </w:p>
                    </w:tc>
                  </w:tr>
                  <w:tr w:rsidR="00322B58" w14:paraId="3D0D6AAF" w14:textId="77777777">
                    <w:trPr>
                      <w:trHeight w:val="225"/>
                    </w:trPr>
                    <w:tc>
                      <w:tcPr>
                        <w:tcW w:w="3660" w:type="dxa"/>
                        <w:hideMark/>
                      </w:tcPr>
                      <w:p w14:paraId="2D840701" w14:textId="77777777" w:rsidR="00322B58" w:rsidRDefault="003D4E1E" w:rsidP="00322B58">
                        <w:pPr>
                          <w:spacing w:line="276" w:lineRule="auto"/>
                          <w:rPr>
                            <w:rFonts w:ascii="Arial" w:hAnsi="Arial" w:cs="Arial"/>
                            <w:color w:val="0563C1"/>
                            <w:sz w:val="16"/>
                            <w:szCs w:val="16"/>
                            <w:u w:val="single"/>
                          </w:rPr>
                        </w:pPr>
                        <w:hyperlink r:id="rId35" w:history="1">
                          <w:r w:rsidR="00322B58">
                            <w:rPr>
                              <w:rStyle w:val="Hyperlink"/>
                              <w:rFonts w:ascii="Arial" w:hAnsi="Arial" w:cs="Arial"/>
                              <w:color w:val="0563C1"/>
                              <w:sz w:val="16"/>
                              <w:szCs w:val="16"/>
                            </w:rPr>
                            <w:t>Chagrin Falls Township</w:t>
                          </w:r>
                        </w:hyperlink>
                      </w:p>
                    </w:tc>
                  </w:tr>
                  <w:tr w:rsidR="00322B58" w14:paraId="31A8B828" w14:textId="77777777">
                    <w:trPr>
                      <w:trHeight w:val="225"/>
                    </w:trPr>
                    <w:tc>
                      <w:tcPr>
                        <w:tcW w:w="3660" w:type="dxa"/>
                        <w:hideMark/>
                      </w:tcPr>
                      <w:p w14:paraId="46C293B1" w14:textId="77777777" w:rsidR="00322B58" w:rsidRDefault="003D4E1E" w:rsidP="00322B58">
                        <w:pPr>
                          <w:spacing w:line="276" w:lineRule="auto"/>
                          <w:rPr>
                            <w:rFonts w:ascii="Arial" w:hAnsi="Arial" w:cs="Arial"/>
                            <w:color w:val="0563C1"/>
                            <w:sz w:val="16"/>
                            <w:szCs w:val="16"/>
                            <w:u w:val="single"/>
                          </w:rPr>
                        </w:pPr>
                        <w:hyperlink r:id="rId36" w:history="1">
                          <w:r w:rsidR="00322B58">
                            <w:rPr>
                              <w:rStyle w:val="Hyperlink"/>
                              <w:rFonts w:ascii="Arial" w:hAnsi="Arial" w:cs="Arial"/>
                              <w:color w:val="0563C1"/>
                              <w:sz w:val="16"/>
                              <w:szCs w:val="16"/>
                            </w:rPr>
                            <w:t>Cleveland</w:t>
                          </w:r>
                        </w:hyperlink>
                      </w:p>
                    </w:tc>
                  </w:tr>
                  <w:tr w:rsidR="00322B58" w14:paraId="0F37C203" w14:textId="77777777">
                    <w:trPr>
                      <w:trHeight w:val="225"/>
                    </w:trPr>
                    <w:tc>
                      <w:tcPr>
                        <w:tcW w:w="3660" w:type="dxa"/>
                        <w:hideMark/>
                      </w:tcPr>
                      <w:p w14:paraId="30AD9B9E" w14:textId="77777777" w:rsidR="00322B58" w:rsidRDefault="003D4E1E" w:rsidP="00322B58">
                        <w:pPr>
                          <w:spacing w:line="276" w:lineRule="auto"/>
                          <w:rPr>
                            <w:rFonts w:ascii="Arial" w:hAnsi="Arial" w:cs="Arial"/>
                            <w:color w:val="0563C1"/>
                            <w:sz w:val="16"/>
                            <w:szCs w:val="16"/>
                            <w:u w:val="single"/>
                          </w:rPr>
                        </w:pPr>
                        <w:hyperlink r:id="rId37" w:history="1">
                          <w:r w:rsidR="00322B58">
                            <w:rPr>
                              <w:rStyle w:val="Hyperlink"/>
                              <w:rFonts w:ascii="Arial" w:hAnsi="Arial" w:cs="Arial"/>
                              <w:color w:val="0563C1"/>
                              <w:sz w:val="16"/>
                              <w:szCs w:val="16"/>
                            </w:rPr>
                            <w:t>Cleveland Heights</w:t>
                          </w:r>
                        </w:hyperlink>
                      </w:p>
                    </w:tc>
                  </w:tr>
                  <w:tr w:rsidR="00322B58" w14:paraId="3C161D4A" w14:textId="77777777">
                    <w:trPr>
                      <w:trHeight w:val="225"/>
                    </w:trPr>
                    <w:tc>
                      <w:tcPr>
                        <w:tcW w:w="3660" w:type="dxa"/>
                        <w:hideMark/>
                      </w:tcPr>
                      <w:p w14:paraId="691A96BF" w14:textId="77777777" w:rsidR="00322B58" w:rsidRDefault="003D4E1E" w:rsidP="00322B58">
                        <w:pPr>
                          <w:spacing w:line="276" w:lineRule="auto"/>
                          <w:rPr>
                            <w:rFonts w:ascii="Arial" w:hAnsi="Arial" w:cs="Arial"/>
                            <w:color w:val="0563C1"/>
                            <w:sz w:val="16"/>
                            <w:szCs w:val="16"/>
                            <w:u w:val="single"/>
                          </w:rPr>
                        </w:pPr>
                        <w:hyperlink r:id="rId38" w:history="1">
                          <w:r w:rsidR="00322B58">
                            <w:rPr>
                              <w:rStyle w:val="Hyperlink"/>
                              <w:rFonts w:ascii="Arial" w:hAnsi="Arial" w:cs="Arial"/>
                              <w:color w:val="0563C1"/>
                              <w:sz w:val="16"/>
                              <w:szCs w:val="16"/>
                            </w:rPr>
                            <w:t>Cuyahoga Heights</w:t>
                          </w:r>
                        </w:hyperlink>
                      </w:p>
                    </w:tc>
                  </w:tr>
                  <w:tr w:rsidR="00322B58" w14:paraId="24999BDF" w14:textId="77777777">
                    <w:trPr>
                      <w:trHeight w:val="225"/>
                    </w:trPr>
                    <w:tc>
                      <w:tcPr>
                        <w:tcW w:w="3660" w:type="dxa"/>
                        <w:hideMark/>
                      </w:tcPr>
                      <w:p w14:paraId="376E7C0C" w14:textId="77777777" w:rsidR="00322B58" w:rsidRDefault="003D4E1E" w:rsidP="00322B58">
                        <w:pPr>
                          <w:spacing w:line="276" w:lineRule="auto"/>
                          <w:rPr>
                            <w:rFonts w:ascii="Arial" w:hAnsi="Arial" w:cs="Arial"/>
                            <w:color w:val="0563C1"/>
                            <w:sz w:val="16"/>
                            <w:szCs w:val="16"/>
                            <w:u w:val="single"/>
                          </w:rPr>
                        </w:pPr>
                        <w:hyperlink r:id="rId39" w:history="1">
                          <w:r w:rsidR="00322B58">
                            <w:rPr>
                              <w:rStyle w:val="Hyperlink"/>
                              <w:rFonts w:ascii="Arial" w:hAnsi="Arial" w:cs="Arial"/>
                              <w:color w:val="0563C1"/>
                              <w:sz w:val="16"/>
                              <w:szCs w:val="16"/>
                            </w:rPr>
                            <w:t>East Cleveland</w:t>
                          </w:r>
                        </w:hyperlink>
                      </w:p>
                    </w:tc>
                  </w:tr>
                  <w:tr w:rsidR="00322B58" w14:paraId="2026DA80" w14:textId="77777777">
                    <w:trPr>
                      <w:trHeight w:val="225"/>
                    </w:trPr>
                    <w:tc>
                      <w:tcPr>
                        <w:tcW w:w="3660" w:type="dxa"/>
                        <w:hideMark/>
                      </w:tcPr>
                      <w:p w14:paraId="33FD86BD" w14:textId="77777777" w:rsidR="00322B58" w:rsidRDefault="003D4E1E" w:rsidP="00322B58">
                        <w:pPr>
                          <w:spacing w:line="276" w:lineRule="auto"/>
                          <w:rPr>
                            <w:rFonts w:ascii="Arial" w:hAnsi="Arial" w:cs="Arial"/>
                            <w:color w:val="0563C1"/>
                            <w:sz w:val="16"/>
                            <w:szCs w:val="16"/>
                            <w:u w:val="single"/>
                          </w:rPr>
                        </w:pPr>
                        <w:hyperlink r:id="rId40" w:history="1">
                          <w:r w:rsidR="00322B58">
                            <w:rPr>
                              <w:rStyle w:val="Hyperlink"/>
                              <w:rFonts w:ascii="Arial" w:hAnsi="Arial" w:cs="Arial"/>
                              <w:color w:val="0563C1"/>
                              <w:sz w:val="16"/>
                              <w:szCs w:val="16"/>
                            </w:rPr>
                            <w:t>Euclid</w:t>
                          </w:r>
                        </w:hyperlink>
                      </w:p>
                    </w:tc>
                  </w:tr>
                  <w:tr w:rsidR="00322B58" w14:paraId="49269B60" w14:textId="77777777">
                    <w:trPr>
                      <w:trHeight w:val="225"/>
                    </w:trPr>
                    <w:tc>
                      <w:tcPr>
                        <w:tcW w:w="3660" w:type="dxa"/>
                        <w:hideMark/>
                      </w:tcPr>
                      <w:p w14:paraId="0D99322D" w14:textId="77777777" w:rsidR="00322B58" w:rsidRDefault="003D4E1E" w:rsidP="00322B58">
                        <w:pPr>
                          <w:spacing w:line="276" w:lineRule="auto"/>
                          <w:rPr>
                            <w:rFonts w:ascii="Arial" w:hAnsi="Arial" w:cs="Arial"/>
                            <w:color w:val="0563C1"/>
                            <w:sz w:val="16"/>
                            <w:szCs w:val="16"/>
                            <w:u w:val="single"/>
                          </w:rPr>
                        </w:pPr>
                        <w:hyperlink r:id="rId41" w:history="1">
                          <w:r w:rsidR="00322B58">
                            <w:rPr>
                              <w:rStyle w:val="Hyperlink"/>
                              <w:rFonts w:ascii="Arial" w:hAnsi="Arial" w:cs="Arial"/>
                              <w:color w:val="0563C1"/>
                              <w:sz w:val="16"/>
                              <w:szCs w:val="16"/>
                            </w:rPr>
                            <w:t>Fairview Park</w:t>
                          </w:r>
                        </w:hyperlink>
                      </w:p>
                    </w:tc>
                  </w:tr>
                  <w:tr w:rsidR="00322B58" w14:paraId="11F63133" w14:textId="77777777">
                    <w:trPr>
                      <w:trHeight w:val="225"/>
                    </w:trPr>
                    <w:tc>
                      <w:tcPr>
                        <w:tcW w:w="3660" w:type="dxa"/>
                        <w:hideMark/>
                      </w:tcPr>
                      <w:p w14:paraId="69238019" w14:textId="77777777" w:rsidR="00322B58" w:rsidRDefault="003D4E1E" w:rsidP="00322B58">
                        <w:pPr>
                          <w:spacing w:line="276" w:lineRule="auto"/>
                          <w:rPr>
                            <w:rFonts w:ascii="Arial" w:hAnsi="Arial" w:cs="Arial"/>
                            <w:color w:val="0563C1"/>
                            <w:sz w:val="16"/>
                            <w:szCs w:val="16"/>
                            <w:u w:val="single"/>
                          </w:rPr>
                        </w:pPr>
                        <w:hyperlink r:id="rId42" w:history="1">
                          <w:r w:rsidR="00322B58">
                            <w:rPr>
                              <w:rStyle w:val="Hyperlink"/>
                              <w:rFonts w:ascii="Arial" w:hAnsi="Arial" w:cs="Arial"/>
                              <w:color w:val="0563C1"/>
                              <w:sz w:val="16"/>
                              <w:szCs w:val="16"/>
                            </w:rPr>
                            <w:t>Garfield Heights</w:t>
                          </w:r>
                        </w:hyperlink>
                      </w:p>
                    </w:tc>
                  </w:tr>
                  <w:tr w:rsidR="00322B58" w14:paraId="65A65EBE" w14:textId="77777777">
                    <w:trPr>
                      <w:trHeight w:val="225"/>
                    </w:trPr>
                    <w:tc>
                      <w:tcPr>
                        <w:tcW w:w="3660" w:type="dxa"/>
                        <w:hideMark/>
                      </w:tcPr>
                      <w:p w14:paraId="2CCA3D82" w14:textId="77777777" w:rsidR="00322B58" w:rsidRDefault="003D4E1E" w:rsidP="00322B58">
                        <w:pPr>
                          <w:spacing w:line="276" w:lineRule="auto"/>
                          <w:rPr>
                            <w:rFonts w:ascii="Arial" w:hAnsi="Arial" w:cs="Arial"/>
                            <w:color w:val="0563C1"/>
                            <w:sz w:val="16"/>
                            <w:szCs w:val="16"/>
                            <w:u w:val="single"/>
                          </w:rPr>
                        </w:pPr>
                        <w:hyperlink r:id="rId43" w:history="1">
                          <w:r w:rsidR="00322B58">
                            <w:rPr>
                              <w:rStyle w:val="Hyperlink"/>
                              <w:rFonts w:ascii="Arial" w:hAnsi="Arial" w:cs="Arial"/>
                              <w:color w:val="0563C1"/>
                              <w:sz w:val="16"/>
                              <w:szCs w:val="16"/>
                            </w:rPr>
                            <w:t>Gates Mills</w:t>
                          </w:r>
                        </w:hyperlink>
                      </w:p>
                    </w:tc>
                  </w:tr>
                  <w:tr w:rsidR="00322B58" w14:paraId="65562EEC" w14:textId="77777777">
                    <w:trPr>
                      <w:trHeight w:val="225"/>
                    </w:trPr>
                    <w:tc>
                      <w:tcPr>
                        <w:tcW w:w="3660" w:type="dxa"/>
                        <w:hideMark/>
                      </w:tcPr>
                      <w:p w14:paraId="3A8D99E8" w14:textId="77777777" w:rsidR="00322B58" w:rsidRDefault="003D4E1E" w:rsidP="00322B58">
                        <w:pPr>
                          <w:spacing w:line="276" w:lineRule="auto"/>
                          <w:rPr>
                            <w:rFonts w:ascii="Arial" w:hAnsi="Arial" w:cs="Arial"/>
                            <w:color w:val="0563C1"/>
                            <w:sz w:val="16"/>
                            <w:szCs w:val="16"/>
                            <w:u w:val="single"/>
                          </w:rPr>
                        </w:pPr>
                        <w:hyperlink r:id="rId44" w:history="1">
                          <w:proofErr w:type="spellStart"/>
                          <w:r w:rsidR="00322B58">
                            <w:rPr>
                              <w:rStyle w:val="Hyperlink"/>
                              <w:rFonts w:ascii="Arial" w:hAnsi="Arial" w:cs="Arial"/>
                              <w:color w:val="0563C1"/>
                              <w:sz w:val="16"/>
                              <w:szCs w:val="16"/>
                            </w:rPr>
                            <w:t>Glenwillow</w:t>
                          </w:r>
                          <w:proofErr w:type="spellEnd"/>
                        </w:hyperlink>
                      </w:p>
                    </w:tc>
                  </w:tr>
                  <w:tr w:rsidR="00322B58" w14:paraId="29FA6957" w14:textId="77777777">
                    <w:trPr>
                      <w:trHeight w:val="225"/>
                    </w:trPr>
                    <w:tc>
                      <w:tcPr>
                        <w:tcW w:w="3660" w:type="dxa"/>
                        <w:hideMark/>
                      </w:tcPr>
                      <w:p w14:paraId="3653052D" w14:textId="77777777" w:rsidR="00322B58" w:rsidRDefault="003D4E1E" w:rsidP="00322B58">
                        <w:pPr>
                          <w:spacing w:line="276" w:lineRule="auto"/>
                          <w:rPr>
                            <w:rFonts w:ascii="Arial" w:hAnsi="Arial" w:cs="Arial"/>
                            <w:color w:val="0563C1"/>
                            <w:sz w:val="16"/>
                            <w:szCs w:val="16"/>
                            <w:u w:val="single"/>
                          </w:rPr>
                        </w:pPr>
                        <w:hyperlink r:id="rId45" w:history="1">
                          <w:r w:rsidR="00322B58">
                            <w:rPr>
                              <w:rStyle w:val="Hyperlink"/>
                              <w:rFonts w:ascii="Arial" w:hAnsi="Arial" w:cs="Arial"/>
                              <w:color w:val="0563C1"/>
                              <w:sz w:val="16"/>
                              <w:szCs w:val="16"/>
                            </w:rPr>
                            <w:t>Highland Heights</w:t>
                          </w:r>
                        </w:hyperlink>
                      </w:p>
                    </w:tc>
                  </w:tr>
                  <w:tr w:rsidR="00322B58" w14:paraId="72766757" w14:textId="77777777">
                    <w:trPr>
                      <w:trHeight w:val="225"/>
                    </w:trPr>
                    <w:tc>
                      <w:tcPr>
                        <w:tcW w:w="3660" w:type="dxa"/>
                        <w:hideMark/>
                      </w:tcPr>
                      <w:p w14:paraId="06A7E7DB" w14:textId="77777777" w:rsidR="00322B58" w:rsidRDefault="003D4E1E" w:rsidP="00322B58">
                        <w:pPr>
                          <w:spacing w:line="276" w:lineRule="auto"/>
                          <w:rPr>
                            <w:rFonts w:ascii="Arial" w:hAnsi="Arial" w:cs="Arial"/>
                            <w:color w:val="0563C1"/>
                            <w:sz w:val="16"/>
                            <w:szCs w:val="16"/>
                            <w:u w:val="single"/>
                          </w:rPr>
                        </w:pPr>
                        <w:hyperlink r:id="rId46" w:history="1">
                          <w:r w:rsidR="00322B58">
                            <w:rPr>
                              <w:rStyle w:val="Hyperlink"/>
                              <w:rFonts w:ascii="Arial" w:hAnsi="Arial" w:cs="Arial"/>
                              <w:color w:val="0563C1"/>
                              <w:sz w:val="16"/>
                              <w:szCs w:val="16"/>
                            </w:rPr>
                            <w:t>Highland Hills</w:t>
                          </w:r>
                        </w:hyperlink>
                      </w:p>
                    </w:tc>
                  </w:tr>
                  <w:tr w:rsidR="00322B58" w14:paraId="71582DC5" w14:textId="77777777">
                    <w:trPr>
                      <w:trHeight w:val="225"/>
                    </w:trPr>
                    <w:tc>
                      <w:tcPr>
                        <w:tcW w:w="3660" w:type="dxa"/>
                        <w:hideMark/>
                      </w:tcPr>
                      <w:p w14:paraId="436769F1" w14:textId="77777777" w:rsidR="00322B58" w:rsidRDefault="003D4E1E" w:rsidP="00322B58">
                        <w:pPr>
                          <w:spacing w:line="276" w:lineRule="auto"/>
                          <w:rPr>
                            <w:rFonts w:ascii="Arial" w:hAnsi="Arial" w:cs="Arial"/>
                            <w:color w:val="0563C1"/>
                            <w:sz w:val="16"/>
                            <w:szCs w:val="16"/>
                            <w:u w:val="single"/>
                          </w:rPr>
                        </w:pPr>
                        <w:hyperlink r:id="rId47" w:history="1">
                          <w:r w:rsidR="00322B58">
                            <w:rPr>
                              <w:rStyle w:val="Hyperlink"/>
                              <w:rFonts w:ascii="Arial" w:hAnsi="Arial" w:cs="Arial"/>
                              <w:color w:val="0563C1"/>
                              <w:sz w:val="16"/>
                              <w:szCs w:val="16"/>
                            </w:rPr>
                            <w:t>Hunting Valley</w:t>
                          </w:r>
                        </w:hyperlink>
                      </w:p>
                    </w:tc>
                  </w:tr>
                  <w:tr w:rsidR="00322B58" w14:paraId="7364A22C" w14:textId="77777777">
                    <w:trPr>
                      <w:trHeight w:val="225"/>
                    </w:trPr>
                    <w:tc>
                      <w:tcPr>
                        <w:tcW w:w="3660" w:type="dxa"/>
                        <w:hideMark/>
                      </w:tcPr>
                      <w:p w14:paraId="5EE0DBFF" w14:textId="77777777" w:rsidR="00322B58" w:rsidRDefault="003D4E1E" w:rsidP="00322B58">
                        <w:pPr>
                          <w:spacing w:line="276" w:lineRule="auto"/>
                          <w:rPr>
                            <w:rFonts w:ascii="Arial" w:hAnsi="Arial" w:cs="Arial"/>
                            <w:color w:val="0563C1"/>
                            <w:sz w:val="16"/>
                            <w:szCs w:val="16"/>
                            <w:u w:val="single"/>
                          </w:rPr>
                        </w:pPr>
                        <w:hyperlink r:id="rId48" w:history="1">
                          <w:r w:rsidR="00322B58">
                            <w:rPr>
                              <w:rStyle w:val="Hyperlink"/>
                              <w:rFonts w:ascii="Arial" w:hAnsi="Arial" w:cs="Arial"/>
                              <w:color w:val="0563C1"/>
                              <w:sz w:val="16"/>
                              <w:szCs w:val="16"/>
                            </w:rPr>
                            <w:t>Independence</w:t>
                          </w:r>
                        </w:hyperlink>
                      </w:p>
                    </w:tc>
                  </w:tr>
                  <w:tr w:rsidR="00322B58" w14:paraId="197FB9E1" w14:textId="77777777">
                    <w:trPr>
                      <w:trHeight w:val="225"/>
                    </w:trPr>
                    <w:tc>
                      <w:tcPr>
                        <w:tcW w:w="3660" w:type="dxa"/>
                        <w:hideMark/>
                      </w:tcPr>
                      <w:p w14:paraId="76AE5855" w14:textId="77777777" w:rsidR="00322B58" w:rsidRDefault="003D4E1E" w:rsidP="00322B58">
                        <w:pPr>
                          <w:spacing w:line="276" w:lineRule="auto"/>
                          <w:rPr>
                            <w:rFonts w:ascii="Arial" w:hAnsi="Arial" w:cs="Arial"/>
                            <w:color w:val="0563C1"/>
                            <w:sz w:val="16"/>
                            <w:szCs w:val="16"/>
                            <w:u w:val="single"/>
                          </w:rPr>
                        </w:pPr>
                        <w:hyperlink r:id="rId49" w:history="1">
                          <w:r w:rsidR="00322B58">
                            <w:rPr>
                              <w:rStyle w:val="Hyperlink"/>
                              <w:rFonts w:ascii="Arial" w:hAnsi="Arial" w:cs="Arial"/>
                              <w:color w:val="0563C1"/>
                              <w:sz w:val="16"/>
                              <w:szCs w:val="16"/>
                            </w:rPr>
                            <w:t>Lakewood</w:t>
                          </w:r>
                        </w:hyperlink>
                      </w:p>
                    </w:tc>
                  </w:tr>
                  <w:tr w:rsidR="00322B58" w14:paraId="3912943C" w14:textId="77777777">
                    <w:trPr>
                      <w:trHeight w:val="225"/>
                    </w:trPr>
                    <w:tc>
                      <w:tcPr>
                        <w:tcW w:w="3660" w:type="dxa"/>
                        <w:hideMark/>
                      </w:tcPr>
                      <w:p w14:paraId="540AB019" w14:textId="77777777" w:rsidR="00322B58" w:rsidRDefault="003D4E1E" w:rsidP="00322B58">
                        <w:pPr>
                          <w:spacing w:line="276" w:lineRule="auto"/>
                          <w:rPr>
                            <w:rFonts w:ascii="Arial" w:hAnsi="Arial" w:cs="Arial"/>
                            <w:color w:val="0563C1"/>
                            <w:sz w:val="16"/>
                            <w:szCs w:val="16"/>
                            <w:u w:val="single"/>
                          </w:rPr>
                        </w:pPr>
                        <w:hyperlink r:id="rId50" w:history="1">
                          <w:proofErr w:type="spellStart"/>
                          <w:r w:rsidR="00322B58">
                            <w:rPr>
                              <w:rStyle w:val="Hyperlink"/>
                              <w:rFonts w:ascii="Arial" w:hAnsi="Arial" w:cs="Arial"/>
                              <w:color w:val="0563C1"/>
                              <w:sz w:val="16"/>
                              <w:szCs w:val="16"/>
                            </w:rPr>
                            <w:t>Linndale</w:t>
                          </w:r>
                          <w:proofErr w:type="spellEnd"/>
                        </w:hyperlink>
                      </w:p>
                    </w:tc>
                  </w:tr>
                  <w:tr w:rsidR="00322B58" w14:paraId="2414BFAA" w14:textId="77777777">
                    <w:trPr>
                      <w:trHeight w:val="225"/>
                    </w:trPr>
                    <w:tc>
                      <w:tcPr>
                        <w:tcW w:w="3660" w:type="dxa"/>
                        <w:hideMark/>
                      </w:tcPr>
                      <w:p w14:paraId="18CDA3E1" w14:textId="77777777" w:rsidR="00322B58" w:rsidRDefault="003D4E1E" w:rsidP="00322B58">
                        <w:pPr>
                          <w:spacing w:line="276" w:lineRule="auto"/>
                          <w:rPr>
                            <w:rFonts w:ascii="Arial" w:hAnsi="Arial" w:cs="Arial"/>
                            <w:color w:val="0563C1"/>
                            <w:sz w:val="16"/>
                            <w:szCs w:val="16"/>
                            <w:u w:val="single"/>
                          </w:rPr>
                        </w:pPr>
                        <w:hyperlink r:id="rId51" w:history="1">
                          <w:r w:rsidR="00322B58">
                            <w:rPr>
                              <w:rStyle w:val="Hyperlink"/>
                              <w:rFonts w:ascii="Arial" w:hAnsi="Arial" w:cs="Arial"/>
                              <w:color w:val="0563C1"/>
                              <w:sz w:val="16"/>
                              <w:szCs w:val="16"/>
                            </w:rPr>
                            <w:t>Lyndhurst</w:t>
                          </w:r>
                        </w:hyperlink>
                      </w:p>
                    </w:tc>
                  </w:tr>
                  <w:tr w:rsidR="00322B58" w14:paraId="49EC1416" w14:textId="77777777">
                    <w:trPr>
                      <w:trHeight w:val="225"/>
                    </w:trPr>
                    <w:tc>
                      <w:tcPr>
                        <w:tcW w:w="3660" w:type="dxa"/>
                        <w:hideMark/>
                      </w:tcPr>
                      <w:p w14:paraId="4B0996D4" w14:textId="77777777" w:rsidR="00322B58" w:rsidRDefault="003D4E1E" w:rsidP="00322B58">
                        <w:pPr>
                          <w:spacing w:line="276" w:lineRule="auto"/>
                          <w:rPr>
                            <w:rFonts w:ascii="Arial" w:hAnsi="Arial" w:cs="Arial"/>
                            <w:color w:val="0563C1"/>
                            <w:sz w:val="16"/>
                            <w:szCs w:val="16"/>
                            <w:u w:val="single"/>
                          </w:rPr>
                        </w:pPr>
                        <w:hyperlink r:id="rId52" w:history="1">
                          <w:r w:rsidR="00322B58">
                            <w:rPr>
                              <w:rStyle w:val="Hyperlink"/>
                              <w:rFonts w:ascii="Arial" w:hAnsi="Arial" w:cs="Arial"/>
                              <w:color w:val="0563C1"/>
                              <w:sz w:val="16"/>
                              <w:szCs w:val="16"/>
                            </w:rPr>
                            <w:t>Maple Heights</w:t>
                          </w:r>
                        </w:hyperlink>
                      </w:p>
                    </w:tc>
                  </w:tr>
                  <w:tr w:rsidR="00322B58" w14:paraId="19BB7E9E" w14:textId="77777777">
                    <w:trPr>
                      <w:trHeight w:val="225"/>
                    </w:trPr>
                    <w:tc>
                      <w:tcPr>
                        <w:tcW w:w="3660" w:type="dxa"/>
                        <w:hideMark/>
                      </w:tcPr>
                      <w:p w14:paraId="00CB7E5E" w14:textId="77777777" w:rsidR="00322B58" w:rsidRDefault="003D4E1E" w:rsidP="00322B58">
                        <w:pPr>
                          <w:spacing w:line="276" w:lineRule="auto"/>
                          <w:rPr>
                            <w:rFonts w:ascii="Arial" w:hAnsi="Arial" w:cs="Arial"/>
                            <w:color w:val="0563C1"/>
                            <w:sz w:val="16"/>
                            <w:szCs w:val="16"/>
                            <w:u w:val="single"/>
                          </w:rPr>
                        </w:pPr>
                        <w:hyperlink r:id="rId53" w:history="1">
                          <w:r w:rsidR="00322B58">
                            <w:rPr>
                              <w:rStyle w:val="Hyperlink"/>
                              <w:rFonts w:ascii="Arial" w:hAnsi="Arial" w:cs="Arial"/>
                              <w:color w:val="0563C1"/>
                              <w:sz w:val="16"/>
                              <w:szCs w:val="16"/>
                            </w:rPr>
                            <w:t>Mayfield</w:t>
                          </w:r>
                        </w:hyperlink>
                      </w:p>
                    </w:tc>
                  </w:tr>
                  <w:tr w:rsidR="00322B58" w14:paraId="031197D3" w14:textId="77777777">
                    <w:trPr>
                      <w:trHeight w:val="225"/>
                    </w:trPr>
                    <w:tc>
                      <w:tcPr>
                        <w:tcW w:w="3660" w:type="dxa"/>
                        <w:hideMark/>
                      </w:tcPr>
                      <w:p w14:paraId="48F53C28" w14:textId="77777777" w:rsidR="00322B58" w:rsidRDefault="003D4E1E" w:rsidP="00322B58">
                        <w:pPr>
                          <w:spacing w:line="276" w:lineRule="auto"/>
                          <w:rPr>
                            <w:rFonts w:ascii="Arial" w:hAnsi="Arial" w:cs="Arial"/>
                            <w:color w:val="0563C1"/>
                            <w:sz w:val="16"/>
                            <w:szCs w:val="16"/>
                            <w:u w:val="single"/>
                          </w:rPr>
                        </w:pPr>
                        <w:hyperlink r:id="rId54" w:history="1">
                          <w:r w:rsidR="00322B58">
                            <w:rPr>
                              <w:rStyle w:val="Hyperlink"/>
                              <w:rFonts w:ascii="Arial" w:hAnsi="Arial" w:cs="Arial"/>
                              <w:color w:val="0563C1"/>
                              <w:sz w:val="16"/>
                              <w:szCs w:val="16"/>
                            </w:rPr>
                            <w:t>Mayfield Heights</w:t>
                          </w:r>
                        </w:hyperlink>
                      </w:p>
                    </w:tc>
                  </w:tr>
                  <w:tr w:rsidR="00322B58" w14:paraId="1BD605D9" w14:textId="77777777">
                    <w:trPr>
                      <w:trHeight w:val="225"/>
                    </w:trPr>
                    <w:tc>
                      <w:tcPr>
                        <w:tcW w:w="3660" w:type="dxa"/>
                        <w:hideMark/>
                      </w:tcPr>
                      <w:p w14:paraId="54FA27CF" w14:textId="77777777" w:rsidR="00322B58" w:rsidRDefault="003D4E1E" w:rsidP="00322B58">
                        <w:pPr>
                          <w:spacing w:line="276" w:lineRule="auto"/>
                          <w:rPr>
                            <w:rFonts w:ascii="Arial" w:hAnsi="Arial" w:cs="Arial"/>
                            <w:color w:val="0563C1"/>
                            <w:sz w:val="16"/>
                            <w:szCs w:val="16"/>
                            <w:u w:val="single"/>
                          </w:rPr>
                        </w:pPr>
                        <w:hyperlink r:id="rId55" w:history="1">
                          <w:r w:rsidR="00322B58">
                            <w:rPr>
                              <w:rStyle w:val="Hyperlink"/>
                              <w:rFonts w:ascii="Arial" w:hAnsi="Arial" w:cs="Arial"/>
                              <w:color w:val="0563C1"/>
                              <w:sz w:val="16"/>
                              <w:szCs w:val="16"/>
                            </w:rPr>
                            <w:t>Middleburg Heights</w:t>
                          </w:r>
                        </w:hyperlink>
                      </w:p>
                    </w:tc>
                  </w:tr>
                  <w:tr w:rsidR="00322B58" w14:paraId="49CD1F25" w14:textId="77777777">
                    <w:trPr>
                      <w:trHeight w:val="225"/>
                    </w:trPr>
                    <w:tc>
                      <w:tcPr>
                        <w:tcW w:w="3660" w:type="dxa"/>
                        <w:hideMark/>
                      </w:tcPr>
                      <w:p w14:paraId="7CAB118C" w14:textId="77777777" w:rsidR="00322B58" w:rsidRDefault="003D4E1E" w:rsidP="00322B58">
                        <w:pPr>
                          <w:spacing w:line="276" w:lineRule="auto"/>
                          <w:rPr>
                            <w:rFonts w:ascii="Arial" w:hAnsi="Arial" w:cs="Arial"/>
                            <w:color w:val="0563C1"/>
                            <w:sz w:val="16"/>
                            <w:szCs w:val="16"/>
                            <w:u w:val="single"/>
                          </w:rPr>
                        </w:pPr>
                        <w:hyperlink r:id="rId56" w:history="1">
                          <w:r w:rsidR="00322B58">
                            <w:rPr>
                              <w:rStyle w:val="Hyperlink"/>
                              <w:rFonts w:ascii="Arial" w:hAnsi="Arial" w:cs="Arial"/>
                              <w:color w:val="0563C1"/>
                              <w:sz w:val="16"/>
                              <w:szCs w:val="16"/>
                            </w:rPr>
                            <w:t>Moreland Hills</w:t>
                          </w:r>
                        </w:hyperlink>
                      </w:p>
                    </w:tc>
                  </w:tr>
                  <w:tr w:rsidR="00322B58" w14:paraId="2FB19873" w14:textId="77777777">
                    <w:trPr>
                      <w:trHeight w:val="225"/>
                    </w:trPr>
                    <w:tc>
                      <w:tcPr>
                        <w:tcW w:w="3660" w:type="dxa"/>
                        <w:hideMark/>
                      </w:tcPr>
                      <w:p w14:paraId="5D30AEDF" w14:textId="77777777" w:rsidR="00322B58" w:rsidRDefault="003D4E1E" w:rsidP="00322B58">
                        <w:pPr>
                          <w:spacing w:line="276" w:lineRule="auto"/>
                          <w:rPr>
                            <w:rFonts w:ascii="Arial" w:hAnsi="Arial" w:cs="Arial"/>
                            <w:color w:val="0563C1"/>
                            <w:sz w:val="16"/>
                            <w:szCs w:val="16"/>
                            <w:u w:val="single"/>
                          </w:rPr>
                        </w:pPr>
                        <w:hyperlink r:id="rId57" w:history="1">
                          <w:r w:rsidR="00322B58">
                            <w:rPr>
                              <w:rStyle w:val="Hyperlink"/>
                              <w:rFonts w:ascii="Arial" w:hAnsi="Arial" w:cs="Arial"/>
                              <w:color w:val="0563C1"/>
                              <w:sz w:val="16"/>
                              <w:szCs w:val="16"/>
                            </w:rPr>
                            <w:t>Newburgh Heights</w:t>
                          </w:r>
                        </w:hyperlink>
                      </w:p>
                    </w:tc>
                  </w:tr>
                  <w:tr w:rsidR="00322B58" w14:paraId="612C56D9" w14:textId="77777777">
                    <w:trPr>
                      <w:trHeight w:val="225"/>
                    </w:trPr>
                    <w:tc>
                      <w:tcPr>
                        <w:tcW w:w="3660" w:type="dxa"/>
                        <w:hideMark/>
                      </w:tcPr>
                      <w:p w14:paraId="4B323BC8" w14:textId="77777777" w:rsidR="00322B58" w:rsidRDefault="003D4E1E" w:rsidP="00322B58">
                        <w:pPr>
                          <w:spacing w:line="276" w:lineRule="auto"/>
                          <w:rPr>
                            <w:rFonts w:ascii="Arial" w:hAnsi="Arial" w:cs="Arial"/>
                            <w:color w:val="0563C1"/>
                            <w:sz w:val="16"/>
                            <w:szCs w:val="16"/>
                            <w:u w:val="single"/>
                          </w:rPr>
                        </w:pPr>
                        <w:hyperlink r:id="rId58" w:history="1">
                          <w:r w:rsidR="00322B58">
                            <w:rPr>
                              <w:rStyle w:val="Hyperlink"/>
                              <w:rFonts w:ascii="Arial" w:hAnsi="Arial" w:cs="Arial"/>
                              <w:color w:val="0563C1"/>
                              <w:sz w:val="16"/>
                              <w:szCs w:val="16"/>
                            </w:rPr>
                            <w:t>North Olmsted</w:t>
                          </w:r>
                        </w:hyperlink>
                      </w:p>
                    </w:tc>
                  </w:tr>
                  <w:tr w:rsidR="00322B58" w14:paraId="6B139F6D" w14:textId="77777777">
                    <w:trPr>
                      <w:trHeight w:val="225"/>
                    </w:trPr>
                    <w:tc>
                      <w:tcPr>
                        <w:tcW w:w="3660" w:type="dxa"/>
                        <w:hideMark/>
                      </w:tcPr>
                      <w:p w14:paraId="7D0CB1F3" w14:textId="77777777" w:rsidR="00322B58" w:rsidRDefault="003D4E1E" w:rsidP="00322B58">
                        <w:pPr>
                          <w:spacing w:line="276" w:lineRule="auto"/>
                          <w:rPr>
                            <w:rFonts w:ascii="Arial" w:hAnsi="Arial" w:cs="Arial"/>
                            <w:color w:val="0563C1"/>
                            <w:sz w:val="16"/>
                            <w:szCs w:val="16"/>
                            <w:u w:val="single"/>
                          </w:rPr>
                        </w:pPr>
                        <w:hyperlink r:id="rId59" w:history="1">
                          <w:r w:rsidR="00322B58">
                            <w:rPr>
                              <w:rStyle w:val="Hyperlink"/>
                              <w:rFonts w:ascii="Arial" w:hAnsi="Arial" w:cs="Arial"/>
                              <w:color w:val="0563C1"/>
                              <w:sz w:val="16"/>
                              <w:szCs w:val="16"/>
                            </w:rPr>
                            <w:t>North Randall</w:t>
                          </w:r>
                        </w:hyperlink>
                      </w:p>
                    </w:tc>
                  </w:tr>
                  <w:tr w:rsidR="00322B58" w14:paraId="7C45645C" w14:textId="77777777">
                    <w:trPr>
                      <w:trHeight w:val="225"/>
                    </w:trPr>
                    <w:tc>
                      <w:tcPr>
                        <w:tcW w:w="3660" w:type="dxa"/>
                        <w:hideMark/>
                      </w:tcPr>
                      <w:p w14:paraId="6AD80504" w14:textId="77777777" w:rsidR="00322B58" w:rsidRDefault="003D4E1E" w:rsidP="00322B58">
                        <w:pPr>
                          <w:spacing w:line="276" w:lineRule="auto"/>
                          <w:rPr>
                            <w:rFonts w:ascii="Arial" w:hAnsi="Arial" w:cs="Arial"/>
                            <w:color w:val="0563C1"/>
                            <w:sz w:val="16"/>
                            <w:szCs w:val="16"/>
                            <w:u w:val="single"/>
                          </w:rPr>
                        </w:pPr>
                        <w:hyperlink r:id="rId60" w:history="1">
                          <w:r w:rsidR="00322B58">
                            <w:rPr>
                              <w:rStyle w:val="Hyperlink"/>
                              <w:rFonts w:ascii="Arial" w:hAnsi="Arial" w:cs="Arial"/>
                              <w:color w:val="0563C1"/>
                              <w:sz w:val="16"/>
                              <w:szCs w:val="16"/>
                            </w:rPr>
                            <w:t>North Royalton</w:t>
                          </w:r>
                        </w:hyperlink>
                      </w:p>
                    </w:tc>
                  </w:tr>
                  <w:tr w:rsidR="00322B58" w14:paraId="545373E9" w14:textId="77777777">
                    <w:trPr>
                      <w:trHeight w:val="225"/>
                    </w:trPr>
                    <w:tc>
                      <w:tcPr>
                        <w:tcW w:w="3660" w:type="dxa"/>
                        <w:hideMark/>
                      </w:tcPr>
                      <w:p w14:paraId="0D280BA5" w14:textId="77777777" w:rsidR="00322B58" w:rsidRDefault="003D4E1E" w:rsidP="00322B58">
                        <w:pPr>
                          <w:spacing w:line="276" w:lineRule="auto"/>
                          <w:rPr>
                            <w:rFonts w:ascii="Arial" w:hAnsi="Arial" w:cs="Arial"/>
                            <w:color w:val="0563C1"/>
                            <w:sz w:val="16"/>
                            <w:szCs w:val="16"/>
                            <w:u w:val="single"/>
                          </w:rPr>
                        </w:pPr>
                        <w:hyperlink r:id="rId61" w:history="1">
                          <w:r w:rsidR="00322B58">
                            <w:rPr>
                              <w:rStyle w:val="Hyperlink"/>
                              <w:rFonts w:ascii="Arial" w:hAnsi="Arial" w:cs="Arial"/>
                              <w:color w:val="0563C1"/>
                              <w:sz w:val="16"/>
                              <w:szCs w:val="16"/>
                            </w:rPr>
                            <w:t>Oakwood</w:t>
                          </w:r>
                        </w:hyperlink>
                      </w:p>
                    </w:tc>
                  </w:tr>
                  <w:tr w:rsidR="00322B58" w14:paraId="30B608F4" w14:textId="77777777">
                    <w:trPr>
                      <w:trHeight w:val="225"/>
                    </w:trPr>
                    <w:tc>
                      <w:tcPr>
                        <w:tcW w:w="3660" w:type="dxa"/>
                        <w:hideMark/>
                      </w:tcPr>
                      <w:p w14:paraId="2092899D" w14:textId="77777777" w:rsidR="00322B58" w:rsidRDefault="003D4E1E" w:rsidP="00322B58">
                        <w:pPr>
                          <w:spacing w:line="276" w:lineRule="auto"/>
                          <w:rPr>
                            <w:rFonts w:ascii="Arial" w:hAnsi="Arial" w:cs="Arial"/>
                            <w:color w:val="0563C1"/>
                            <w:sz w:val="16"/>
                            <w:szCs w:val="16"/>
                            <w:u w:val="single"/>
                          </w:rPr>
                        </w:pPr>
                        <w:hyperlink r:id="rId62" w:history="1">
                          <w:r w:rsidR="00322B58">
                            <w:rPr>
                              <w:rStyle w:val="Hyperlink"/>
                              <w:rFonts w:ascii="Arial" w:hAnsi="Arial" w:cs="Arial"/>
                              <w:color w:val="0563C1"/>
                              <w:sz w:val="16"/>
                              <w:szCs w:val="16"/>
                            </w:rPr>
                            <w:t>Olmsted Falls</w:t>
                          </w:r>
                        </w:hyperlink>
                      </w:p>
                    </w:tc>
                  </w:tr>
                  <w:tr w:rsidR="00322B58" w14:paraId="6AC2FFF3" w14:textId="77777777">
                    <w:trPr>
                      <w:trHeight w:val="225"/>
                    </w:trPr>
                    <w:tc>
                      <w:tcPr>
                        <w:tcW w:w="3660" w:type="dxa"/>
                        <w:hideMark/>
                      </w:tcPr>
                      <w:p w14:paraId="528245F7" w14:textId="77777777" w:rsidR="00322B58" w:rsidRDefault="003D4E1E" w:rsidP="00322B58">
                        <w:pPr>
                          <w:spacing w:line="276" w:lineRule="auto"/>
                          <w:rPr>
                            <w:rFonts w:ascii="Arial" w:hAnsi="Arial" w:cs="Arial"/>
                            <w:color w:val="0563C1"/>
                            <w:sz w:val="16"/>
                            <w:szCs w:val="16"/>
                            <w:u w:val="single"/>
                          </w:rPr>
                        </w:pPr>
                        <w:hyperlink r:id="rId63" w:history="1">
                          <w:r w:rsidR="00322B58">
                            <w:rPr>
                              <w:rStyle w:val="Hyperlink"/>
                              <w:rFonts w:ascii="Arial" w:hAnsi="Arial" w:cs="Arial"/>
                              <w:color w:val="0563C1"/>
                              <w:sz w:val="16"/>
                              <w:szCs w:val="16"/>
                            </w:rPr>
                            <w:t>Olmsted Township</w:t>
                          </w:r>
                        </w:hyperlink>
                      </w:p>
                    </w:tc>
                  </w:tr>
                  <w:tr w:rsidR="00322B58" w14:paraId="5BC19E24" w14:textId="77777777">
                    <w:trPr>
                      <w:trHeight w:val="225"/>
                    </w:trPr>
                    <w:tc>
                      <w:tcPr>
                        <w:tcW w:w="3660" w:type="dxa"/>
                        <w:hideMark/>
                      </w:tcPr>
                      <w:p w14:paraId="55E20AB5" w14:textId="77777777" w:rsidR="00322B58" w:rsidRDefault="003D4E1E" w:rsidP="00322B58">
                        <w:pPr>
                          <w:spacing w:line="276" w:lineRule="auto"/>
                          <w:rPr>
                            <w:rFonts w:ascii="Arial" w:hAnsi="Arial" w:cs="Arial"/>
                            <w:color w:val="0563C1"/>
                            <w:sz w:val="16"/>
                            <w:szCs w:val="16"/>
                            <w:u w:val="single"/>
                          </w:rPr>
                        </w:pPr>
                        <w:hyperlink r:id="rId64" w:history="1">
                          <w:r w:rsidR="00322B58">
                            <w:rPr>
                              <w:rStyle w:val="Hyperlink"/>
                              <w:rFonts w:ascii="Arial" w:hAnsi="Arial" w:cs="Arial"/>
                              <w:color w:val="0563C1"/>
                              <w:sz w:val="16"/>
                              <w:szCs w:val="16"/>
                            </w:rPr>
                            <w:t>Orange</w:t>
                          </w:r>
                        </w:hyperlink>
                      </w:p>
                    </w:tc>
                  </w:tr>
                  <w:tr w:rsidR="00322B58" w14:paraId="0478FF81" w14:textId="77777777">
                    <w:trPr>
                      <w:trHeight w:val="225"/>
                    </w:trPr>
                    <w:tc>
                      <w:tcPr>
                        <w:tcW w:w="3660" w:type="dxa"/>
                        <w:hideMark/>
                      </w:tcPr>
                      <w:p w14:paraId="2DDCA37F" w14:textId="77777777" w:rsidR="00322B58" w:rsidRDefault="003D4E1E" w:rsidP="00322B58">
                        <w:pPr>
                          <w:spacing w:line="276" w:lineRule="auto"/>
                          <w:rPr>
                            <w:rFonts w:ascii="Arial" w:hAnsi="Arial" w:cs="Arial"/>
                            <w:color w:val="0563C1"/>
                            <w:sz w:val="16"/>
                            <w:szCs w:val="16"/>
                            <w:u w:val="single"/>
                          </w:rPr>
                        </w:pPr>
                        <w:hyperlink r:id="rId65" w:history="1">
                          <w:r w:rsidR="00322B58">
                            <w:rPr>
                              <w:rStyle w:val="Hyperlink"/>
                              <w:rFonts w:ascii="Arial" w:hAnsi="Arial" w:cs="Arial"/>
                              <w:color w:val="0563C1"/>
                              <w:sz w:val="16"/>
                              <w:szCs w:val="16"/>
                            </w:rPr>
                            <w:t>Parma</w:t>
                          </w:r>
                        </w:hyperlink>
                      </w:p>
                    </w:tc>
                  </w:tr>
                  <w:tr w:rsidR="00322B58" w14:paraId="4F5B1856" w14:textId="77777777">
                    <w:trPr>
                      <w:trHeight w:val="225"/>
                    </w:trPr>
                    <w:tc>
                      <w:tcPr>
                        <w:tcW w:w="3660" w:type="dxa"/>
                        <w:hideMark/>
                      </w:tcPr>
                      <w:p w14:paraId="30EEAC77" w14:textId="77777777" w:rsidR="00322B58" w:rsidRDefault="003D4E1E" w:rsidP="00322B58">
                        <w:pPr>
                          <w:spacing w:line="276" w:lineRule="auto"/>
                          <w:rPr>
                            <w:rFonts w:ascii="Arial" w:hAnsi="Arial" w:cs="Arial"/>
                            <w:color w:val="0563C1"/>
                            <w:sz w:val="16"/>
                            <w:szCs w:val="16"/>
                            <w:u w:val="single"/>
                          </w:rPr>
                        </w:pPr>
                        <w:hyperlink r:id="rId66" w:history="1">
                          <w:r w:rsidR="00322B58">
                            <w:rPr>
                              <w:rStyle w:val="Hyperlink"/>
                              <w:rFonts w:ascii="Arial" w:hAnsi="Arial" w:cs="Arial"/>
                              <w:color w:val="0563C1"/>
                              <w:sz w:val="16"/>
                              <w:szCs w:val="16"/>
                            </w:rPr>
                            <w:t>Parma Heights</w:t>
                          </w:r>
                        </w:hyperlink>
                      </w:p>
                    </w:tc>
                  </w:tr>
                  <w:tr w:rsidR="00322B58" w14:paraId="3EE03F57" w14:textId="77777777">
                    <w:trPr>
                      <w:trHeight w:val="225"/>
                    </w:trPr>
                    <w:tc>
                      <w:tcPr>
                        <w:tcW w:w="3660" w:type="dxa"/>
                        <w:hideMark/>
                      </w:tcPr>
                      <w:p w14:paraId="74C1838A" w14:textId="77777777" w:rsidR="00322B58" w:rsidRDefault="003D4E1E" w:rsidP="00322B58">
                        <w:pPr>
                          <w:spacing w:line="276" w:lineRule="auto"/>
                          <w:rPr>
                            <w:rFonts w:ascii="Arial" w:hAnsi="Arial" w:cs="Arial"/>
                            <w:color w:val="0563C1"/>
                            <w:sz w:val="16"/>
                            <w:szCs w:val="16"/>
                            <w:u w:val="single"/>
                          </w:rPr>
                        </w:pPr>
                        <w:hyperlink r:id="rId67" w:history="1">
                          <w:r w:rsidR="00322B58">
                            <w:rPr>
                              <w:rStyle w:val="Hyperlink"/>
                              <w:rFonts w:ascii="Arial" w:hAnsi="Arial" w:cs="Arial"/>
                              <w:color w:val="0563C1"/>
                              <w:sz w:val="16"/>
                              <w:szCs w:val="16"/>
                            </w:rPr>
                            <w:t>Pepper Pike</w:t>
                          </w:r>
                        </w:hyperlink>
                      </w:p>
                    </w:tc>
                  </w:tr>
                  <w:tr w:rsidR="00322B58" w14:paraId="3A474404" w14:textId="77777777">
                    <w:trPr>
                      <w:trHeight w:val="225"/>
                    </w:trPr>
                    <w:tc>
                      <w:tcPr>
                        <w:tcW w:w="3660" w:type="dxa"/>
                        <w:hideMark/>
                      </w:tcPr>
                      <w:p w14:paraId="3BEAD056" w14:textId="77777777" w:rsidR="00322B58" w:rsidRDefault="003D4E1E" w:rsidP="00322B58">
                        <w:pPr>
                          <w:spacing w:line="276" w:lineRule="auto"/>
                          <w:rPr>
                            <w:rFonts w:ascii="Arial" w:hAnsi="Arial" w:cs="Arial"/>
                            <w:color w:val="0563C1"/>
                            <w:sz w:val="16"/>
                            <w:szCs w:val="16"/>
                            <w:u w:val="single"/>
                          </w:rPr>
                        </w:pPr>
                        <w:hyperlink r:id="rId68" w:history="1">
                          <w:r w:rsidR="00322B58">
                            <w:rPr>
                              <w:rStyle w:val="Hyperlink"/>
                              <w:rFonts w:ascii="Arial" w:hAnsi="Arial" w:cs="Arial"/>
                              <w:color w:val="0563C1"/>
                              <w:sz w:val="16"/>
                              <w:szCs w:val="16"/>
                            </w:rPr>
                            <w:t>Richmond Heights</w:t>
                          </w:r>
                        </w:hyperlink>
                      </w:p>
                    </w:tc>
                  </w:tr>
                  <w:tr w:rsidR="00322B58" w14:paraId="081B8698" w14:textId="77777777">
                    <w:trPr>
                      <w:trHeight w:val="225"/>
                    </w:trPr>
                    <w:tc>
                      <w:tcPr>
                        <w:tcW w:w="3660" w:type="dxa"/>
                        <w:hideMark/>
                      </w:tcPr>
                      <w:p w14:paraId="5B091FF3" w14:textId="77777777" w:rsidR="00322B58" w:rsidRDefault="003D4E1E" w:rsidP="00322B58">
                        <w:pPr>
                          <w:spacing w:line="276" w:lineRule="auto"/>
                          <w:rPr>
                            <w:rFonts w:ascii="Arial" w:hAnsi="Arial" w:cs="Arial"/>
                            <w:color w:val="0563C1"/>
                            <w:sz w:val="16"/>
                            <w:szCs w:val="16"/>
                            <w:u w:val="single"/>
                          </w:rPr>
                        </w:pPr>
                        <w:hyperlink r:id="rId69" w:history="1">
                          <w:r w:rsidR="00322B58">
                            <w:rPr>
                              <w:rStyle w:val="Hyperlink"/>
                              <w:rFonts w:ascii="Arial" w:hAnsi="Arial" w:cs="Arial"/>
                              <w:color w:val="0563C1"/>
                              <w:sz w:val="16"/>
                              <w:szCs w:val="16"/>
                            </w:rPr>
                            <w:t>Rocky River</w:t>
                          </w:r>
                        </w:hyperlink>
                      </w:p>
                    </w:tc>
                  </w:tr>
                  <w:tr w:rsidR="00322B58" w14:paraId="67A7E431" w14:textId="77777777">
                    <w:trPr>
                      <w:trHeight w:val="225"/>
                    </w:trPr>
                    <w:tc>
                      <w:tcPr>
                        <w:tcW w:w="3660" w:type="dxa"/>
                        <w:hideMark/>
                      </w:tcPr>
                      <w:p w14:paraId="23073C7A" w14:textId="77777777" w:rsidR="00322B58" w:rsidRDefault="003D4E1E" w:rsidP="00322B58">
                        <w:pPr>
                          <w:spacing w:line="276" w:lineRule="auto"/>
                          <w:rPr>
                            <w:rFonts w:ascii="Arial" w:hAnsi="Arial" w:cs="Arial"/>
                            <w:color w:val="0563C1"/>
                            <w:sz w:val="16"/>
                            <w:szCs w:val="16"/>
                            <w:u w:val="single"/>
                          </w:rPr>
                        </w:pPr>
                        <w:hyperlink r:id="rId70" w:history="1">
                          <w:r w:rsidR="00322B58">
                            <w:rPr>
                              <w:rStyle w:val="Hyperlink"/>
                              <w:rFonts w:ascii="Arial" w:hAnsi="Arial" w:cs="Arial"/>
                              <w:color w:val="0563C1"/>
                              <w:sz w:val="16"/>
                              <w:szCs w:val="16"/>
                            </w:rPr>
                            <w:t>Seven Hills</w:t>
                          </w:r>
                        </w:hyperlink>
                      </w:p>
                    </w:tc>
                  </w:tr>
                  <w:tr w:rsidR="00322B58" w14:paraId="6684CC9B" w14:textId="77777777">
                    <w:trPr>
                      <w:trHeight w:val="225"/>
                    </w:trPr>
                    <w:tc>
                      <w:tcPr>
                        <w:tcW w:w="3660" w:type="dxa"/>
                        <w:hideMark/>
                      </w:tcPr>
                      <w:p w14:paraId="2EEA1DC5" w14:textId="77777777" w:rsidR="00322B58" w:rsidRDefault="003D4E1E" w:rsidP="00322B58">
                        <w:pPr>
                          <w:spacing w:line="276" w:lineRule="auto"/>
                          <w:rPr>
                            <w:rFonts w:ascii="Arial" w:hAnsi="Arial" w:cs="Arial"/>
                            <w:color w:val="0563C1"/>
                            <w:sz w:val="16"/>
                            <w:szCs w:val="16"/>
                            <w:u w:val="single"/>
                          </w:rPr>
                        </w:pPr>
                        <w:hyperlink r:id="rId71" w:history="1">
                          <w:r w:rsidR="00322B58">
                            <w:rPr>
                              <w:rStyle w:val="Hyperlink"/>
                              <w:rFonts w:ascii="Arial" w:hAnsi="Arial" w:cs="Arial"/>
                              <w:color w:val="0563C1"/>
                              <w:sz w:val="16"/>
                              <w:szCs w:val="16"/>
                            </w:rPr>
                            <w:t>Shaker Heights</w:t>
                          </w:r>
                        </w:hyperlink>
                      </w:p>
                    </w:tc>
                  </w:tr>
                  <w:tr w:rsidR="00322B58" w14:paraId="11505919" w14:textId="77777777">
                    <w:trPr>
                      <w:trHeight w:val="225"/>
                    </w:trPr>
                    <w:tc>
                      <w:tcPr>
                        <w:tcW w:w="3660" w:type="dxa"/>
                        <w:hideMark/>
                      </w:tcPr>
                      <w:p w14:paraId="0FAA3F70" w14:textId="77777777" w:rsidR="00322B58" w:rsidRDefault="003D4E1E" w:rsidP="00322B58">
                        <w:pPr>
                          <w:spacing w:line="276" w:lineRule="auto"/>
                          <w:rPr>
                            <w:rFonts w:ascii="Arial" w:hAnsi="Arial" w:cs="Arial"/>
                            <w:color w:val="0563C1"/>
                            <w:sz w:val="16"/>
                            <w:szCs w:val="16"/>
                            <w:u w:val="single"/>
                          </w:rPr>
                        </w:pPr>
                        <w:hyperlink r:id="rId72" w:history="1">
                          <w:r w:rsidR="00322B58">
                            <w:rPr>
                              <w:rStyle w:val="Hyperlink"/>
                              <w:rFonts w:ascii="Arial" w:hAnsi="Arial" w:cs="Arial"/>
                              <w:color w:val="0563C1"/>
                              <w:sz w:val="16"/>
                              <w:szCs w:val="16"/>
                            </w:rPr>
                            <w:t>Solon</w:t>
                          </w:r>
                        </w:hyperlink>
                      </w:p>
                    </w:tc>
                  </w:tr>
                  <w:tr w:rsidR="00322B58" w14:paraId="323FC5B5" w14:textId="77777777">
                    <w:trPr>
                      <w:trHeight w:val="225"/>
                    </w:trPr>
                    <w:tc>
                      <w:tcPr>
                        <w:tcW w:w="3660" w:type="dxa"/>
                        <w:hideMark/>
                      </w:tcPr>
                      <w:p w14:paraId="5276CA67" w14:textId="77777777" w:rsidR="00322B58" w:rsidRDefault="003D4E1E" w:rsidP="00322B58">
                        <w:pPr>
                          <w:spacing w:line="276" w:lineRule="auto"/>
                          <w:rPr>
                            <w:rFonts w:ascii="Arial" w:hAnsi="Arial" w:cs="Arial"/>
                            <w:color w:val="0563C1"/>
                            <w:sz w:val="16"/>
                            <w:szCs w:val="16"/>
                            <w:u w:val="single"/>
                          </w:rPr>
                        </w:pPr>
                        <w:hyperlink r:id="rId73" w:history="1">
                          <w:r w:rsidR="00322B58">
                            <w:rPr>
                              <w:rStyle w:val="Hyperlink"/>
                              <w:rFonts w:ascii="Arial" w:hAnsi="Arial" w:cs="Arial"/>
                              <w:color w:val="0563C1"/>
                              <w:sz w:val="16"/>
                              <w:szCs w:val="16"/>
                            </w:rPr>
                            <w:t>South Euclid</w:t>
                          </w:r>
                        </w:hyperlink>
                      </w:p>
                    </w:tc>
                  </w:tr>
                  <w:tr w:rsidR="00322B58" w14:paraId="6A97C119" w14:textId="77777777">
                    <w:trPr>
                      <w:trHeight w:val="225"/>
                    </w:trPr>
                    <w:tc>
                      <w:tcPr>
                        <w:tcW w:w="3660" w:type="dxa"/>
                        <w:hideMark/>
                      </w:tcPr>
                      <w:p w14:paraId="539086FF" w14:textId="77777777" w:rsidR="00322B58" w:rsidRDefault="003D4E1E" w:rsidP="00322B58">
                        <w:pPr>
                          <w:spacing w:line="276" w:lineRule="auto"/>
                          <w:rPr>
                            <w:rFonts w:ascii="Arial" w:hAnsi="Arial" w:cs="Arial"/>
                            <w:color w:val="0563C1"/>
                            <w:sz w:val="16"/>
                            <w:szCs w:val="16"/>
                            <w:u w:val="single"/>
                          </w:rPr>
                        </w:pPr>
                        <w:hyperlink r:id="rId74" w:history="1">
                          <w:r w:rsidR="00322B58">
                            <w:rPr>
                              <w:rStyle w:val="Hyperlink"/>
                              <w:rFonts w:ascii="Arial" w:hAnsi="Arial" w:cs="Arial"/>
                              <w:color w:val="0563C1"/>
                              <w:sz w:val="16"/>
                              <w:szCs w:val="16"/>
                            </w:rPr>
                            <w:t>Strongsville</w:t>
                          </w:r>
                        </w:hyperlink>
                      </w:p>
                    </w:tc>
                  </w:tr>
                  <w:tr w:rsidR="00322B58" w14:paraId="213FA6D7" w14:textId="77777777">
                    <w:trPr>
                      <w:trHeight w:val="225"/>
                    </w:trPr>
                    <w:tc>
                      <w:tcPr>
                        <w:tcW w:w="3660" w:type="dxa"/>
                        <w:hideMark/>
                      </w:tcPr>
                      <w:p w14:paraId="5AD7BB77" w14:textId="77777777" w:rsidR="00322B58" w:rsidRDefault="003D4E1E" w:rsidP="00322B58">
                        <w:pPr>
                          <w:spacing w:line="276" w:lineRule="auto"/>
                          <w:rPr>
                            <w:rFonts w:ascii="Arial" w:hAnsi="Arial" w:cs="Arial"/>
                            <w:color w:val="0563C1"/>
                            <w:sz w:val="16"/>
                            <w:szCs w:val="16"/>
                            <w:u w:val="single"/>
                          </w:rPr>
                        </w:pPr>
                        <w:hyperlink r:id="rId75" w:history="1">
                          <w:r w:rsidR="00322B58">
                            <w:rPr>
                              <w:rStyle w:val="Hyperlink"/>
                              <w:rFonts w:ascii="Arial" w:hAnsi="Arial" w:cs="Arial"/>
                              <w:color w:val="0563C1"/>
                              <w:sz w:val="16"/>
                              <w:szCs w:val="16"/>
                            </w:rPr>
                            <w:t>University Heights</w:t>
                          </w:r>
                        </w:hyperlink>
                      </w:p>
                    </w:tc>
                  </w:tr>
                  <w:tr w:rsidR="00322B58" w14:paraId="18175838" w14:textId="77777777">
                    <w:trPr>
                      <w:trHeight w:val="225"/>
                    </w:trPr>
                    <w:tc>
                      <w:tcPr>
                        <w:tcW w:w="3660" w:type="dxa"/>
                        <w:hideMark/>
                      </w:tcPr>
                      <w:p w14:paraId="21F03B15" w14:textId="77777777" w:rsidR="00322B58" w:rsidRDefault="003D4E1E" w:rsidP="00322B58">
                        <w:pPr>
                          <w:spacing w:line="276" w:lineRule="auto"/>
                          <w:rPr>
                            <w:rFonts w:ascii="Arial" w:hAnsi="Arial" w:cs="Arial"/>
                            <w:color w:val="0563C1"/>
                            <w:sz w:val="16"/>
                            <w:szCs w:val="16"/>
                            <w:u w:val="single"/>
                          </w:rPr>
                        </w:pPr>
                        <w:hyperlink r:id="rId76" w:history="1">
                          <w:r w:rsidR="00322B58">
                            <w:rPr>
                              <w:rStyle w:val="Hyperlink"/>
                              <w:rFonts w:ascii="Arial" w:hAnsi="Arial" w:cs="Arial"/>
                              <w:color w:val="0563C1"/>
                              <w:sz w:val="16"/>
                              <w:szCs w:val="16"/>
                            </w:rPr>
                            <w:t>Valley View</w:t>
                          </w:r>
                        </w:hyperlink>
                      </w:p>
                    </w:tc>
                  </w:tr>
                  <w:tr w:rsidR="00322B58" w14:paraId="60A00790" w14:textId="77777777">
                    <w:trPr>
                      <w:trHeight w:val="225"/>
                    </w:trPr>
                    <w:tc>
                      <w:tcPr>
                        <w:tcW w:w="3660" w:type="dxa"/>
                        <w:hideMark/>
                      </w:tcPr>
                      <w:p w14:paraId="52A009AD" w14:textId="77777777" w:rsidR="00322B58" w:rsidRDefault="003D4E1E" w:rsidP="00322B58">
                        <w:pPr>
                          <w:spacing w:line="276" w:lineRule="auto"/>
                          <w:rPr>
                            <w:rFonts w:ascii="Arial" w:hAnsi="Arial" w:cs="Arial"/>
                            <w:color w:val="0563C1"/>
                            <w:sz w:val="16"/>
                            <w:szCs w:val="16"/>
                            <w:u w:val="single"/>
                          </w:rPr>
                        </w:pPr>
                        <w:hyperlink r:id="rId77" w:history="1">
                          <w:r w:rsidR="00322B58">
                            <w:rPr>
                              <w:rStyle w:val="Hyperlink"/>
                              <w:rFonts w:ascii="Arial" w:hAnsi="Arial" w:cs="Arial"/>
                              <w:color w:val="0563C1"/>
                              <w:sz w:val="16"/>
                              <w:szCs w:val="16"/>
                            </w:rPr>
                            <w:t>Walton Hills</w:t>
                          </w:r>
                        </w:hyperlink>
                      </w:p>
                    </w:tc>
                  </w:tr>
                  <w:tr w:rsidR="00322B58" w14:paraId="534DEA13" w14:textId="77777777">
                    <w:trPr>
                      <w:trHeight w:val="225"/>
                    </w:trPr>
                    <w:tc>
                      <w:tcPr>
                        <w:tcW w:w="3660" w:type="dxa"/>
                        <w:hideMark/>
                      </w:tcPr>
                      <w:p w14:paraId="764F17B8" w14:textId="77777777" w:rsidR="00322B58" w:rsidRDefault="003D4E1E" w:rsidP="00322B58">
                        <w:pPr>
                          <w:spacing w:line="276" w:lineRule="auto"/>
                          <w:rPr>
                            <w:rFonts w:ascii="Arial" w:hAnsi="Arial" w:cs="Arial"/>
                            <w:color w:val="0563C1"/>
                            <w:sz w:val="16"/>
                            <w:szCs w:val="16"/>
                            <w:u w:val="single"/>
                          </w:rPr>
                        </w:pPr>
                        <w:hyperlink r:id="rId78" w:history="1">
                          <w:r w:rsidR="00322B58">
                            <w:rPr>
                              <w:rStyle w:val="Hyperlink"/>
                              <w:rFonts w:ascii="Arial" w:hAnsi="Arial" w:cs="Arial"/>
                              <w:color w:val="0563C1"/>
                              <w:sz w:val="16"/>
                              <w:szCs w:val="16"/>
                            </w:rPr>
                            <w:t>Warrensville Heights</w:t>
                          </w:r>
                        </w:hyperlink>
                      </w:p>
                    </w:tc>
                  </w:tr>
                  <w:tr w:rsidR="00322B58" w14:paraId="492923D5" w14:textId="77777777">
                    <w:trPr>
                      <w:trHeight w:val="225"/>
                    </w:trPr>
                    <w:tc>
                      <w:tcPr>
                        <w:tcW w:w="3660" w:type="dxa"/>
                        <w:hideMark/>
                      </w:tcPr>
                      <w:p w14:paraId="6F19BB08" w14:textId="77777777" w:rsidR="00322B58" w:rsidRDefault="003D4E1E" w:rsidP="00322B58">
                        <w:pPr>
                          <w:spacing w:line="276" w:lineRule="auto"/>
                          <w:rPr>
                            <w:rFonts w:ascii="Arial" w:hAnsi="Arial" w:cs="Arial"/>
                            <w:color w:val="0563C1"/>
                            <w:sz w:val="16"/>
                            <w:szCs w:val="16"/>
                            <w:u w:val="single"/>
                          </w:rPr>
                        </w:pPr>
                        <w:hyperlink r:id="rId79" w:history="1">
                          <w:r w:rsidR="00322B58">
                            <w:rPr>
                              <w:rStyle w:val="Hyperlink"/>
                              <w:rFonts w:ascii="Arial" w:hAnsi="Arial" w:cs="Arial"/>
                              <w:color w:val="0563C1"/>
                              <w:sz w:val="16"/>
                              <w:szCs w:val="16"/>
                            </w:rPr>
                            <w:t>Westlake</w:t>
                          </w:r>
                        </w:hyperlink>
                      </w:p>
                    </w:tc>
                  </w:tr>
                  <w:tr w:rsidR="00322B58" w14:paraId="7C1CCE97" w14:textId="77777777">
                    <w:trPr>
                      <w:trHeight w:val="477"/>
                    </w:trPr>
                    <w:tc>
                      <w:tcPr>
                        <w:tcW w:w="3660" w:type="dxa"/>
                        <w:hideMark/>
                      </w:tcPr>
                      <w:p w14:paraId="4A507B05" w14:textId="77777777" w:rsidR="00322B58" w:rsidRDefault="003D4E1E" w:rsidP="00322B58">
                        <w:pPr>
                          <w:spacing w:line="276" w:lineRule="auto"/>
                          <w:rPr>
                            <w:rFonts w:ascii="Arial" w:hAnsi="Arial" w:cs="Arial"/>
                            <w:color w:val="0563C1"/>
                            <w:sz w:val="16"/>
                            <w:szCs w:val="16"/>
                            <w:u w:val="single"/>
                          </w:rPr>
                        </w:pPr>
                        <w:hyperlink r:id="rId80" w:history="1">
                          <w:r w:rsidR="00322B58">
                            <w:rPr>
                              <w:rStyle w:val="Hyperlink"/>
                              <w:rFonts w:ascii="Arial" w:hAnsi="Arial" w:cs="Arial"/>
                              <w:color w:val="0563C1"/>
                              <w:sz w:val="16"/>
                              <w:szCs w:val="16"/>
                            </w:rPr>
                            <w:t>Woodmere</w:t>
                          </w:r>
                        </w:hyperlink>
                      </w:p>
                      <w:p w14:paraId="0C8C4417" w14:textId="77777777" w:rsidR="00322B58" w:rsidRDefault="00322B58" w:rsidP="00322B58">
                        <w:pPr>
                          <w:spacing w:line="276" w:lineRule="auto"/>
                          <w:rPr>
                            <w:rFonts w:ascii="Arial" w:hAnsi="Arial" w:cs="Arial"/>
                            <w:color w:val="0563C1"/>
                            <w:sz w:val="16"/>
                            <w:szCs w:val="16"/>
                            <w:u w:val="single"/>
                          </w:rPr>
                        </w:pPr>
                        <w:r>
                          <w:rPr>
                            <w:rFonts w:ascii="Arial" w:hAnsi="Arial" w:cs="Arial"/>
                            <w:color w:val="0563C1"/>
                            <w:sz w:val="16"/>
                            <w:szCs w:val="16"/>
                            <w:u w:val="single"/>
                          </w:rPr>
                          <w:t>Other</w:t>
                        </w:r>
                      </w:p>
                    </w:tc>
                  </w:tr>
                </w:tbl>
                <w:p w14:paraId="782E6572" w14:textId="77777777" w:rsidR="00322B58" w:rsidRDefault="00322B58" w:rsidP="00322B58">
                  <w:pPr>
                    <w:rPr>
                      <w:rFonts w:asciiTheme="minorHAnsi" w:hAnsiTheme="minorHAnsi"/>
                      <w:noProof/>
                      <w:sz w:val="22"/>
                      <w:szCs w:val="22"/>
                    </w:rPr>
                  </w:pPr>
                </w:p>
              </w:tc>
            </w:tr>
          </w:tbl>
          <w:p w14:paraId="5E848B01" w14:textId="561ECF51" w:rsidR="0056144C" w:rsidRPr="00584664" w:rsidRDefault="0056144C" w:rsidP="0056144C">
            <w:pPr>
              <w:rPr>
                <w:rFonts w:asciiTheme="minorHAnsi" w:hAnsiTheme="minorHAnsi"/>
                <w:noProof/>
              </w:rPr>
            </w:pPr>
          </w:p>
        </w:tc>
        <w:tc>
          <w:tcPr>
            <w:tcW w:w="2610" w:type="dxa"/>
          </w:tcPr>
          <w:p w14:paraId="1DD5971B" w14:textId="011D0DDE" w:rsidR="0056144C" w:rsidRPr="00584664" w:rsidRDefault="008627D8" w:rsidP="0056144C">
            <w:pPr>
              <w:rPr>
                <w:rFonts w:asciiTheme="minorHAnsi" w:hAnsiTheme="minorHAnsi"/>
              </w:rPr>
            </w:pPr>
            <w:r>
              <w:rPr>
                <w:rFonts w:asciiTheme="minorHAnsi" w:hAnsiTheme="minorHAnsi"/>
              </w:rPr>
              <w:lastRenderedPageBreak/>
              <w:t xml:space="preserve">CC will cleanse </w:t>
            </w:r>
            <w:r w:rsidR="00D73B9B">
              <w:rPr>
                <w:rFonts w:asciiTheme="minorHAnsi" w:hAnsiTheme="minorHAnsi"/>
              </w:rPr>
              <w:t>all</w:t>
            </w:r>
            <w:r w:rsidR="00322B58">
              <w:rPr>
                <w:rFonts w:asciiTheme="minorHAnsi" w:hAnsiTheme="minorHAnsi"/>
              </w:rPr>
              <w:t xml:space="preserve"> </w:t>
            </w:r>
            <w:r>
              <w:rPr>
                <w:rFonts w:asciiTheme="minorHAnsi" w:hAnsiTheme="minorHAnsi"/>
              </w:rPr>
              <w:t>d</w:t>
            </w:r>
            <w:r w:rsidR="005851F3">
              <w:rPr>
                <w:rFonts w:asciiTheme="minorHAnsi" w:hAnsiTheme="minorHAnsi"/>
              </w:rPr>
              <w:t xml:space="preserve">ata </w:t>
            </w:r>
            <w:r>
              <w:rPr>
                <w:rFonts w:asciiTheme="minorHAnsi" w:hAnsiTheme="minorHAnsi"/>
              </w:rPr>
              <w:t xml:space="preserve">before import </w:t>
            </w:r>
            <w:r w:rsidR="005851F3">
              <w:rPr>
                <w:rFonts w:asciiTheme="minorHAnsi" w:hAnsiTheme="minorHAnsi"/>
              </w:rPr>
              <w:t>to conform</w:t>
            </w:r>
          </w:p>
        </w:tc>
      </w:tr>
      <w:tr w:rsidR="000F398C" w:rsidRPr="00584664" w14:paraId="02E037FB" w14:textId="77777777" w:rsidTr="00875155">
        <w:tc>
          <w:tcPr>
            <w:tcW w:w="2965" w:type="dxa"/>
          </w:tcPr>
          <w:p w14:paraId="563A9EAB" w14:textId="2C62D00E" w:rsidR="000F398C" w:rsidRDefault="000F398C" w:rsidP="0056144C">
            <w:pPr>
              <w:rPr>
                <w:rFonts w:asciiTheme="minorHAnsi" w:hAnsiTheme="minorHAnsi"/>
                <w:noProof/>
              </w:rPr>
            </w:pPr>
            <w:r>
              <w:rPr>
                <w:rFonts w:asciiTheme="minorHAnsi" w:hAnsiTheme="minorHAnsi"/>
                <w:noProof/>
              </w:rPr>
              <w:t>State</w:t>
            </w:r>
          </w:p>
        </w:tc>
        <w:tc>
          <w:tcPr>
            <w:tcW w:w="1892" w:type="dxa"/>
          </w:tcPr>
          <w:p w14:paraId="21E5E49C" w14:textId="1F5F2D18" w:rsidR="000F398C" w:rsidRPr="00584664" w:rsidRDefault="000F398C" w:rsidP="0056144C">
            <w:pPr>
              <w:rPr>
                <w:rFonts w:asciiTheme="minorHAnsi" w:hAnsiTheme="minorHAnsi"/>
                <w:noProof/>
              </w:rPr>
            </w:pPr>
            <w:r>
              <w:rPr>
                <w:rFonts w:asciiTheme="minorHAnsi" w:hAnsiTheme="minorHAnsi"/>
                <w:noProof/>
              </w:rPr>
              <w:t>Pick list</w:t>
            </w:r>
          </w:p>
        </w:tc>
        <w:tc>
          <w:tcPr>
            <w:tcW w:w="3238" w:type="dxa"/>
          </w:tcPr>
          <w:tbl>
            <w:tblPr>
              <w:tblStyle w:val="TableGrid"/>
              <w:tblW w:w="0" w:type="auto"/>
              <w:tblLayout w:type="fixed"/>
              <w:tblLook w:val="04A0" w:firstRow="1" w:lastRow="0" w:firstColumn="1" w:lastColumn="0" w:noHBand="0" w:noVBand="1"/>
            </w:tblPr>
            <w:tblGrid>
              <w:gridCol w:w="3238"/>
            </w:tblGrid>
            <w:tr w:rsidR="00D73B9B" w14:paraId="3ACF9A03" w14:textId="77777777" w:rsidTr="00D73B9B">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045"/>
                    <w:gridCol w:w="911"/>
                  </w:tblGrid>
                  <w:tr w:rsidR="00D73B9B" w14:paraId="23D87C43"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8D36099" w14:textId="77777777" w:rsidR="00D73B9B" w:rsidRDefault="00D73B9B" w:rsidP="00D73B9B">
                        <w:pPr>
                          <w:spacing w:line="276" w:lineRule="auto"/>
                          <w:rPr>
                            <w:rFonts w:ascii="Verdana" w:hAnsi="Verdana"/>
                            <w:b/>
                            <w:bCs/>
                            <w:color w:val="333333"/>
                            <w:sz w:val="12"/>
                            <w:szCs w:val="12"/>
                            <w:lang w:eastAsia="en-US"/>
                          </w:rPr>
                        </w:pPr>
                        <w:r>
                          <w:rPr>
                            <w:rFonts w:ascii="Verdana" w:hAnsi="Verdana"/>
                            <w:b/>
                            <w:bCs/>
                            <w:color w:val="333333"/>
                            <w:sz w:val="12"/>
                            <w:szCs w:val="12"/>
                            <w:lang w:eastAsia="en-US"/>
                          </w:rPr>
                          <w:t>State</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02DB07C" w14:textId="77777777" w:rsidR="00D73B9B" w:rsidRDefault="00D73B9B" w:rsidP="00D73B9B">
                        <w:pPr>
                          <w:spacing w:line="276" w:lineRule="auto"/>
                          <w:rPr>
                            <w:rFonts w:ascii="Verdana" w:hAnsi="Verdana"/>
                            <w:b/>
                            <w:bCs/>
                            <w:color w:val="333333"/>
                            <w:sz w:val="12"/>
                            <w:szCs w:val="12"/>
                            <w:lang w:eastAsia="en-US"/>
                          </w:rPr>
                        </w:pPr>
                        <w:r>
                          <w:rPr>
                            <w:rFonts w:ascii="Verdana" w:hAnsi="Verdana"/>
                            <w:b/>
                            <w:bCs/>
                            <w:color w:val="333333"/>
                            <w:sz w:val="12"/>
                            <w:szCs w:val="12"/>
                            <w:lang w:eastAsia="en-US"/>
                          </w:rPr>
                          <w:t>Abbreviation</w:t>
                        </w:r>
                      </w:p>
                    </w:tc>
                  </w:tr>
                  <w:tr w:rsidR="00D73B9B" w14:paraId="67C2A768"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323C98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ALABAMA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EF6A91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AL</w:t>
                        </w:r>
                      </w:p>
                    </w:tc>
                  </w:tr>
                  <w:tr w:rsidR="00D73B9B" w14:paraId="69283BDD"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19D33D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ALASKA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6DBCBD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AK</w:t>
                        </w:r>
                      </w:p>
                    </w:tc>
                  </w:tr>
                  <w:tr w:rsidR="00D73B9B" w14:paraId="4D974575"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78D8D30"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ARIZONA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C6E469A"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AZ</w:t>
                        </w:r>
                      </w:p>
                    </w:tc>
                  </w:tr>
                  <w:tr w:rsidR="00D73B9B" w14:paraId="55ACB21A"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F50663B"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ARKANSAS</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A6EBF4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AR</w:t>
                        </w:r>
                      </w:p>
                    </w:tc>
                  </w:tr>
                  <w:tr w:rsidR="00D73B9B" w14:paraId="4F73A0D8"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D3968D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CALIFORNIA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E77A7F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CA</w:t>
                        </w:r>
                      </w:p>
                    </w:tc>
                  </w:tr>
                  <w:tr w:rsidR="00D73B9B" w14:paraId="2952E20A"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1EE70E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COLORADO</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36D75F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CO</w:t>
                        </w:r>
                      </w:p>
                    </w:tc>
                  </w:tr>
                  <w:tr w:rsidR="00D73B9B" w14:paraId="27957388"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B66FA6"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CONNECTICUT</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0E6213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CT</w:t>
                        </w:r>
                      </w:p>
                    </w:tc>
                  </w:tr>
                  <w:tr w:rsidR="00D73B9B" w14:paraId="5E3CB3FF"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B7DEA7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DELAWARE</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899C58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DE</w:t>
                        </w:r>
                      </w:p>
                    </w:tc>
                  </w:tr>
                  <w:tr w:rsidR="00D73B9B" w14:paraId="09DB73FE"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9D22E8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FLORIDA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F50CD2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FL</w:t>
                        </w:r>
                      </w:p>
                    </w:tc>
                  </w:tr>
                  <w:tr w:rsidR="00D73B9B" w14:paraId="46543206"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2FD7F8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GEORGIA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2118CD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GA</w:t>
                        </w:r>
                      </w:p>
                    </w:tc>
                  </w:tr>
                  <w:tr w:rsidR="00D73B9B" w14:paraId="368F34CA"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70FF2F0"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HAWAII</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9E7A41A"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HI</w:t>
                        </w:r>
                      </w:p>
                    </w:tc>
                  </w:tr>
                  <w:tr w:rsidR="00D73B9B" w14:paraId="32E26180"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EE8FDD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IDAHO</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B5E7CB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ID</w:t>
                        </w:r>
                      </w:p>
                    </w:tc>
                  </w:tr>
                  <w:tr w:rsidR="00D73B9B" w14:paraId="366CFB83"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1C3451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ILLINOIS</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B3F4CAB"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IL</w:t>
                        </w:r>
                      </w:p>
                    </w:tc>
                  </w:tr>
                  <w:tr w:rsidR="00D73B9B" w14:paraId="34FE41D4"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DF99DB2"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INDIANA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C23659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IN</w:t>
                        </w:r>
                      </w:p>
                    </w:tc>
                  </w:tr>
                  <w:tr w:rsidR="00D73B9B" w14:paraId="578316BF"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9303D4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IOWA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AABAFC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IA</w:t>
                        </w:r>
                      </w:p>
                    </w:tc>
                  </w:tr>
                  <w:tr w:rsidR="00D73B9B" w14:paraId="446929F9"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B0C72BB"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KANSAS</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79A458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KS</w:t>
                        </w:r>
                      </w:p>
                    </w:tc>
                  </w:tr>
                  <w:tr w:rsidR="00D73B9B" w14:paraId="1AE93F51"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17C1392"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KENTUCKY</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00780E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KY</w:t>
                        </w:r>
                      </w:p>
                    </w:tc>
                  </w:tr>
                  <w:tr w:rsidR="00D73B9B" w14:paraId="78DED407"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12EC3A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lastRenderedPageBreak/>
                          <w:t>LOUISIANA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A1453C6"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LA</w:t>
                        </w:r>
                      </w:p>
                    </w:tc>
                  </w:tr>
                  <w:tr w:rsidR="00D73B9B" w14:paraId="50B8AA9F"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7791B1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MAINE</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C10EF4A"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ME</w:t>
                        </w:r>
                      </w:p>
                    </w:tc>
                  </w:tr>
                  <w:tr w:rsidR="00D73B9B" w14:paraId="6F4FA249"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7766D3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MARYLAND</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5483CC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MD</w:t>
                        </w:r>
                      </w:p>
                    </w:tc>
                  </w:tr>
                  <w:tr w:rsidR="00D73B9B" w14:paraId="26234B55"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D11B33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MASSACHUSETTS</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B14559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MA</w:t>
                        </w:r>
                      </w:p>
                    </w:tc>
                  </w:tr>
                  <w:tr w:rsidR="00D73B9B" w14:paraId="13A54506"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30DC370"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MICHIGAN</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20F651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MI</w:t>
                        </w:r>
                      </w:p>
                    </w:tc>
                  </w:tr>
                  <w:tr w:rsidR="00D73B9B" w14:paraId="43B62B2D"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655B6B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MINNESOTA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14F8BE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MN</w:t>
                        </w:r>
                      </w:p>
                    </w:tc>
                  </w:tr>
                  <w:tr w:rsidR="00D73B9B" w14:paraId="127E667A"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EA3418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MISSISSIPPI</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815AC4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MS</w:t>
                        </w:r>
                      </w:p>
                    </w:tc>
                  </w:tr>
                  <w:tr w:rsidR="00D73B9B" w14:paraId="70BD5D87"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62E0B86"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MISSOURI</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F7CC5C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MO</w:t>
                        </w:r>
                      </w:p>
                    </w:tc>
                  </w:tr>
                  <w:tr w:rsidR="00D73B9B" w14:paraId="2B07B996"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BBA0140"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MONTANA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9CEBBC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MT</w:t>
                        </w:r>
                      </w:p>
                    </w:tc>
                  </w:tr>
                  <w:tr w:rsidR="00D73B9B" w14:paraId="0C288A72"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2676A9C"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NEBRASKA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471C89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w:t>
                        </w:r>
                      </w:p>
                    </w:tc>
                  </w:tr>
                  <w:tr w:rsidR="00D73B9B" w14:paraId="790F5D0D"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A53DF2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NEVADA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EA3B2C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NV</w:t>
                        </w:r>
                      </w:p>
                    </w:tc>
                  </w:tr>
                  <w:tr w:rsidR="00D73B9B" w14:paraId="31CFB1A5"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D71C23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NEW HAMPSHIRE</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034B9FA"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NH</w:t>
                        </w:r>
                      </w:p>
                    </w:tc>
                  </w:tr>
                  <w:tr w:rsidR="00D73B9B" w14:paraId="727A9AB4"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7DECA4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NEW JERSEY</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903D12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NJ</w:t>
                        </w:r>
                      </w:p>
                    </w:tc>
                  </w:tr>
                  <w:tr w:rsidR="00D73B9B" w14:paraId="0BDE863B"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48DE2A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NEW MEXICO</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23DE74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NM</w:t>
                        </w:r>
                      </w:p>
                    </w:tc>
                  </w:tr>
                  <w:tr w:rsidR="00D73B9B" w14:paraId="3F8996DB"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2D04D70"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NEW YORK</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C37B0E2"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NY</w:t>
                        </w:r>
                      </w:p>
                    </w:tc>
                  </w:tr>
                  <w:tr w:rsidR="00D73B9B" w14:paraId="66BD5D13"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1C6D37B6"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NORTH CAROLINA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4FF070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NC</w:t>
                        </w:r>
                      </w:p>
                    </w:tc>
                  </w:tr>
                  <w:tr w:rsidR="00D73B9B" w14:paraId="66721B90"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9A8915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NORTH DAKOTA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2DBD47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ND</w:t>
                        </w:r>
                      </w:p>
                    </w:tc>
                  </w:tr>
                  <w:tr w:rsidR="00D73B9B" w14:paraId="556550F5"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29850B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OHIO</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85D111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OH</w:t>
                        </w:r>
                      </w:p>
                    </w:tc>
                  </w:tr>
                  <w:tr w:rsidR="00D73B9B" w14:paraId="18F96CB2"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ADFAA4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OKLAHOMA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1947FD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OK</w:t>
                        </w:r>
                      </w:p>
                    </w:tc>
                  </w:tr>
                  <w:tr w:rsidR="00D73B9B" w14:paraId="15A76B30"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3CB995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OREGON</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4C7878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OR</w:t>
                        </w:r>
                      </w:p>
                    </w:tc>
                  </w:tr>
                  <w:tr w:rsidR="00D73B9B" w14:paraId="253646CC"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2C7D0C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PENNSYLVANIA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6A2236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PA</w:t>
                        </w:r>
                      </w:p>
                    </w:tc>
                  </w:tr>
                  <w:tr w:rsidR="00D73B9B" w14:paraId="6BED208B"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E46C20C"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RHODE ISLAND</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B8F1A3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RI</w:t>
                        </w:r>
                      </w:p>
                    </w:tc>
                  </w:tr>
                  <w:tr w:rsidR="00D73B9B" w14:paraId="384E8378"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30664D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SOUTH CAROLINA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756643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SC</w:t>
                        </w:r>
                      </w:p>
                    </w:tc>
                  </w:tr>
                  <w:tr w:rsidR="00D73B9B" w14:paraId="7D15DE5A"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716710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SOUTH DAKOTA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2FA081B"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SD</w:t>
                        </w:r>
                      </w:p>
                    </w:tc>
                  </w:tr>
                  <w:tr w:rsidR="00D73B9B" w14:paraId="541F80B6"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B002E4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TENNESSEE</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0FC8FA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TN</w:t>
                        </w:r>
                      </w:p>
                    </w:tc>
                  </w:tr>
                  <w:tr w:rsidR="00D73B9B" w14:paraId="07C9BD16"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799A2C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TEXAS</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C0786C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TX</w:t>
                        </w:r>
                      </w:p>
                    </w:tc>
                  </w:tr>
                  <w:tr w:rsidR="00D73B9B" w14:paraId="74C0E543"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167AB1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UTAH</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11B70BD"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UT</w:t>
                        </w:r>
                      </w:p>
                    </w:tc>
                  </w:tr>
                  <w:tr w:rsidR="00D73B9B" w14:paraId="099911B3"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7283D0B"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VERMONT</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DBA92A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VT</w:t>
                        </w:r>
                      </w:p>
                    </w:tc>
                  </w:tr>
                  <w:tr w:rsidR="00D73B9B" w14:paraId="1B6D3A30"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048AB4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VIRGINIA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EDEFBC4"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VA</w:t>
                        </w:r>
                      </w:p>
                    </w:tc>
                  </w:tr>
                  <w:tr w:rsidR="00D73B9B" w14:paraId="3B3A1FB9"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85E0ED1"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WASHINGTON</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5B6B376C"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WA</w:t>
                        </w:r>
                      </w:p>
                    </w:tc>
                  </w:tr>
                  <w:tr w:rsidR="00D73B9B" w14:paraId="5226C2CB"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FDFCEDA"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WEST VIRGINIA</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80F6873"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WV</w:t>
                        </w:r>
                      </w:p>
                    </w:tc>
                  </w:tr>
                  <w:tr w:rsidR="00D73B9B" w14:paraId="4294D719"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40BB65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WISCONSIN</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40601F12"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WI</w:t>
                        </w:r>
                      </w:p>
                    </w:tc>
                  </w:tr>
                  <w:tr w:rsidR="00D73B9B" w14:paraId="31C05561"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30CA096"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WYOMING</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67997C5"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WY</w:t>
                        </w:r>
                      </w:p>
                    </w:tc>
                  </w:tr>
                  <w:tr w:rsidR="00D73B9B" w14:paraId="11DED285" w14:textId="77777777">
                    <w:tc>
                      <w:tcPr>
                        <w:tcW w:w="2045"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A984AF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Other</w:t>
                        </w:r>
                      </w:p>
                    </w:tc>
                    <w:tc>
                      <w:tcPr>
                        <w:tcW w:w="91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7F80F90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Other</w:t>
                        </w:r>
                      </w:p>
                    </w:tc>
                  </w:tr>
                  <w:tr w:rsidR="00D73B9B" w14:paraId="168C79FF" w14:textId="77777777">
                    <w:tc>
                      <w:tcPr>
                        <w:tcW w:w="2956"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2C3F02B9" w14:textId="77777777" w:rsidR="00D73B9B" w:rsidRDefault="00D73B9B" w:rsidP="00D73B9B">
                        <w:pPr>
                          <w:spacing w:line="276" w:lineRule="auto"/>
                          <w:rPr>
                            <w:sz w:val="12"/>
                            <w:szCs w:val="12"/>
                            <w:lang w:eastAsia="en-US"/>
                          </w:rPr>
                        </w:pPr>
                        <w:r>
                          <w:rPr>
                            <w:rFonts w:ascii="Verdana" w:hAnsi="Verdana"/>
                            <w:b/>
                            <w:bCs/>
                            <w:sz w:val="12"/>
                            <w:szCs w:val="12"/>
                            <w:shd w:val="clear" w:color="auto" w:fill="FFFFFF"/>
                            <w:lang w:eastAsia="en-US"/>
                          </w:rPr>
                          <w:t>Unincorporated organized territories </w:t>
                        </w:r>
                      </w:p>
                      <w:tbl>
                        <w:tblPr>
                          <w:tblW w:w="2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027"/>
                          <w:gridCol w:w="898"/>
                        </w:tblGrid>
                        <w:tr w:rsidR="00D73B9B" w14:paraId="29274C9D" w14:textId="77777777">
                          <w:trPr>
                            <w:trHeight w:val="206"/>
                          </w:trPr>
                          <w:tc>
                            <w:tcPr>
                              <w:tcW w:w="203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85834D9"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GUAM</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3AF020CE"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GU</w:t>
                              </w:r>
                            </w:p>
                          </w:tc>
                        </w:tr>
                        <w:tr w:rsidR="00D73B9B" w14:paraId="00D1AE56" w14:textId="77777777">
                          <w:trPr>
                            <w:trHeight w:val="218"/>
                          </w:trPr>
                          <w:tc>
                            <w:tcPr>
                              <w:tcW w:w="203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3B2EB57"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PUERTO RICO</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61FB4D4F"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PR</w:t>
                              </w:r>
                            </w:p>
                          </w:tc>
                        </w:tr>
                        <w:tr w:rsidR="00D73B9B" w14:paraId="2E8B73C6" w14:textId="77777777">
                          <w:trPr>
                            <w:trHeight w:val="197"/>
                          </w:trPr>
                          <w:tc>
                            <w:tcPr>
                              <w:tcW w:w="2031"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719DC88"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VIRGIN ISLANDS</w:t>
                              </w:r>
                            </w:p>
                          </w:tc>
                          <w:tc>
                            <w:tcPr>
                              <w:tcW w:w="900" w:type="dxa"/>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hideMark/>
                            </w:tcPr>
                            <w:p w14:paraId="062E053C" w14:textId="77777777" w:rsidR="00D73B9B" w:rsidRDefault="00D73B9B" w:rsidP="00D73B9B">
                              <w:pPr>
                                <w:spacing w:line="276" w:lineRule="auto"/>
                                <w:rPr>
                                  <w:rFonts w:ascii="Verdana" w:hAnsi="Verdana"/>
                                  <w:color w:val="333333"/>
                                  <w:sz w:val="18"/>
                                  <w:szCs w:val="18"/>
                                  <w:lang w:eastAsia="en-US"/>
                                </w:rPr>
                              </w:pPr>
                              <w:r>
                                <w:rPr>
                                  <w:rFonts w:ascii="Verdana" w:hAnsi="Verdana"/>
                                  <w:color w:val="333333"/>
                                  <w:sz w:val="18"/>
                                  <w:szCs w:val="18"/>
                                  <w:lang w:eastAsia="en-US"/>
                                </w:rPr>
                                <w:t>VI</w:t>
                              </w:r>
                            </w:p>
                          </w:tc>
                        </w:tr>
                      </w:tbl>
                      <w:p w14:paraId="36E55221" w14:textId="77777777" w:rsidR="00D73B9B" w:rsidRDefault="00D73B9B" w:rsidP="00D73B9B">
                        <w:pPr>
                          <w:spacing w:line="276" w:lineRule="auto"/>
                          <w:rPr>
                            <w:rFonts w:ascii="Verdana" w:hAnsi="Verdana"/>
                            <w:color w:val="333333"/>
                            <w:sz w:val="18"/>
                            <w:szCs w:val="18"/>
                            <w:lang w:eastAsia="en-US"/>
                          </w:rPr>
                        </w:pPr>
                      </w:p>
                    </w:tc>
                  </w:tr>
                </w:tbl>
                <w:p w14:paraId="2630D7B2" w14:textId="77777777" w:rsidR="00D73B9B" w:rsidRDefault="00D73B9B" w:rsidP="00D73B9B">
                  <w:pPr>
                    <w:rPr>
                      <w:rFonts w:asciiTheme="minorHAnsi" w:hAnsiTheme="minorHAnsi"/>
                      <w:noProof/>
                    </w:rPr>
                  </w:pPr>
                </w:p>
              </w:tc>
            </w:tr>
          </w:tbl>
          <w:p w14:paraId="0B7FEA06" w14:textId="77777777" w:rsidR="000F398C" w:rsidRPr="00584664" w:rsidRDefault="000F398C" w:rsidP="0056144C">
            <w:pPr>
              <w:rPr>
                <w:rFonts w:asciiTheme="minorHAnsi" w:hAnsiTheme="minorHAnsi"/>
                <w:noProof/>
              </w:rPr>
            </w:pPr>
          </w:p>
        </w:tc>
        <w:tc>
          <w:tcPr>
            <w:tcW w:w="2610" w:type="dxa"/>
          </w:tcPr>
          <w:p w14:paraId="3BA44351" w14:textId="1BC0C365" w:rsidR="00287AD4" w:rsidRPr="00077803" w:rsidRDefault="00287AD4" w:rsidP="0056144C">
            <w:pPr>
              <w:rPr>
                <w:rFonts w:asciiTheme="minorHAnsi" w:hAnsiTheme="minorHAnsi"/>
              </w:rPr>
            </w:pPr>
            <w:r w:rsidRPr="00077803">
              <w:rPr>
                <w:rFonts w:asciiTheme="minorHAnsi" w:hAnsiTheme="minorHAnsi"/>
              </w:rPr>
              <w:lastRenderedPageBreak/>
              <w:t>OH as the default;</w:t>
            </w:r>
            <w:r w:rsidR="00BA0845" w:rsidRPr="00077803">
              <w:rPr>
                <w:rFonts w:asciiTheme="minorHAnsi" w:hAnsiTheme="minorHAnsi"/>
              </w:rPr>
              <w:t xml:space="preserve"> **</w:t>
            </w:r>
          </w:p>
          <w:p w14:paraId="457DEB7A" w14:textId="77777777" w:rsidR="00287AD4" w:rsidRPr="00077803" w:rsidRDefault="00287AD4" w:rsidP="0056144C">
            <w:pPr>
              <w:rPr>
                <w:rFonts w:asciiTheme="minorHAnsi" w:hAnsiTheme="minorHAnsi"/>
              </w:rPr>
            </w:pPr>
          </w:p>
          <w:p w14:paraId="23BF638D" w14:textId="534FE8D6" w:rsidR="000F398C" w:rsidRPr="00077803" w:rsidRDefault="000F398C" w:rsidP="0056144C">
            <w:pPr>
              <w:rPr>
                <w:rFonts w:asciiTheme="minorHAnsi" w:hAnsiTheme="minorHAnsi"/>
              </w:rPr>
            </w:pPr>
            <w:r w:rsidRPr="00077803">
              <w:rPr>
                <w:rFonts w:asciiTheme="minorHAnsi" w:hAnsiTheme="minorHAnsi"/>
              </w:rPr>
              <w:t>2 digit abbreviation</w:t>
            </w:r>
            <w:r w:rsidR="00D73B9B" w:rsidRPr="00077803">
              <w:rPr>
                <w:rFonts w:asciiTheme="minorHAnsi" w:hAnsiTheme="minorHAnsi"/>
              </w:rPr>
              <w:t xml:space="preserve"> for all 50 states plus 3 territories</w:t>
            </w:r>
            <w:r w:rsidR="008627D8" w:rsidRPr="00077803">
              <w:rPr>
                <w:rFonts w:asciiTheme="minorHAnsi" w:hAnsiTheme="minorHAnsi"/>
              </w:rPr>
              <w:t xml:space="preserve">; CC will cleanse </w:t>
            </w:r>
            <w:r w:rsidR="00D73B9B" w:rsidRPr="00077803">
              <w:rPr>
                <w:rFonts w:asciiTheme="minorHAnsi" w:hAnsiTheme="minorHAnsi"/>
              </w:rPr>
              <w:t xml:space="preserve">all </w:t>
            </w:r>
            <w:r w:rsidR="008627D8" w:rsidRPr="00077803">
              <w:rPr>
                <w:rFonts w:asciiTheme="minorHAnsi" w:hAnsiTheme="minorHAnsi"/>
              </w:rPr>
              <w:t>data before import to conform</w:t>
            </w:r>
          </w:p>
          <w:p w14:paraId="1860009D" w14:textId="77777777" w:rsidR="001F6B10" w:rsidRPr="00077803" w:rsidRDefault="001F6B10" w:rsidP="0056144C">
            <w:pPr>
              <w:rPr>
                <w:rFonts w:asciiTheme="minorHAnsi" w:hAnsiTheme="minorHAnsi"/>
              </w:rPr>
            </w:pPr>
          </w:p>
          <w:p w14:paraId="4541A83E" w14:textId="774DF97B" w:rsidR="001F6B10" w:rsidRDefault="001F6B10" w:rsidP="0056144C">
            <w:pPr>
              <w:rPr>
                <w:rFonts w:asciiTheme="minorHAnsi" w:hAnsiTheme="minorHAnsi"/>
              </w:rPr>
            </w:pPr>
            <w:r w:rsidRPr="00077803">
              <w:rPr>
                <w:rFonts w:asciiTheme="minorHAnsi" w:hAnsiTheme="minorHAnsi"/>
              </w:rPr>
              <w:t>Add DC (</w:t>
            </w:r>
            <w:r w:rsidR="008C056B" w:rsidRPr="00077803">
              <w:rPr>
                <w:rFonts w:asciiTheme="minorHAnsi" w:hAnsiTheme="minorHAnsi"/>
              </w:rPr>
              <w:t xml:space="preserve">for </w:t>
            </w:r>
            <w:r w:rsidRPr="00077803">
              <w:rPr>
                <w:rFonts w:asciiTheme="minorHAnsi" w:hAnsiTheme="minorHAnsi"/>
              </w:rPr>
              <w:t>Washington</w:t>
            </w:r>
            <w:r w:rsidR="008C056B" w:rsidRPr="00077803">
              <w:rPr>
                <w:rFonts w:asciiTheme="minorHAnsi" w:hAnsiTheme="minorHAnsi"/>
              </w:rPr>
              <w:t xml:space="preserve"> D.C.</w:t>
            </w:r>
            <w:r w:rsidRPr="00077803">
              <w:rPr>
                <w:rFonts w:asciiTheme="minorHAnsi" w:hAnsiTheme="minorHAnsi"/>
              </w:rPr>
              <w:t>)</w:t>
            </w:r>
          </w:p>
        </w:tc>
      </w:tr>
      <w:tr w:rsidR="00287AD4" w:rsidRPr="00584664" w14:paraId="58366092" w14:textId="77777777" w:rsidTr="00875155">
        <w:tc>
          <w:tcPr>
            <w:tcW w:w="2965" w:type="dxa"/>
          </w:tcPr>
          <w:p w14:paraId="6BD31AF9" w14:textId="2828255C" w:rsidR="00287AD4" w:rsidRPr="00077803" w:rsidRDefault="00287AD4" w:rsidP="0056144C">
            <w:pPr>
              <w:rPr>
                <w:rFonts w:asciiTheme="minorHAnsi" w:hAnsiTheme="minorHAnsi"/>
                <w:noProof/>
              </w:rPr>
            </w:pPr>
            <w:r w:rsidRPr="00077803">
              <w:rPr>
                <w:rFonts w:asciiTheme="minorHAnsi" w:hAnsiTheme="minorHAnsi"/>
                <w:noProof/>
              </w:rPr>
              <w:t>Other City</w:t>
            </w:r>
          </w:p>
        </w:tc>
        <w:tc>
          <w:tcPr>
            <w:tcW w:w="1892" w:type="dxa"/>
          </w:tcPr>
          <w:p w14:paraId="1CBEAF68" w14:textId="48CDA1E2" w:rsidR="00287AD4" w:rsidRPr="00077803" w:rsidRDefault="00287AD4" w:rsidP="0056144C">
            <w:pPr>
              <w:rPr>
                <w:rFonts w:asciiTheme="minorHAnsi" w:hAnsiTheme="minorHAnsi"/>
                <w:noProof/>
              </w:rPr>
            </w:pPr>
            <w:r w:rsidRPr="00077803">
              <w:rPr>
                <w:rFonts w:asciiTheme="minorHAnsi" w:hAnsiTheme="minorHAnsi"/>
                <w:noProof/>
              </w:rPr>
              <w:t>text</w:t>
            </w:r>
          </w:p>
        </w:tc>
        <w:tc>
          <w:tcPr>
            <w:tcW w:w="3238" w:type="dxa"/>
          </w:tcPr>
          <w:p w14:paraId="5A5BE074" w14:textId="77777777" w:rsidR="00287AD4" w:rsidRPr="00077803" w:rsidRDefault="00287AD4" w:rsidP="003A4F82">
            <w:pPr>
              <w:rPr>
                <w:rFonts w:ascii="Arial" w:hAnsi="Arial" w:cs="Arial"/>
                <w:color w:val="000000"/>
                <w:sz w:val="20"/>
                <w:szCs w:val="20"/>
                <w:shd w:val="clear" w:color="auto" w:fill="FFFFFF"/>
              </w:rPr>
            </w:pPr>
          </w:p>
        </w:tc>
        <w:tc>
          <w:tcPr>
            <w:tcW w:w="2610" w:type="dxa"/>
          </w:tcPr>
          <w:p w14:paraId="11BE9A69" w14:textId="79B652A8" w:rsidR="00287AD4" w:rsidRPr="00077803" w:rsidRDefault="00287AD4" w:rsidP="0056144C">
            <w:pPr>
              <w:rPr>
                <w:rFonts w:asciiTheme="minorHAnsi" w:hAnsiTheme="minorHAnsi"/>
              </w:rPr>
            </w:pPr>
            <w:r w:rsidRPr="00077803">
              <w:rPr>
                <w:rFonts w:asciiTheme="minorHAnsi" w:hAnsiTheme="minorHAnsi"/>
              </w:rPr>
              <w:t>New; between Address block and new County field</w:t>
            </w:r>
          </w:p>
        </w:tc>
      </w:tr>
      <w:tr w:rsidR="003A4F82" w:rsidRPr="00584664" w14:paraId="4511FCD6" w14:textId="77777777" w:rsidTr="00875155">
        <w:tc>
          <w:tcPr>
            <w:tcW w:w="2965" w:type="dxa"/>
          </w:tcPr>
          <w:p w14:paraId="0EFB16A4" w14:textId="561F06D5" w:rsidR="003A4F82" w:rsidRPr="00077803" w:rsidRDefault="003A4F82" w:rsidP="0056144C">
            <w:pPr>
              <w:rPr>
                <w:rFonts w:asciiTheme="minorHAnsi" w:hAnsiTheme="minorHAnsi"/>
                <w:noProof/>
              </w:rPr>
            </w:pPr>
            <w:r w:rsidRPr="00077803">
              <w:rPr>
                <w:rFonts w:asciiTheme="minorHAnsi" w:hAnsiTheme="minorHAnsi"/>
                <w:noProof/>
              </w:rPr>
              <w:t>County</w:t>
            </w:r>
          </w:p>
        </w:tc>
        <w:tc>
          <w:tcPr>
            <w:tcW w:w="1892" w:type="dxa"/>
          </w:tcPr>
          <w:p w14:paraId="51A059BC" w14:textId="4968097A" w:rsidR="003A4F82" w:rsidRPr="00077803" w:rsidRDefault="003A4F82" w:rsidP="0056144C">
            <w:pPr>
              <w:rPr>
                <w:rFonts w:asciiTheme="minorHAnsi" w:hAnsiTheme="minorHAnsi"/>
                <w:noProof/>
              </w:rPr>
            </w:pPr>
            <w:r w:rsidRPr="00077803">
              <w:rPr>
                <w:rFonts w:asciiTheme="minorHAnsi" w:hAnsiTheme="minorHAnsi"/>
                <w:noProof/>
              </w:rPr>
              <w:t>Pick list</w:t>
            </w:r>
          </w:p>
        </w:tc>
        <w:tc>
          <w:tcPr>
            <w:tcW w:w="3238" w:type="dxa"/>
          </w:tcPr>
          <w:p w14:paraId="73A5E677" w14:textId="77777777" w:rsidR="003A4F82" w:rsidRPr="00077803" w:rsidRDefault="003A4F82" w:rsidP="003A4F82">
            <w:pPr>
              <w:rPr>
                <w:rFonts w:ascii="Arial" w:hAnsi="Arial" w:cs="Arial"/>
                <w:color w:val="000000"/>
                <w:sz w:val="20"/>
                <w:szCs w:val="20"/>
                <w:shd w:val="clear" w:color="auto" w:fill="FFFFFF"/>
              </w:rPr>
            </w:pPr>
            <w:r w:rsidRPr="00077803">
              <w:rPr>
                <w:rFonts w:ascii="Arial" w:hAnsi="Arial" w:cs="Arial"/>
                <w:color w:val="000000"/>
                <w:sz w:val="20"/>
                <w:szCs w:val="20"/>
                <w:shd w:val="clear" w:color="auto" w:fill="FFFFFF"/>
              </w:rPr>
              <w:t>Adams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Allen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Ashland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Ashtabula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Athens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Auglaize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Belmont</w:t>
            </w:r>
            <w:r w:rsidRPr="00077803">
              <w:rPr>
                <w:rFonts w:ascii="Arial" w:hAnsi="Arial" w:cs="Arial"/>
                <w:color w:val="000000"/>
                <w:sz w:val="20"/>
                <w:szCs w:val="20"/>
              </w:rPr>
              <w:br/>
            </w:r>
            <w:r w:rsidRPr="00077803">
              <w:rPr>
                <w:rFonts w:ascii="Arial" w:hAnsi="Arial" w:cs="Arial"/>
                <w:color w:val="000000"/>
                <w:sz w:val="20"/>
                <w:szCs w:val="20"/>
                <w:shd w:val="clear" w:color="auto" w:fill="FFFFFF"/>
              </w:rPr>
              <w:t>Brown</w:t>
            </w:r>
            <w:r w:rsidRPr="00077803">
              <w:rPr>
                <w:rFonts w:ascii="Arial" w:hAnsi="Arial" w:cs="Arial"/>
                <w:color w:val="000000"/>
                <w:sz w:val="20"/>
                <w:szCs w:val="20"/>
              </w:rPr>
              <w:br/>
            </w:r>
            <w:r w:rsidRPr="00077803">
              <w:rPr>
                <w:rFonts w:ascii="Arial" w:hAnsi="Arial" w:cs="Arial"/>
                <w:color w:val="000000"/>
                <w:sz w:val="20"/>
                <w:szCs w:val="20"/>
                <w:shd w:val="clear" w:color="auto" w:fill="FFFFFF"/>
              </w:rPr>
              <w:lastRenderedPageBreak/>
              <w:t>Butler</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Carroll</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Champaign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Clark</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Clermont</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Clinton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Columbiana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Coshocton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Crawford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Cuyahoga</w:t>
            </w:r>
            <w:r w:rsidRPr="00077803">
              <w:rPr>
                <w:rFonts w:ascii="Arial" w:hAnsi="Arial" w:cs="Arial"/>
                <w:color w:val="000000"/>
                <w:sz w:val="20"/>
                <w:szCs w:val="20"/>
              </w:rPr>
              <w:br/>
            </w:r>
            <w:proofErr w:type="spellStart"/>
            <w:r w:rsidRPr="00077803">
              <w:rPr>
                <w:rFonts w:ascii="Arial" w:hAnsi="Arial" w:cs="Arial"/>
                <w:color w:val="000000"/>
                <w:sz w:val="20"/>
                <w:szCs w:val="20"/>
                <w:shd w:val="clear" w:color="auto" w:fill="FFFFFF"/>
              </w:rPr>
              <w:t>Darke</w:t>
            </w:r>
            <w:proofErr w:type="spellEnd"/>
            <w:r w:rsidRPr="00077803">
              <w:rPr>
                <w:rFonts w:ascii="Arial" w:hAnsi="Arial" w:cs="Arial"/>
                <w:color w:val="000000"/>
                <w:sz w:val="20"/>
                <w:szCs w:val="20"/>
              </w:rPr>
              <w:br/>
            </w:r>
            <w:r w:rsidRPr="00077803">
              <w:rPr>
                <w:rFonts w:ascii="Arial" w:hAnsi="Arial" w:cs="Arial"/>
                <w:color w:val="000000"/>
                <w:sz w:val="20"/>
                <w:szCs w:val="20"/>
                <w:shd w:val="clear" w:color="auto" w:fill="FFFFFF"/>
              </w:rPr>
              <w:t>Defiance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Delaware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Erie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Fairfield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Fayette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Franklin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Fulton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Gallia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Geauga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Greene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Guernsey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Hamilton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Hancock</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Hardin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Harrison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Henry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Highland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Hocking</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Holmes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Huron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Jackson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Jefferson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Knox</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Lake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Lawrence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Licking</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Logan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Lorain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Lucas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Madison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Mahoning</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Marion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Medina</w:t>
            </w:r>
            <w:r w:rsidRPr="00077803">
              <w:rPr>
                <w:rFonts w:ascii="Arial" w:hAnsi="Arial" w:cs="Arial"/>
                <w:color w:val="000000"/>
                <w:sz w:val="20"/>
                <w:szCs w:val="20"/>
              </w:rPr>
              <w:br/>
            </w:r>
            <w:proofErr w:type="spellStart"/>
            <w:r w:rsidRPr="00077803">
              <w:rPr>
                <w:rFonts w:ascii="Arial" w:hAnsi="Arial" w:cs="Arial"/>
                <w:color w:val="000000"/>
                <w:sz w:val="20"/>
                <w:szCs w:val="20"/>
                <w:shd w:val="clear" w:color="auto" w:fill="FFFFFF"/>
              </w:rPr>
              <w:t>Meigs</w:t>
            </w:r>
            <w:proofErr w:type="spellEnd"/>
            <w:r w:rsidRPr="00077803">
              <w:rPr>
                <w:rFonts w:ascii="Arial" w:hAnsi="Arial" w:cs="Arial"/>
                <w:color w:val="000000"/>
                <w:sz w:val="20"/>
                <w:szCs w:val="20"/>
              </w:rPr>
              <w:br/>
            </w:r>
            <w:r w:rsidRPr="00077803">
              <w:rPr>
                <w:rFonts w:ascii="Arial" w:hAnsi="Arial" w:cs="Arial"/>
                <w:color w:val="000000"/>
                <w:sz w:val="20"/>
                <w:szCs w:val="20"/>
                <w:shd w:val="clear" w:color="auto" w:fill="FFFFFF"/>
              </w:rPr>
              <w:t>Mercer</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Miami</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Monroe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Montgomery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Morgan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Morrow</w:t>
            </w:r>
            <w:r w:rsidRPr="00077803">
              <w:rPr>
                <w:rFonts w:ascii="Arial" w:hAnsi="Arial" w:cs="Arial"/>
                <w:color w:val="000000"/>
                <w:sz w:val="20"/>
                <w:szCs w:val="20"/>
              </w:rPr>
              <w:br/>
            </w:r>
            <w:r w:rsidRPr="00077803">
              <w:rPr>
                <w:rFonts w:ascii="Arial" w:hAnsi="Arial" w:cs="Arial"/>
                <w:color w:val="000000"/>
                <w:sz w:val="20"/>
                <w:szCs w:val="20"/>
                <w:shd w:val="clear" w:color="auto" w:fill="FFFFFF"/>
              </w:rPr>
              <w:t>Muskingum</w:t>
            </w:r>
            <w:r w:rsidRPr="00077803">
              <w:rPr>
                <w:rFonts w:ascii="Arial" w:hAnsi="Arial" w:cs="Arial"/>
                <w:color w:val="000000"/>
                <w:sz w:val="20"/>
                <w:szCs w:val="20"/>
              </w:rPr>
              <w:br/>
            </w:r>
            <w:r w:rsidRPr="00077803">
              <w:rPr>
                <w:rFonts w:ascii="Arial" w:hAnsi="Arial" w:cs="Arial"/>
                <w:color w:val="000000"/>
                <w:sz w:val="20"/>
                <w:szCs w:val="20"/>
                <w:shd w:val="clear" w:color="auto" w:fill="FFFFFF"/>
              </w:rPr>
              <w:t>Noble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Ottawa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Paulding</w:t>
            </w:r>
            <w:r w:rsidRPr="00077803">
              <w:rPr>
                <w:rFonts w:ascii="Arial" w:hAnsi="Arial" w:cs="Arial"/>
                <w:color w:val="000000"/>
                <w:sz w:val="20"/>
                <w:szCs w:val="20"/>
              </w:rPr>
              <w:br/>
            </w:r>
            <w:r w:rsidRPr="00077803">
              <w:rPr>
                <w:rFonts w:ascii="Arial" w:hAnsi="Arial" w:cs="Arial"/>
                <w:color w:val="000000"/>
                <w:sz w:val="20"/>
                <w:szCs w:val="20"/>
                <w:shd w:val="clear" w:color="auto" w:fill="FFFFFF"/>
              </w:rPr>
              <w:lastRenderedPageBreak/>
              <w:t>Perry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Pickaway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Pike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Portage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Preble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Putnam</w:t>
            </w:r>
            <w:r w:rsidRPr="00077803">
              <w:rPr>
                <w:rFonts w:ascii="Arial" w:hAnsi="Arial" w:cs="Arial"/>
                <w:color w:val="000000"/>
                <w:sz w:val="20"/>
                <w:szCs w:val="20"/>
              </w:rPr>
              <w:br/>
            </w:r>
            <w:r w:rsidRPr="00077803">
              <w:rPr>
                <w:rFonts w:ascii="Arial" w:hAnsi="Arial" w:cs="Arial"/>
                <w:color w:val="000000"/>
                <w:sz w:val="20"/>
                <w:szCs w:val="20"/>
                <w:shd w:val="clear" w:color="auto" w:fill="FFFFFF"/>
              </w:rPr>
              <w:t>Richland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Ross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Sandusky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Scioto</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Seneca</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Shelby</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Stark</w:t>
            </w:r>
            <w:r w:rsidRPr="00077803">
              <w:rPr>
                <w:rFonts w:ascii="Arial" w:hAnsi="Arial" w:cs="Arial"/>
                <w:color w:val="000000"/>
                <w:sz w:val="20"/>
                <w:szCs w:val="20"/>
              </w:rPr>
              <w:br/>
            </w:r>
            <w:r w:rsidRPr="00077803">
              <w:rPr>
                <w:rFonts w:ascii="Arial" w:hAnsi="Arial" w:cs="Arial"/>
                <w:color w:val="000000"/>
                <w:sz w:val="20"/>
                <w:szCs w:val="20"/>
                <w:shd w:val="clear" w:color="auto" w:fill="FFFFFF"/>
              </w:rPr>
              <w:t>Summit</w:t>
            </w:r>
            <w:r w:rsidRPr="00077803">
              <w:rPr>
                <w:rFonts w:ascii="Arial" w:hAnsi="Arial" w:cs="Arial"/>
                <w:color w:val="000000"/>
                <w:sz w:val="20"/>
                <w:szCs w:val="20"/>
              </w:rPr>
              <w:br/>
            </w:r>
            <w:r w:rsidRPr="00077803">
              <w:rPr>
                <w:rFonts w:ascii="Arial" w:hAnsi="Arial" w:cs="Arial"/>
                <w:color w:val="000000"/>
                <w:sz w:val="20"/>
                <w:szCs w:val="20"/>
                <w:shd w:val="clear" w:color="auto" w:fill="FFFFFF"/>
              </w:rPr>
              <w:t>Trumbull</w:t>
            </w:r>
            <w:r w:rsidRPr="00077803">
              <w:rPr>
                <w:rFonts w:ascii="Arial" w:hAnsi="Arial" w:cs="Arial"/>
                <w:color w:val="000000"/>
                <w:sz w:val="20"/>
                <w:szCs w:val="20"/>
              </w:rPr>
              <w:br/>
            </w:r>
            <w:r w:rsidRPr="00077803">
              <w:rPr>
                <w:rFonts w:ascii="Arial" w:hAnsi="Arial" w:cs="Arial"/>
                <w:color w:val="000000"/>
                <w:sz w:val="20"/>
                <w:szCs w:val="20"/>
                <w:shd w:val="clear" w:color="auto" w:fill="FFFFFF"/>
              </w:rPr>
              <w:t>Tuscarawas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Union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Van Wert</w:t>
            </w:r>
            <w:r w:rsidRPr="00077803">
              <w:rPr>
                <w:rFonts w:ascii="Arial" w:hAnsi="Arial" w:cs="Arial"/>
                <w:color w:val="000000"/>
                <w:sz w:val="20"/>
                <w:szCs w:val="20"/>
              </w:rPr>
              <w:br/>
            </w:r>
            <w:r w:rsidRPr="00077803">
              <w:rPr>
                <w:rFonts w:ascii="Arial" w:hAnsi="Arial" w:cs="Arial"/>
                <w:color w:val="000000"/>
                <w:sz w:val="20"/>
                <w:szCs w:val="20"/>
                <w:shd w:val="clear" w:color="auto" w:fill="FFFFFF"/>
              </w:rPr>
              <w:t>Vinton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Warren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Washington</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Wayne</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Williams</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Wood</w:t>
            </w:r>
            <w:r w:rsidRPr="00077803">
              <w:rPr>
                <w:rFonts w:ascii="Arial" w:hAnsi="Arial" w:cs="Arial"/>
                <w:color w:val="000000"/>
                <w:sz w:val="20"/>
                <w:szCs w:val="20"/>
              </w:rPr>
              <w:br/>
            </w:r>
            <w:r w:rsidRPr="00077803">
              <w:rPr>
                <w:rFonts w:ascii="Arial" w:hAnsi="Arial" w:cs="Arial"/>
                <w:color w:val="000000"/>
                <w:sz w:val="20"/>
                <w:szCs w:val="20"/>
                <w:shd w:val="clear" w:color="auto" w:fill="FFFFFF"/>
              </w:rPr>
              <w:t>Wyandot</w:t>
            </w:r>
          </w:p>
          <w:p w14:paraId="0F9F5811" w14:textId="66A5FD0B" w:rsidR="003A4F82" w:rsidRPr="00077803" w:rsidRDefault="003A4F82" w:rsidP="003A4F82">
            <w:pPr>
              <w:rPr>
                <w:rFonts w:asciiTheme="minorHAnsi" w:hAnsiTheme="minorHAnsi"/>
                <w:noProof/>
              </w:rPr>
            </w:pPr>
            <w:r w:rsidRPr="00077803">
              <w:rPr>
                <w:rFonts w:ascii="Arial" w:hAnsi="Arial" w:cs="Arial"/>
                <w:color w:val="000000"/>
                <w:sz w:val="20"/>
                <w:szCs w:val="20"/>
                <w:shd w:val="clear" w:color="auto" w:fill="FFFFFF"/>
              </w:rPr>
              <w:t>Other</w:t>
            </w:r>
          </w:p>
        </w:tc>
        <w:tc>
          <w:tcPr>
            <w:tcW w:w="2610" w:type="dxa"/>
          </w:tcPr>
          <w:p w14:paraId="7A47D967" w14:textId="4C707FF9" w:rsidR="00C808FC" w:rsidRPr="00077803" w:rsidRDefault="00C808FC" w:rsidP="0056144C">
            <w:pPr>
              <w:rPr>
                <w:rFonts w:asciiTheme="minorHAnsi" w:hAnsiTheme="minorHAnsi"/>
              </w:rPr>
            </w:pPr>
            <w:r w:rsidRPr="00077803">
              <w:rPr>
                <w:rFonts w:asciiTheme="minorHAnsi" w:hAnsiTheme="minorHAnsi"/>
              </w:rPr>
              <w:lastRenderedPageBreak/>
              <w:t>Cuyahoga as the default;</w:t>
            </w:r>
            <w:r w:rsidR="00BA0845" w:rsidRPr="00077803">
              <w:rPr>
                <w:rFonts w:asciiTheme="minorHAnsi" w:hAnsiTheme="minorHAnsi"/>
              </w:rPr>
              <w:t xml:space="preserve"> **</w:t>
            </w:r>
          </w:p>
          <w:p w14:paraId="5BBB2AC2" w14:textId="0C3577F6" w:rsidR="003A4F82" w:rsidRPr="00077803" w:rsidRDefault="003A4F82" w:rsidP="0056144C">
            <w:pPr>
              <w:rPr>
                <w:rFonts w:asciiTheme="minorHAnsi" w:hAnsiTheme="minorHAnsi"/>
              </w:rPr>
            </w:pPr>
            <w:r w:rsidRPr="00077803">
              <w:rPr>
                <w:rFonts w:asciiTheme="minorHAnsi" w:hAnsiTheme="minorHAnsi"/>
              </w:rPr>
              <w:t>New field under Address block;</w:t>
            </w:r>
          </w:p>
          <w:p w14:paraId="6F0244B0" w14:textId="3BB1BDA4" w:rsidR="003A4F82" w:rsidRDefault="003A4F82" w:rsidP="0056144C">
            <w:pPr>
              <w:rPr>
                <w:rFonts w:asciiTheme="minorHAnsi" w:hAnsiTheme="minorHAnsi"/>
              </w:rPr>
            </w:pPr>
            <w:r w:rsidRPr="00077803">
              <w:rPr>
                <w:rFonts w:asciiTheme="minorHAnsi" w:hAnsiTheme="minorHAnsi"/>
              </w:rPr>
              <w:t>List provided by DoD</w:t>
            </w:r>
          </w:p>
        </w:tc>
      </w:tr>
      <w:tr w:rsidR="00287AD4" w:rsidRPr="00584664" w14:paraId="4E6971CE" w14:textId="77777777" w:rsidTr="00875155">
        <w:tc>
          <w:tcPr>
            <w:tcW w:w="2965" w:type="dxa"/>
          </w:tcPr>
          <w:p w14:paraId="527E41B7" w14:textId="2988D7D9" w:rsidR="00287AD4" w:rsidRPr="00077803" w:rsidRDefault="00287AD4" w:rsidP="0056144C">
            <w:pPr>
              <w:rPr>
                <w:rFonts w:asciiTheme="minorHAnsi" w:hAnsiTheme="minorHAnsi"/>
                <w:noProof/>
              </w:rPr>
            </w:pPr>
            <w:r w:rsidRPr="00077803">
              <w:rPr>
                <w:rFonts w:asciiTheme="minorHAnsi" w:hAnsiTheme="minorHAnsi"/>
                <w:noProof/>
              </w:rPr>
              <w:lastRenderedPageBreak/>
              <w:t xml:space="preserve">Country </w:t>
            </w:r>
          </w:p>
        </w:tc>
        <w:tc>
          <w:tcPr>
            <w:tcW w:w="1892" w:type="dxa"/>
          </w:tcPr>
          <w:p w14:paraId="50ABF71A" w14:textId="77777777" w:rsidR="00287AD4" w:rsidRPr="00077803" w:rsidRDefault="00287AD4" w:rsidP="0056144C">
            <w:pPr>
              <w:rPr>
                <w:rFonts w:asciiTheme="minorHAnsi" w:hAnsiTheme="minorHAnsi"/>
                <w:noProof/>
              </w:rPr>
            </w:pPr>
          </w:p>
        </w:tc>
        <w:tc>
          <w:tcPr>
            <w:tcW w:w="3238" w:type="dxa"/>
          </w:tcPr>
          <w:p w14:paraId="70337051" w14:textId="77777777" w:rsidR="00287AD4" w:rsidRPr="00077803" w:rsidRDefault="00287AD4" w:rsidP="0056144C">
            <w:pPr>
              <w:rPr>
                <w:rFonts w:asciiTheme="minorHAnsi" w:hAnsiTheme="minorHAnsi"/>
                <w:noProof/>
              </w:rPr>
            </w:pPr>
          </w:p>
        </w:tc>
        <w:tc>
          <w:tcPr>
            <w:tcW w:w="2610" w:type="dxa"/>
          </w:tcPr>
          <w:p w14:paraId="0068C565" w14:textId="22C47CFA" w:rsidR="00287AD4" w:rsidRDefault="00287AD4" w:rsidP="0056144C">
            <w:pPr>
              <w:rPr>
                <w:rFonts w:asciiTheme="minorHAnsi" w:hAnsiTheme="minorHAnsi"/>
              </w:rPr>
            </w:pPr>
            <w:r w:rsidRPr="00077803">
              <w:rPr>
                <w:rFonts w:asciiTheme="minorHAnsi" w:hAnsiTheme="minorHAnsi"/>
              </w:rPr>
              <w:t>United States as the default</w:t>
            </w:r>
            <w:r w:rsidR="00142EAD">
              <w:rPr>
                <w:rFonts w:asciiTheme="minorHAnsi" w:hAnsiTheme="minorHAnsi"/>
              </w:rPr>
              <w:t xml:space="preserve"> **</w:t>
            </w:r>
          </w:p>
        </w:tc>
      </w:tr>
      <w:tr w:rsidR="0056144C" w:rsidRPr="00584664" w14:paraId="04100C43" w14:textId="77777777" w:rsidTr="00875155">
        <w:tc>
          <w:tcPr>
            <w:tcW w:w="2965" w:type="dxa"/>
          </w:tcPr>
          <w:p w14:paraId="36E8C3D3" w14:textId="5932D563" w:rsidR="0056144C" w:rsidRPr="00584664" w:rsidRDefault="005851F3" w:rsidP="0056144C">
            <w:pPr>
              <w:rPr>
                <w:rFonts w:asciiTheme="minorHAnsi" w:hAnsiTheme="minorHAnsi"/>
                <w:noProof/>
              </w:rPr>
            </w:pPr>
            <w:r>
              <w:rPr>
                <w:rFonts w:asciiTheme="minorHAnsi" w:hAnsiTheme="minorHAnsi"/>
                <w:noProof/>
              </w:rPr>
              <w:t>NAICS Code</w:t>
            </w:r>
          </w:p>
        </w:tc>
        <w:tc>
          <w:tcPr>
            <w:tcW w:w="1892" w:type="dxa"/>
          </w:tcPr>
          <w:p w14:paraId="1AAD484D" w14:textId="6EB1E7FC" w:rsidR="0056144C" w:rsidRPr="00584664" w:rsidRDefault="005851F3" w:rsidP="0056144C">
            <w:pPr>
              <w:rPr>
                <w:rFonts w:asciiTheme="minorHAnsi" w:hAnsiTheme="minorHAnsi"/>
                <w:noProof/>
              </w:rPr>
            </w:pPr>
            <w:r>
              <w:rPr>
                <w:rFonts w:asciiTheme="minorHAnsi" w:hAnsiTheme="minorHAnsi"/>
                <w:noProof/>
              </w:rPr>
              <w:t>Text</w:t>
            </w:r>
          </w:p>
        </w:tc>
        <w:tc>
          <w:tcPr>
            <w:tcW w:w="3238" w:type="dxa"/>
          </w:tcPr>
          <w:p w14:paraId="470F1EEE" w14:textId="0021D21B" w:rsidR="0056144C" w:rsidRPr="00584664" w:rsidRDefault="0056144C" w:rsidP="0056144C">
            <w:pPr>
              <w:rPr>
                <w:rFonts w:asciiTheme="minorHAnsi" w:hAnsiTheme="minorHAnsi"/>
                <w:noProof/>
              </w:rPr>
            </w:pPr>
          </w:p>
        </w:tc>
        <w:tc>
          <w:tcPr>
            <w:tcW w:w="2610" w:type="dxa"/>
          </w:tcPr>
          <w:p w14:paraId="2A2261D6" w14:textId="40DB4D04" w:rsidR="0056144C" w:rsidRPr="00584664" w:rsidRDefault="00322B58" w:rsidP="0056144C">
            <w:pPr>
              <w:rPr>
                <w:rFonts w:asciiTheme="minorHAnsi" w:hAnsiTheme="minorHAnsi"/>
              </w:rPr>
            </w:pPr>
            <w:r>
              <w:rPr>
                <w:rFonts w:asciiTheme="minorHAnsi" w:hAnsiTheme="minorHAnsi"/>
              </w:rPr>
              <w:t>Move up to Account Main screen</w:t>
            </w:r>
          </w:p>
        </w:tc>
      </w:tr>
      <w:tr w:rsidR="00D80515" w:rsidRPr="00584664" w14:paraId="00FB8ADD" w14:textId="77777777" w:rsidTr="00875155">
        <w:tc>
          <w:tcPr>
            <w:tcW w:w="2965" w:type="dxa"/>
          </w:tcPr>
          <w:p w14:paraId="0B0314DC" w14:textId="69754E6A" w:rsidR="00D80515" w:rsidRDefault="00D80515" w:rsidP="0056144C">
            <w:pPr>
              <w:rPr>
                <w:rFonts w:asciiTheme="minorHAnsi" w:hAnsiTheme="minorHAnsi"/>
                <w:noProof/>
              </w:rPr>
            </w:pPr>
            <w:r>
              <w:rPr>
                <w:rFonts w:asciiTheme="minorHAnsi" w:hAnsiTheme="minorHAnsi"/>
                <w:noProof/>
              </w:rPr>
              <w:t>SIC Code</w:t>
            </w:r>
          </w:p>
        </w:tc>
        <w:tc>
          <w:tcPr>
            <w:tcW w:w="1892" w:type="dxa"/>
          </w:tcPr>
          <w:p w14:paraId="1043FC10" w14:textId="77777777" w:rsidR="00D80515" w:rsidRDefault="00D80515" w:rsidP="0056144C">
            <w:pPr>
              <w:rPr>
                <w:rFonts w:asciiTheme="minorHAnsi" w:hAnsiTheme="minorHAnsi"/>
                <w:noProof/>
              </w:rPr>
            </w:pPr>
          </w:p>
        </w:tc>
        <w:tc>
          <w:tcPr>
            <w:tcW w:w="3238" w:type="dxa"/>
          </w:tcPr>
          <w:p w14:paraId="1B29B7DF" w14:textId="77777777" w:rsidR="00D80515" w:rsidRDefault="00D80515" w:rsidP="0056144C">
            <w:pPr>
              <w:rPr>
                <w:rFonts w:asciiTheme="minorHAnsi" w:hAnsiTheme="minorHAnsi"/>
                <w:noProof/>
              </w:rPr>
            </w:pPr>
          </w:p>
        </w:tc>
        <w:tc>
          <w:tcPr>
            <w:tcW w:w="2610" w:type="dxa"/>
          </w:tcPr>
          <w:p w14:paraId="2A7FB97C" w14:textId="68FB9A5D" w:rsidR="00D80515" w:rsidRDefault="00D80515" w:rsidP="0056144C">
            <w:pPr>
              <w:rPr>
                <w:rFonts w:asciiTheme="minorHAnsi" w:hAnsiTheme="minorHAnsi"/>
              </w:rPr>
            </w:pPr>
            <w:r>
              <w:rPr>
                <w:rFonts w:asciiTheme="minorHAnsi" w:hAnsiTheme="minorHAnsi"/>
              </w:rPr>
              <w:t>Remove</w:t>
            </w:r>
            <w:r w:rsidR="00D64CD0">
              <w:rPr>
                <w:rFonts w:asciiTheme="minorHAnsi" w:hAnsiTheme="minorHAnsi"/>
              </w:rPr>
              <w:t xml:space="preserve"> **</w:t>
            </w:r>
          </w:p>
        </w:tc>
      </w:tr>
      <w:tr w:rsidR="001148BC" w:rsidRPr="00584664" w14:paraId="474D429C" w14:textId="77777777" w:rsidTr="00875155">
        <w:tc>
          <w:tcPr>
            <w:tcW w:w="2965" w:type="dxa"/>
          </w:tcPr>
          <w:p w14:paraId="5C4B070F" w14:textId="77777777" w:rsidR="001148BC" w:rsidRPr="00077803" w:rsidRDefault="001148BC" w:rsidP="0056144C">
            <w:pPr>
              <w:rPr>
                <w:rFonts w:asciiTheme="minorHAnsi" w:hAnsiTheme="minorHAnsi"/>
                <w:noProof/>
              </w:rPr>
            </w:pPr>
            <w:bookmarkStart w:id="150" w:name="_Hlk504061797"/>
            <w:r w:rsidRPr="00077803">
              <w:rPr>
                <w:rFonts w:asciiTheme="minorHAnsi" w:hAnsiTheme="minorHAnsi"/>
                <w:noProof/>
              </w:rPr>
              <w:t>Lead Source</w:t>
            </w:r>
          </w:p>
          <w:p w14:paraId="62A9C228" w14:textId="7E961375" w:rsidR="00BA0CF2" w:rsidRPr="00077803" w:rsidRDefault="00BA0CF2" w:rsidP="0056144C">
            <w:pPr>
              <w:rPr>
                <w:rFonts w:asciiTheme="minorHAnsi" w:hAnsiTheme="minorHAnsi"/>
                <w:noProof/>
              </w:rPr>
            </w:pPr>
          </w:p>
        </w:tc>
        <w:tc>
          <w:tcPr>
            <w:tcW w:w="1892" w:type="dxa"/>
          </w:tcPr>
          <w:p w14:paraId="258A7703" w14:textId="32C3F77D" w:rsidR="001148BC" w:rsidRPr="00077803" w:rsidRDefault="001148BC" w:rsidP="0056144C">
            <w:pPr>
              <w:rPr>
                <w:rFonts w:asciiTheme="minorHAnsi" w:hAnsiTheme="minorHAnsi"/>
                <w:noProof/>
              </w:rPr>
            </w:pPr>
            <w:r w:rsidRPr="00077803">
              <w:rPr>
                <w:rFonts w:asciiTheme="minorHAnsi" w:hAnsiTheme="minorHAnsi"/>
                <w:noProof/>
              </w:rPr>
              <w:t>Pick list</w:t>
            </w:r>
          </w:p>
        </w:tc>
        <w:tc>
          <w:tcPr>
            <w:tcW w:w="3238" w:type="dxa"/>
          </w:tcPr>
          <w:p w14:paraId="7376FBC5" w14:textId="5E044508" w:rsidR="00BA0CF2" w:rsidRPr="00077803" w:rsidRDefault="00BA0CF2" w:rsidP="0056144C">
            <w:pPr>
              <w:rPr>
                <w:rFonts w:asciiTheme="minorHAnsi" w:hAnsiTheme="minorHAnsi"/>
                <w:noProof/>
              </w:rPr>
            </w:pPr>
            <w:r w:rsidRPr="00077803">
              <w:rPr>
                <w:rFonts w:asciiTheme="minorHAnsi" w:hAnsiTheme="minorHAnsi"/>
                <w:noProof/>
              </w:rPr>
              <w:t>Chat</w:t>
            </w:r>
          </w:p>
          <w:p w14:paraId="14F56BF6" w14:textId="4D350D4A" w:rsidR="003570C0" w:rsidRPr="00077803" w:rsidRDefault="003570C0" w:rsidP="0056144C">
            <w:pPr>
              <w:rPr>
                <w:rFonts w:asciiTheme="minorHAnsi" w:hAnsiTheme="minorHAnsi"/>
                <w:noProof/>
              </w:rPr>
            </w:pPr>
            <w:r w:rsidRPr="00077803">
              <w:rPr>
                <w:rFonts w:asciiTheme="minorHAnsi" w:hAnsiTheme="minorHAnsi"/>
                <w:noProof/>
              </w:rPr>
              <w:t>Conference</w:t>
            </w:r>
          </w:p>
          <w:p w14:paraId="60A1AEDC" w14:textId="465DBBAB" w:rsidR="001148BC" w:rsidRPr="00077803" w:rsidRDefault="001148BC" w:rsidP="0056144C">
            <w:pPr>
              <w:rPr>
                <w:rFonts w:asciiTheme="minorHAnsi" w:hAnsiTheme="minorHAnsi"/>
                <w:noProof/>
              </w:rPr>
            </w:pPr>
            <w:r w:rsidRPr="00077803">
              <w:rPr>
                <w:rFonts w:asciiTheme="minorHAnsi" w:hAnsiTheme="minorHAnsi"/>
                <w:noProof/>
              </w:rPr>
              <w:t>Email – Inbound</w:t>
            </w:r>
          </w:p>
          <w:p w14:paraId="0DA6428B" w14:textId="2BCB446E" w:rsidR="001148BC" w:rsidRPr="00077803" w:rsidRDefault="001148BC" w:rsidP="0056144C">
            <w:pPr>
              <w:rPr>
                <w:rFonts w:asciiTheme="minorHAnsi" w:hAnsiTheme="minorHAnsi"/>
                <w:noProof/>
              </w:rPr>
            </w:pPr>
            <w:r w:rsidRPr="00077803">
              <w:rPr>
                <w:rFonts w:asciiTheme="minorHAnsi" w:hAnsiTheme="minorHAnsi"/>
                <w:noProof/>
              </w:rPr>
              <w:t>Email - Outbound</w:t>
            </w:r>
          </w:p>
          <w:p w14:paraId="185F8A4C" w14:textId="26C0ECD5" w:rsidR="001148BC" w:rsidRPr="00077803" w:rsidRDefault="001148BC" w:rsidP="0056144C">
            <w:pPr>
              <w:rPr>
                <w:rFonts w:asciiTheme="minorHAnsi" w:hAnsiTheme="minorHAnsi"/>
                <w:noProof/>
              </w:rPr>
            </w:pPr>
            <w:r w:rsidRPr="00077803">
              <w:rPr>
                <w:rFonts w:asciiTheme="minorHAnsi" w:hAnsiTheme="minorHAnsi"/>
                <w:noProof/>
              </w:rPr>
              <w:t>Fax</w:t>
            </w:r>
          </w:p>
          <w:p w14:paraId="16161C67" w14:textId="701C7FA5" w:rsidR="001148BC" w:rsidRPr="00077803" w:rsidRDefault="001148BC" w:rsidP="0056144C">
            <w:pPr>
              <w:rPr>
                <w:rFonts w:asciiTheme="minorHAnsi" w:hAnsiTheme="minorHAnsi"/>
                <w:noProof/>
              </w:rPr>
            </w:pPr>
            <w:r w:rsidRPr="00077803">
              <w:rPr>
                <w:rFonts w:asciiTheme="minorHAnsi" w:hAnsiTheme="minorHAnsi"/>
                <w:noProof/>
              </w:rPr>
              <w:t>Mail</w:t>
            </w:r>
          </w:p>
          <w:p w14:paraId="0535B5DF" w14:textId="6D9C5CEC" w:rsidR="003570C0" w:rsidRPr="00077803" w:rsidRDefault="00784697" w:rsidP="0056144C">
            <w:pPr>
              <w:rPr>
                <w:rFonts w:asciiTheme="minorHAnsi" w:hAnsiTheme="minorHAnsi"/>
                <w:noProof/>
              </w:rPr>
            </w:pPr>
            <w:r w:rsidRPr="00077803">
              <w:rPr>
                <w:rFonts w:asciiTheme="minorHAnsi" w:hAnsiTheme="minorHAnsi"/>
                <w:noProof/>
              </w:rPr>
              <w:t>Marketing/Advertising</w:t>
            </w:r>
          </w:p>
          <w:p w14:paraId="1059BE94" w14:textId="38BB5196" w:rsidR="001148BC" w:rsidRPr="00077803" w:rsidRDefault="001148BC" w:rsidP="0056144C">
            <w:pPr>
              <w:rPr>
                <w:rFonts w:asciiTheme="minorHAnsi" w:hAnsiTheme="minorHAnsi"/>
                <w:noProof/>
              </w:rPr>
            </w:pPr>
            <w:r w:rsidRPr="00077803">
              <w:rPr>
                <w:rFonts w:asciiTheme="minorHAnsi" w:hAnsiTheme="minorHAnsi"/>
                <w:noProof/>
              </w:rPr>
              <w:t>Networking</w:t>
            </w:r>
          </w:p>
          <w:p w14:paraId="1C508D9C" w14:textId="6927550F" w:rsidR="001148BC" w:rsidRPr="00077803" w:rsidRDefault="001148BC" w:rsidP="0056144C">
            <w:pPr>
              <w:rPr>
                <w:rFonts w:asciiTheme="minorHAnsi" w:hAnsiTheme="minorHAnsi"/>
                <w:noProof/>
              </w:rPr>
            </w:pPr>
            <w:r w:rsidRPr="00077803">
              <w:rPr>
                <w:rFonts w:asciiTheme="minorHAnsi" w:hAnsiTheme="minorHAnsi"/>
                <w:noProof/>
              </w:rPr>
              <w:t>Phone – Inbound</w:t>
            </w:r>
          </w:p>
          <w:p w14:paraId="70DD1BFB" w14:textId="036F9FDD" w:rsidR="001148BC" w:rsidRPr="00077803" w:rsidRDefault="001148BC" w:rsidP="0056144C">
            <w:pPr>
              <w:rPr>
                <w:rFonts w:asciiTheme="minorHAnsi" w:hAnsiTheme="minorHAnsi"/>
                <w:noProof/>
              </w:rPr>
            </w:pPr>
            <w:r w:rsidRPr="00077803">
              <w:rPr>
                <w:rFonts w:asciiTheme="minorHAnsi" w:hAnsiTheme="minorHAnsi"/>
                <w:noProof/>
              </w:rPr>
              <w:t>Phone - Outbound</w:t>
            </w:r>
          </w:p>
          <w:p w14:paraId="31F72441" w14:textId="77777777" w:rsidR="003570C0" w:rsidRPr="00077803" w:rsidRDefault="003570C0" w:rsidP="0056144C">
            <w:pPr>
              <w:rPr>
                <w:rFonts w:asciiTheme="minorHAnsi" w:hAnsiTheme="minorHAnsi"/>
                <w:noProof/>
              </w:rPr>
            </w:pPr>
            <w:r w:rsidRPr="00077803">
              <w:rPr>
                <w:rFonts w:asciiTheme="minorHAnsi" w:hAnsiTheme="minorHAnsi"/>
                <w:noProof/>
              </w:rPr>
              <w:t>Presentation</w:t>
            </w:r>
          </w:p>
          <w:p w14:paraId="08D37F17" w14:textId="099B9D88" w:rsidR="001148BC" w:rsidRPr="00077803" w:rsidRDefault="001148BC" w:rsidP="0056144C">
            <w:pPr>
              <w:rPr>
                <w:rFonts w:asciiTheme="minorHAnsi" w:hAnsiTheme="minorHAnsi"/>
                <w:noProof/>
              </w:rPr>
            </w:pPr>
            <w:r w:rsidRPr="00077803">
              <w:rPr>
                <w:rFonts w:asciiTheme="minorHAnsi" w:hAnsiTheme="minorHAnsi"/>
                <w:noProof/>
              </w:rPr>
              <w:t>Referral</w:t>
            </w:r>
          </w:p>
          <w:p w14:paraId="603887D9" w14:textId="334C21D9" w:rsidR="00D73B9B" w:rsidRPr="00077803" w:rsidRDefault="00D73B9B" w:rsidP="0056144C">
            <w:pPr>
              <w:rPr>
                <w:rFonts w:asciiTheme="minorHAnsi" w:hAnsiTheme="minorHAnsi"/>
                <w:noProof/>
              </w:rPr>
            </w:pPr>
            <w:r w:rsidRPr="00077803">
              <w:rPr>
                <w:rFonts w:asciiTheme="minorHAnsi" w:hAnsiTheme="minorHAnsi"/>
                <w:noProof/>
              </w:rPr>
              <w:t>Social Media</w:t>
            </w:r>
          </w:p>
          <w:p w14:paraId="05D909C5" w14:textId="77777777" w:rsidR="001148BC" w:rsidRPr="00077803" w:rsidRDefault="001148BC" w:rsidP="0056144C">
            <w:pPr>
              <w:rPr>
                <w:rFonts w:asciiTheme="minorHAnsi" w:hAnsiTheme="minorHAnsi"/>
                <w:noProof/>
              </w:rPr>
            </w:pPr>
            <w:r w:rsidRPr="00077803">
              <w:rPr>
                <w:rFonts w:asciiTheme="minorHAnsi" w:hAnsiTheme="minorHAnsi"/>
                <w:noProof/>
              </w:rPr>
              <w:t>Walk In</w:t>
            </w:r>
          </w:p>
          <w:p w14:paraId="2601B315" w14:textId="77777777" w:rsidR="001148BC" w:rsidRPr="00077803" w:rsidRDefault="001148BC" w:rsidP="0056144C">
            <w:pPr>
              <w:rPr>
                <w:rFonts w:asciiTheme="minorHAnsi" w:hAnsiTheme="minorHAnsi"/>
                <w:noProof/>
              </w:rPr>
            </w:pPr>
            <w:r w:rsidRPr="00077803">
              <w:rPr>
                <w:rFonts w:asciiTheme="minorHAnsi" w:hAnsiTheme="minorHAnsi"/>
                <w:noProof/>
              </w:rPr>
              <w:t>Web Site</w:t>
            </w:r>
          </w:p>
          <w:p w14:paraId="4C0478F1" w14:textId="468A4577" w:rsidR="00784697" w:rsidRPr="00077803" w:rsidRDefault="00784697" w:rsidP="0056144C">
            <w:pPr>
              <w:rPr>
                <w:rFonts w:asciiTheme="minorHAnsi" w:hAnsiTheme="minorHAnsi"/>
                <w:noProof/>
              </w:rPr>
            </w:pPr>
            <w:r w:rsidRPr="00077803">
              <w:rPr>
                <w:rFonts w:asciiTheme="minorHAnsi" w:hAnsiTheme="minorHAnsi"/>
                <w:noProof/>
              </w:rPr>
              <w:t>Other</w:t>
            </w:r>
          </w:p>
        </w:tc>
        <w:tc>
          <w:tcPr>
            <w:tcW w:w="2610" w:type="dxa"/>
          </w:tcPr>
          <w:p w14:paraId="7E0A6B18" w14:textId="77777777" w:rsidR="00322B58" w:rsidRPr="006954B5" w:rsidRDefault="00322B58" w:rsidP="0056144C">
            <w:pPr>
              <w:rPr>
                <w:rFonts w:asciiTheme="minorHAnsi" w:hAnsiTheme="minorHAnsi"/>
              </w:rPr>
            </w:pPr>
            <w:r w:rsidRPr="006954B5">
              <w:rPr>
                <w:rFonts w:asciiTheme="minorHAnsi" w:hAnsiTheme="minorHAnsi"/>
              </w:rPr>
              <w:t>Move up to Account Main screen;</w:t>
            </w:r>
          </w:p>
          <w:p w14:paraId="62C94BA3" w14:textId="77777777" w:rsidR="001148BC" w:rsidRPr="006954B5" w:rsidRDefault="00903F45" w:rsidP="0056144C">
            <w:pPr>
              <w:rPr>
                <w:rFonts w:asciiTheme="minorHAnsi" w:hAnsiTheme="minorHAnsi"/>
              </w:rPr>
            </w:pPr>
            <w:r w:rsidRPr="006954B5">
              <w:rPr>
                <w:rFonts w:asciiTheme="minorHAnsi" w:hAnsiTheme="minorHAnsi"/>
              </w:rPr>
              <w:t xml:space="preserve">Same pick list as Ticket </w:t>
            </w:r>
            <w:r w:rsidR="00464E55" w:rsidRPr="006954B5">
              <w:rPr>
                <w:rFonts w:asciiTheme="minorHAnsi" w:hAnsiTheme="minorHAnsi"/>
              </w:rPr>
              <w:t xml:space="preserve">&gt; </w:t>
            </w:r>
            <w:r w:rsidRPr="006954B5">
              <w:rPr>
                <w:rFonts w:asciiTheme="minorHAnsi" w:hAnsiTheme="minorHAnsi"/>
              </w:rPr>
              <w:t>Source</w:t>
            </w:r>
            <w:r w:rsidR="0005084C" w:rsidRPr="006954B5">
              <w:rPr>
                <w:rFonts w:asciiTheme="minorHAnsi" w:hAnsiTheme="minorHAnsi"/>
              </w:rPr>
              <w:t xml:space="preserve">; </w:t>
            </w:r>
          </w:p>
          <w:p w14:paraId="62A0A0FF" w14:textId="1338FBDB" w:rsidR="0005084C" w:rsidRPr="006954B5" w:rsidRDefault="006954B5" w:rsidP="0056144C">
            <w:pPr>
              <w:rPr>
                <w:rFonts w:asciiTheme="minorHAnsi" w:hAnsiTheme="minorHAnsi"/>
              </w:rPr>
            </w:pPr>
            <w:ins w:id="151" w:author="Valerie Parker" w:date="2018-01-29T15:05:00Z">
              <w:r w:rsidRPr="006954B5">
                <w:rPr>
                  <w:rFonts w:asciiTheme="minorHAnsi" w:hAnsiTheme="minorHAnsi"/>
                </w:rPr>
                <w:t>Same picklist as Lead &gt; Lead Source</w:t>
              </w:r>
            </w:ins>
          </w:p>
        </w:tc>
      </w:tr>
      <w:tr w:rsidR="003570C0" w:rsidRPr="00584664" w14:paraId="2B215A64" w14:textId="77777777" w:rsidTr="00875155">
        <w:tc>
          <w:tcPr>
            <w:tcW w:w="2965" w:type="dxa"/>
          </w:tcPr>
          <w:p w14:paraId="043379E1" w14:textId="62C9EC04" w:rsidR="003570C0" w:rsidRPr="00077803" w:rsidRDefault="003570C0" w:rsidP="0056144C">
            <w:pPr>
              <w:rPr>
                <w:rFonts w:asciiTheme="minorHAnsi" w:hAnsiTheme="minorHAnsi"/>
                <w:noProof/>
              </w:rPr>
            </w:pPr>
            <w:r w:rsidRPr="00077803">
              <w:rPr>
                <w:rFonts w:asciiTheme="minorHAnsi" w:hAnsiTheme="minorHAnsi"/>
                <w:noProof/>
              </w:rPr>
              <w:t xml:space="preserve">Lead Source </w:t>
            </w:r>
            <w:r w:rsidR="00784697" w:rsidRPr="00077803">
              <w:rPr>
                <w:rFonts w:asciiTheme="minorHAnsi" w:hAnsiTheme="minorHAnsi"/>
                <w:noProof/>
              </w:rPr>
              <w:t>Detail</w:t>
            </w:r>
          </w:p>
        </w:tc>
        <w:tc>
          <w:tcPr>
            <w:tcW w:w="1892" w:type="dxa"/>
          </w:tcPr>
          <w:p w14:paraId="45D75679" w14:textId="41A76811" w:rsidR="003570C0" w:rsidRPr="00077803" w:rsidRDefault="00784697" w:rsidP="0056144C">
            <w:pPr>
              <w:rPr>
                <w:rFonts w:asciiTheme="minorHAnsi" w:hAnsiTheme="minorHAnsi"/>
                <w:noProof/>
              </w:rPr>
            </w:pPr>
            <w:r w:rsidRPr="00077803">
              <w:rPr>
                <w:rFonts w:asciiTheme="minorHAnsi" w:hAnsiTheme="minorHAnsi"/>
                <w:noProof/>
              </w:rPr>
              <w:t>Text</w:t>
            </w:r>
          </w:p>
        </w:tc>
        <w:tc>
          <w:tcPr>
            <w:tcW w:w="3238" w:type="dxa"/>
          </w:tcPr>
          <w:p w14:paraId="711D4076" w14:textId="4156DCB6" w:rsidR="003570C0" w:rsidRPr="00077803" w:rsidRDefault="003570C0" w:rsidP="0056144C">
            <w:pPr>
              <w:rPr>
                <w:rFonts w:asciiTheme="minorHAnsi" w:hAnsiTheme="minorHAnsi"/>
                <w:noProof/>
              </w:rPr>
            </w:pPr>
          </w:p>
        </w:tc>
        <w:tc>
          <w:tcPr>
            <w:tcW w:w="2610" w:type="dxa"/>
          </w:tcPr>
          <w:p w14:paraId="0A3EED46" w14:textId="74E60E6B" w:rsidR="003570C0" w:rsidRDefault="00784697" w:rsidP="0056144C">
            <w:pPr>
              <w:rPr>
                <w:rFonts w:asciiTheme="minorHAnsi" w:hAnsiTheme="minorHAnsi"/>
              </w:rPr>
            </w:pPr>
            <w:r w:rsidRPr="00077803">
              <w:rPr>
                <w:rFonts w:asciiTheme="minorHAnsi" w:hAnsiTheme="minorHAnsi"/>
              </w:rPr>
              <w:t xml:space="preserve">New field on Account Main screen; Paired </w:t>
            </w:r>
            <w:r w:rsidRPr="00077803">
              <w:rPr>
                <w:rFonts w:asciiTheme="minorHAnsi" w:hAnsiTheme="minorHAnsi"/>
              </w:rPr>
              <w:lastRenderedPageBreak/>
              <w:t>with Lead Source; Manually entered to provide additional information</w:t>
            </w:r>
          </w:p>
        </w:tc>
      </w:tr>
      <w:bookmarkEnd w:id="150"/>
      <w:tr w:rsidR="0056144C" w:rsidRPr="00584664" w14:paraId="6FAC9233" w14:textId="77777777" w:rsidTr="00875155">
        <w:tc>
          <w:tcPr>
            <w:tcW w:w="2965" w:type="dxa"/>
          </w:tcPr>
          <w:p w14:paraId="76B31EAF" w14:textId="7E9D9474" w:rsidR="0056144C" w:rsidRPr="00584664" w:rsidRDefault="001148BC" w:rsidP="0056144C">
            <w:pPr>
              <w:rPr>
                <w:rFonts w:asciiTheme="minorHAnsi" w:hAnsiTheme="minorHAnsi"/>
                <w:noProof/>
              </w:rPr>
            </w:pPr>
            <w:r>
              <w:rPr>
                <w:rFonts w:asciiTheme="minorHAnsi" w:hAnsiTheme="minorHAnsi"/>
                <w:noProof/>
              </w:rPr>
              <w:lastRenderedPageBreak/>
              <w:t>Referral Type</w:t>
            </w:r>
            <w:r w:rsidR="009B3B46">
              <w:rPr>
                <w:rFonts w:asciiTheme="minorHAnsi" w:hAnsiTheme="minorHAnsi"/>
                <w:noProof/>
              </w:rPr>
              <w:t xml:space="preserve"> </w:t>
            </w:r>
          </w:p>
        </w:tc>
        <w:tc>
          <w:tcPr>
            <w:tcW w:w="1892" w:type="dxa"/>
          </w:tcPr>
          <w:p w14:paraId="50AD1031" w14:textId="6C10EECD" w:rsidR="0056144C" w:rsidRPr="00584664" w:rsidRDefault="009B3B46" w:rsidP="0056144C">
            <w:pPr>
              <w:rPr>
                <w:rFonts w:asciiTheme="minorHAnsi" w:hAnsiTheme="minorHAnsi"/>
                <w:noProof/>
              </w:rPr>
            </w:pPr>
            <w:r>
              <w:rPr>
                <w:rFonts w:asciiTheme="minorHAnsi" w:hAnsiTheme="minorHAnsi"/>
                <w:noProof/>
              </w:rPr>
              <w:t>Pick List</w:t>
            </w:r>
          </w:p>
        </w:tc>
        <w:tc>
          <w:tcPr>
            <w:tcW w:w="3238" w:type="dxa"/>
          </w:tcPr>
          <w:p w14:paraId="2F92F649" w14:textId="161A79B4" w:rsidR="009B3B46" w:rsidRDefault="009B3B46" w:rsidP="0056144C">
            <w:pPr>
              <w:rPr>
                <w:rFonts w:asciiTheme="minorHAnsi" w:hAnsiTheme="minorHAnsi"/>
                <w:noProof/>
              </w:rPr>
            </w:pPr>
            <w:r>
              <w:rPr>
                <w:rFonts w:asciiTheme="minorHAnsi" w:hAnsiTheme="minorHAnsi"/>
                <w:noProof/>
              </w:rPr>
              <w:t>Bank</w:t>
            </w:r>
          </w:p>
          <w:p w14:paraId="795B8920" w14:textId="6F627798" w:rsidR="009B3B46" w:rsidRDefault="009B3B46" w:rsidP="0056144C">
            <w:pPr>
              <w:rPr>
                <w:rFonts w:asciiTheme="minorHAnsi" w:hAnsiTheme="minorHAnsi"/>
                <w:noProof/>
              </w:rPr>
            </w:pPr>
            <w:r>
              <w:rPr>
                <w:rFonts w:asciiTheme="minorHAnsi" w:hAnsiTheme="minorHAnsi"/>
                <w:noProof/>
              </w:rPr>
              <w:t>Business</w:t>
            </w:r>
          </w:p>
          <w:p w14:paraId="02DADE83" w14:textId="77777777" w:rsidR="009B3B46" w:rsidRDefault="009B3B46" w:rsidP="009B3B46">
            <w:pPr>
              <w:rPr>
                <w:rFonts w:asciiTheme="minorHAnsi" w:hAnsiTheme="minorHAnsi"/>
                <w:noProof/>
              </w:rPr>
            </w:pPr>
            <w:r>
              <w:rPr>
                <w:rFonts w:asciiTheme="minorHAnsi" w:hAnsiTheme="minorHAnsi"/>
                <w:noProof/>
              </w:rPr>
              <w:t>Existing Client</w:t>
            </w:r>
          </w:p>
          <w:p w14:paraId="60FF64EC" w14:textId="20A95F90" w:rsidR="009B3B46" w:rsidRDefault="009B3B46" w:rsidP="009B3B46">
            <w:pPr>
              <w:rPr>
                <w:rFonts w:asciiTheme="minorHAnsi" w:hAnsiTheme="minorHAnsi"/>
                <w:noProof/>
              </w:rPr>
            </w:pPr>
            <w:r>
              <w:rPr>
                <w:rFonts w:asciiTheme="minorHAnsi" w:hAnsiTheme="minorHAnsi"/>
                <w:noProof/>
              </w:rPr>
              <w:t>GCP</w:t>
            </w:r>
          </w:p>
          <w:p w14:paraId="1FD29B2A" w14:textId="77777777" w:rsidR="001148BC" w:rsidRDefault="001148BC" w:rsidP="009B3B46">
            <w:pPr>
              <w:rPr>
                <w:rFonts w:asciiTheme="minorHAnsi" w:hAnsiTheme="minorHAnsi"/>
                <w:noProof/>
              </w:rPr>
            </w:pPr>
            <w:r>
              <w:rPr>
                <w:rFonts w:asciiTheme="minorHAnsi" w:hAnsiTheme="minorHAnsi"/>
                <w:noProof/>
              </w:rPr>
              <w:t>Government</w:t>
            </w:r>
          </w:p>
          <w:p w14:paraId="03CFBA6E" w14:textId="156F6289" w:rsidR="009B3B46" w:rsidRDefault="009B3B46" w:rsidP="009B3B46">
            <w:pPr>
              <w:rPr>
                <w:rFonts w:asciiTheme="minorHAnsi" w:hAnsiTheme="minorHAnsi"/>
                <w:noProof/>
              </w:rPr>
            </w:pPr>
            <w:r>
              <w:rPr>
                <w:rFonts w:asciiTheme="minorHAnsi" w:hAnsiTheme="minorHAnsi"/>
                <w:noProof/>
              </w:rPr>
              <w:t>Training Provider</w:t>
            </w:r>
          </w:p>
          <w:p w14:paraId="6D23D1B9" w14:textId="45512CDB" w:rsidR="00D73B9B" w:rsidRDefault="00D73B9B" w:rsidP="009B3B46">
            <w:pPr>
              <w:rPr>
                <w:rFonts w:asciiTheme="minorHAnsi" w:hAnsiTheme="minorHAnsi"/>
                <w:noProof/>
              </w:rPr>
            </w:pPr>
            <w:r>
              <w:rPr>
                <w:rFonts w:asciiTheme="minorHAnsi" w:hAnsiTheme="minorHAnsi"/>
                <w:noProof/>
              </w:rPr>
              <w:t>Internal Source</w:t>
            </w:r>
          </w:p>
          <w:p w14:paraId="5632AE71" w14:textId="11E833C6" w:rsidR="00D73B9B" w:rsidRDefault="00D73B9B" w:rsidP="009B3B46">
            <w:pPr>
              <w:rPr>
                <w:rFonts w:asciiTheme="minorHAnsi" w:hAnsiTheme="minorHAnsi"/>
                <w:noProof/>
              </w:rPr>
            </w:pPr>
            <w:r>
              <w:rPr>
                <w:rFonts w:asciiTheme="minorHAnsi" w:hAnsiTheme="minorHAnsi"/>
                <w:noProof/>
              </w:rPr>
              <w:t>External Source</w:t>
            </w:r>
          </w:p>
          <w:p w14:paraId="1A5301F1" w14:textId="5E41225A" w:rsidR="0056144C" w:rsidRPr="00584664" w:rsidRDefault="009B3B46" w:rsidP="009B3B46">
            <w:pPr>
              <w:rPr>
                <w:rFonts w:asciiTheme="minorHAnsi" w:hAnsiTheme="minorHAnsi"/>
                <w:noProof/>
              </w:rPr>
            </w:pPr>
            <w:r>
              <w:rPr>
                <w:rFonts w:asciiTheme="minorHAnsi" w:hAnsiTheme="minorHAnsi"/>
                <w:noProof/>
              </w:rPr>
              <w:t>Other</w:t>
            </w:r>
          </w:p>
        </w:tc>
        <w:tc>
          <w:tcPr>
            <w:tcW w:w="2610" w:type="dxa"/>
          </w:tcPr>
          <w:p w14:paraId="24E04EF3" w14:textId="77777777" w:rsidR="00322B58" w:rsidRDefault="00322B58" w:rsidP="0056144C">
            <w:pPr>
              <w:rPr>
                <w:rFonts w:asciiTheme="minorHAnsi" w:hAnsiTheme="minorHAnsi"/>
              </w:rPr>
            </w:pPr>
            <w:r>
              <w:rPr>
                <w:rFonts w:asciiTheme="minorHAnsi" w:hAnsiTheme="minorHAnsi"/>
              </w:rPr>
              <w:t>N</w:t>
            </w:r>
            <w:r w:rsidR="00D80515">
              <w:rPr>
                <w:rFonts w:asciiTheme="minorHAnsi" w:hAnsiTheme="minorHAnsi"/>
              </w:rPr>
              <w:t>ew</w:t>
            </w:r>
            <w:r>
              <w:rPr>
                <w:rFonts w:asciiTheme="minorHAnsi" w:hAnsiTheme="minorHAnsi"/>
              </w:rPr>
              <w:t xml:space="preserve"> field on Account Main screen;</w:t>
            </w:r>
          </w:p>
          <w:p w14:paraId="7D7E41BB" w14:textId="44D1A4A0" w:rsidR="0056144C" w:rsidRPr="00584664" w:rsidRDefault="00322B58" w:rsidP="0056144C">
            <w:pPr>
              <w:rPr>
                <w:rFonts w:asciiTheme="minorHAnsi" w:hAnsiTheme="minorHAnsi"/>
              </w:rPr>
            </w:pPr>
            <w:r>
              <w:rPr>
                <w:rFonts w:asciiTheme="minorHAnsi" w:hAnsiTheme="minorHAnsi"/>
              </w:rPr>
              <w:t>Paired with Referral Type Detail</w:t>
            </w:r>
          </w:p>
        </w:tc>
      </w:tr>
      <w:tr w:rsidR="0056144C" w:rsidRPr="00584664" w14:paraId="6C6CC720" w14:textId="77777777" w:rsidTr="00875155">
        <w:tc>
          <w:tcPr>
            <w:tcW w:w="2965" w:type="dxa"/>
          </w:tcPr>
          <w:p w14:paraId="4A71A4B0" w14:textId="74D81F3A" w:rsidR="0056144C" w:rsidRPr="00584664" w:rsidRDefault="000F398C" w:rsidP="0056144C">
            <w:pPr>
              <w:rPr>
                <w:rFonts w:asciiTheme="minorHAnsi" w:hAnsiTheme="minorHAnsi"/>
                <w:noProof/>
              </w:rPr>
            </w:pPr>
            <w:r>
              <w:rPr>
                <w:rFonts w:asciiTheme="minorHAnsi" w:hAnsiTheme="minorHAnsi"/>
                <w:noProof/>
              </w:rPr>
              <w:t>Referral Type Detail</w:t>
            </w:r>
          </w:p>
        </w:tc>
        <w:tc>
          <w:tcPr>
            <w:tcW w:w="1892" w:type="dxa"/>
          </w:tcPr>
          <w:p w14:paraId="04C7DF04" w14:textId="49DA664E" w:rsidR="0056144C" w:rsidRPr="00584664" w:rsidRDefault="009B3B46" w:rsidP="0056144C">
            <w:pPr>
              <w:rPr>
                <w:rFonts w:asciiTheme="minorHAnsi" w:hAnsiTheme="minorHAnsi"/>
                <w:noProof/>
              </w:rPr>
            </w:pPr>
            <w:r>
              <w:rPr>
                <w:rFonts w:asciiTheme="minorHAnsi" w:hAnsiTheme="minorHAnsi"/>
                <w:noProof/>
              </w:rPr>
              <w:t>Text</w:t>
            </w:r>
          </w:p>
        </w:tc>
        <w:tc>
          <w:tcPr>
            <w:tcW w:w="3238" w:type="dxa"/>
          </w:tcPr>
          <w:p w14:paraId="02C33F39" w14:textId="77777777" w:rsidR="0056144C" w:rsidRPr="006B465A" w:rsidRDefault="0056144C" w:rsidP="0056144C">
            <w:pPr>
              <w:rPr>
                <w:rFonts w:asciiTheme="minorHAnsi" w:hAnsiTheme="minorHAnsi"/>
                <w:noProof/>
              </w:rPr>
            </w:pPr>
          </w:p>
        </w:tc>
        <w:tc>
          <w:tcPr>
            <w:tcW w:w="2610" w:type="dxa"/>
          </w:tcPr>
          <w:p w14:paraId="175D2BFA" w14:textId="00D25F8A" w:rsidR="0056144C" w:rsidRPr="00584664" w:rsidRDefault="00322B58" w:rsidP="0056144C">
            <w:pPr>
              <w:rPr>
                <w:rFonts w:asciiTheme="minorHAnsi" w:hAnsiTheme="minorHAnsi"/>
              </w:rPr>
            </w:pPr>
            <w:r>
              <w:rPr>
                <w:rFonts w:asciiTheme="minorHAnsi" w:hAnsiTheme="minorHAnsi"/>
              </w:rPr>
              <w:t xml:space="preserve">New field on Account Main screen; Paired with Referral Type; </w:t>
            </w:r>
            <w:r w:rsidR="009B3B46">
              <w:rPr>
                <w:rFonts w:asciiTheme="minorHAnsi" w:hAnsiTheme="minorHAnsi"/>
              </w:rPr>
              <w:t xml:space="preserve">Manually entered </w:t>
            </w:r>
            <w:r w:rsidR="001148BC">
              <w:rPr>
                <w:rFonts w:asciiTheme="minorHAnsi" w:hAnsiTheme="minorHAnsi"/>
              </w:rPr>
              <w:t xml:space="preserve">to </w:t>
            </w:r>
            <w:r w:rsidR="000F398C">
              <w:rPr>
                <w:rFonts w:asciiTheme="minorHAnsi" w:hAnsiTheme="minorHAnsi"/>
              </w:rPr>
              <w:t>provide additional information</w:t>
            </w:r>
          </w:p>
        </w:tc>
      </w:tr>
      <w:tr w:rsidR="0056144C" w:rsidRPr="00584664" w14:paraId="7EE09219" w14:textId="77777777" w:rsidTr="00875155">
        <w:tc>
          <w:tcPr>
            <w:tcW w:w="2965" w:type="dxa"/>
          </w:tcPr>
          <w:p w14:paraId="241FF509" w14:textId="4FC331F4" w:rsidR="0056144C" w:rsidRPr="00077803" w:rsidRDefault="00A94457" w:rsidP="0056144C">
            <w:pPr>
              <w:rPr>
                <w:rFonts w:asciiTheme="minorHAnsi" w:hAnsiTheme="minorHAnsi"/>
                <w:noProof/>
              </w:rPr>
            </w:pPr>
            <w:r w:rsidRPr="00077803">
              <w:rPr>
                <w:rFonts w:asciiTheme="minorHAnsi" w:hAnsiTheme="minorHAnsi"/>
                <w:noProof/>
              </w:rPr>
              <w:t>Account Association</w:t>
            </w:r>
            <w:r w:rsidR="00674D06" w:rsidRPr="00077803">
              <w:rPr>
                <w:rFonts w:asciiTheme="minorHAnsi" w:hAnsiTheme="minorHAnsi"/>
                <w:noProof/>
              </w:rPr>
              <w:t xml:space="preserve"> types</w:t>
            </w:r>
          </w:p>
        </w:tc>
        <w:tc>
          <w:tcPr>
            <w:tcW w:w="1892" w:type="dxa"/>
          </w:tcPr>
          <w:p w14:paraId="79082F03" w14:textId="2962A157" w:rsidR="0056144C" w:rsidRPr="00077803" w:rsidRDefault="00674D06" w:rsidP="0056144C">
            <w:pPr>
              <w:rPr>
                <w:rFonts w:asciiTheme="minorHAnsi" w:hAnsiTheme="minorHAnsi"/>
                <w:noProof/>
              </w:rPr>
            </w:pPr>
            <w:r w:rsidRPr="00077803">
              <w:rPr>
                <w:rFonts w:asciiTheme="minorHAnsi" w:hAnsiTheme="minorHAnsi"/>
                <w:noProof/>
              </w:rPr>
              <w:t>Pick list</w:t>
            </w:r>
          </w:p>
        </w:tc>
        <w:tc>
          <w:tcPr>
            <w:tcW w:w="3238" w:type="dxa"/>
          </w:tcPr>
          <w:p w14:paraId="31A8A7C5" w14:textId="77777777" w:rsidR="00674D06" w:rsidRPr="00077803" w:rsidRDefault="00674D06" w:rsidP="0056144C">
            <w:pPr>
              <w:rPr>
                <w:rFonts w:asciiTheme="minorHAnsi" w:hAnsiTheme="minorHAnsi"/>
                <w:noProof/>
              </w:rPr>
            </w:pPr>
            <w:r w:rsidRPr="00077803">
              <w:rPr>
                <w:rFonts w:asciiTheme="minorHAnsi" w:hAnsiTheme="minorHAnsi"/>
                <w:noProof/>
              </w:rPr>
              <w:t>Client</w:t>
            </w:r>
          </w:p>
          <w:p w14:paraId="1CF67FA0" w14:textId="77777777" w:rsidR="00875155" w:rsidRPr="00077803" w:rsidRDefault="00875155" w:rsidP="0056144C">
            <w:pPr>
              <w:rPr>
                <w:rFonts w:asciiTheme="minorHAnsi" w:hAnsiTheme="minorHAnsi"/>
                <w:noProof/>
              </w:rPr>
            </w:pPr>
            <w:r w:rsidRPr="00077803">
              <w:rPr>
                <w:rFonts w:asciiTheme="minorHAnsi" w:hAnsiTheme="minorHAnsi"/>
                <w:noProof/>
              </w:rPr>
              <w:t>Co-Developer</w:t>
            </w:r>
          </w:p>
          <w:p w14:paraId="1CA6BB78" w14:textId="1EE6F29F" w:rsidR="00674D06" w:rsidRPr="00077803" w:rsidRDefault="00674D06" w:rsidP="0056144C">
            <w:pPr>
              <w:rPr>
                <w:rFonts w:asciiTheme="minorHAnsi" w:hAnsiTheme="minorHAnsi"/>
                <w:noProof/>
              </w:rPr>
            </w:pPr>
            <w:r w:rsidRPr="00077803">
              <w:rPr>
                <w:rFonts w:asciiTheme="minorHAnsi" w:hAnsiTheme="minorHAnsi"/>
                <w:noProof/>
              </w:rPr>
              <w:t>Contractor</w:t>
            </w:r>
          </w:p>
          <w:p w14:paraId="7EFFA00C" w14:textId="77777777" w:rsidR="00674D06" w:rsidRPr="00077803" w:rsidRDefault="00674D06" w:rsidP="0056144C">
            <w:pPr>
              <w:rPr>
                <w:rFonts w:asciiTheme="minorHAnsi" w:hAnsiTheme="minorHAnsi"/>
                <w:noProof/>
              </w:rPr>
            </w:pPr>
            <w:r w:rsidRPr="00077803">
              <w:rPr>
                <w:rFonts w:asciiTheme="minorHAnsi" w:hAnsiTheme="minorHAnsi"/>
                <w:noProof/>
              </w:rPr>
              <w:t>Division</w:t>
            </w:r>
          </w:p>
          <w:p w14:paraId="66295971" w14:textId="65AAF15E" w:rsidR="00875155" w:rsidRPr="00077803" w:rsidRDefault="00875155" w:rsidP="0056144C">
            <w:pPr>
              <w:rPr>
                <w:rFonts w:asciiTheme="minorHAnsi" w:hAnsiTheme="minorHAnsi"/>
                <w:noProof/>
              </w:rPr>
            </w:pPr>
            <w:r w:rsidRPr="00077803">
              <w:rPr>
                <w:rFonts w:asciiTheme="minorHAnsi" w:hAnsiTheme="minorHAnsi"/>
                <w:noProof/>
              </w:rPr>
              <w:t>Funder</w:t>
            </w:r>
          </w:p>
          <w:p w14:paraId="69FA9A22" w14:textId="060ED578" w:rsidR="00D73B9B" w:rsidRPr="00077803" w:rsidRDefault="00D73B9B" w:rsidP="0056144C">
            <w:pPr>
              <w:rPr>
                <w:rFonts w:asciiTheme="minorHAnsi" w:hAnsiTheme="minorHAnsi"/>
                <w:noProof/>
              </w:rPr>
            </w:pPr>
            <w:r w:rsidRPr="00077803">
              <w:rPr>
                <w:rFonts w:asciiTheme="minorHAnsi" w:hAnsiTheme="minorHAnsi"/>
                <w:noProof/>
              </w:rPr>
              <w:t>Home Owner</w:t>
            </w:r>
          </w:p>
          <w:p w14:paraId="380647B1" w14:textId="6A40DF2C" w:rsidR="00875155" w:rsidRPr="00077803" w:rsidRDefault="00875155" w:rsidP="0056144C">
            <w:pPr>
              <w:rPr>
                <w:rFonts w:asciiTheme="minorHAnsi" w:hAnsiTheme="minorHAnsi"/>
                <w:noProof/>
              </w:rPr>
            </w:pPr>
            <w:r w:rsidRPr="00077803">
              <w:rPr>
                <w:rFonts w:asciiTheme="minorHAnsi" w:hAnsiTheme="minorHAnsi"/>
                <w:noProof/>
              </w:rPr>
              <w:t>Incentive Provider</w:t>
            </w:r>
          </w:p>
          <w:p w14:paraId="3BAAC025" w14:textId="1EDF0593" w:rsidR="00674D06" w:rsidRPr="00077803" w:rsidRDefault="00674D06" w:rsidP="0056144C">
            <w:pPr>
              <w:rPr>
                <w:rFonts w:asciiTheme="minorHAnsi" w:hAnsiTheme="minorHAnsi"/>
                <w:noProof/>
              </w:rPr>
            </w:pPr>
            <w:r w:rsidRPr="00077803">
              <w:rPr>
                <w:rFonts w:asciiTheme="minorHAnsi" w:hAnsiTheme="minorHAnsi"/>
                <w:noProof/>
              </w:rPr>
              <w:t>Legal</w:t>
            </w:r>
          </w:p>
          <w:p w14:paraId="6CE592C5" w14:textId="67665C94" w:rsidR="00875155" w:rsidRPr="00077803" w:rsidRDefault="00875155" w:rsidP="0056144C">
            <w:pPr>
              <w:rPr>
                <w:rFonts w:asciiTheme="minorHAnsi" w:hAnsiTheme="minorHAnsi"/>
                <w:noProof/>
              </w:rPr>
            </w:pPr>
            <w:r w:rsidRPr="00077803">
              <w:rPr>
                <w:rFonts w:asciiTheme="minorHAnsi" w:hAnsiTheme="minorHAnsi"/>
                <w:noProof/>
              </w:rPr>
              <w:t>Lender</w:t>
            </w:r>
          </w:p>
          <w:p w14:paraId="5CFA8164" w14:textId="7E32A520" w:rsidR="00D73B9B" w:rsidRPr="00077803" w:rsidRDefault="00D73B9B" w:rsidP="0056144C">
            <w:pPr>
              <w:rPr>
                <w:rFonts w:asciiTheme="minorHAnsi" w:hAnsiTheme="minorHAnsi"/>
                <w:noProof/>
              </w:rPr>
            </w:pPr>
            <w:r w:rsidRPr="00077803">
              <w:rPr>
                <w:rFonts w:asciiTheme="minorHAnsi" w:hAnsiTheme="minorHAnsi"/>
                <w:noProof/>
              </w:rPr>
              <w:t>Non-Profit</w:t>
            </w:r>
          </w:p>
          <w:p w14:paraId="20B5E90F" w14:textId="48525445" w:rsidR="00784697" w:rsidRPr="00077803" w:rsidRDefault="00784697" w:rsidP="0056144C">
            <w:pPr>
              <w:rPr>
                <w:rFonts w:asciiTheme="minorHAnsi" w:hAnsiTheme="minorHAnsi"/>
                <w:noProof/>
              </w:rPr>
            </w:pPr>
            <w:r w:rsidRPr="00077803">
              <w:rPr>
                <w:rFonts w:asciiTheme="minorHAnsi" w:hAnsiTheme="minorHAnsi"/>
                <w:noProof/>
              </w:rPr>
              <w:t>Parent Company</w:t>
            </w:r>
          </w:p>
          <w:p w14:paraId="451BBEA6" w14:textId="4D8FCCF0" w:rsidR="00674D06" w:rsidRPr="00077803" w:rsidRDefault="00674D06" w:rsidP="0056144C">
            <w:pPr>
              <w:rPr>
                <w:rFonts w:asciiTheme="minorHAnsi" w:hAnsiTheme="minorHAnsi"/>
                <w:noProof/>
              </w:rPr>
            </w:pPr>
            <w:r w:rsidRPr="00077803">
              <w:rPr>
                <w:rFonts w:asciiTheme="minorHAnsi" w:hAnsiTheme="minorHAnsi"/>
                <w:noProof/>
              </w:rPr>
              <w:t>Partner</w:t>
            </w:r>
          </w:p>
          <w:p w14:paraId="140D28A7" w14:textId="77777777" w:rsidR="00674D06" w:rsidRPr="00077803" w:rsidRDefault="00674D06" w:rsidP="0056144C">
            <w:pPr>
              <w:rPr>
                <w:rFonts w:asciiTheme="minorHAnsi" w:hAnsiTheme="minorHAnsi"/>
                <w:noProof/>
              </w:rPr>
            </w:pPr>
            <w:r w:rsidRPr="00077803">
              <w:rPr>
                <w:rFonts w:asciiTheme="minorHAnsi" w:hAnsiTheme="minorHAnsi"/>
                <w:noProof/>
              </w:rPr>
              <w:t>Reference</w:t>
            </w:r>
          </w:p>
          <w:p w14:paraId="754DFF4A" w14:textId="77777777" w:rsidR="00674D06" w:rsidRPr="00077803" w:rsidRDefault="00674D06" w:rsidP="0056144C">
            <w:pPr>
              <w:rPr>
                <w:rFonts w:asciiTheme="minorHAnsi" w:hAnsiTheme="minorHAnsi"/>
                <w:noProof/>
              </w:rPr>
            </w:pPr>
            <w:r w:rsidRPr="00077803">
              <w:rPr>
                <w:rFonts w:asciiTheme="minorHAnsi" w:hAnsiTheme="minorHAnsi"/>
                <w:noProof/>
              </w:rPr>
              <w:t>Subsidiary</w:t>
            </w:r>
          </w:p>
          <w:p w14:paraId="203E2F5E" w14:textId="250DA3E0" w:rsidR="00875155" w:rsidRPr="00077803" w:rsidRDefault="00875155" w:rsidP="0056144C">
            <w:pPr>
              <w:rPr>
                <w:rFonts w:asciiTheme="minorHAnsi" w:hAnsiTheme="minorHAnsi"/>
                <w:noProof/>
              </w:rPr>
            </w:pPr>
            <w:r w:rsidRPr="00077803">
              <w:rPr>
                <w:rFonts w:asciiTheme="minorHAnsi" w:hAnsiTheme="minorHAnsi"/>
                <w:noProof/>
              </w:rPr>
              <w:t>Training Provider</w:t>
            </w:r>
          </w:p>
          <w:p w14:paraId="7A5C9721" w14:textId="58A72B8A" w:rsidR="00674D06" w:rsidRPr="00077803" w:rsidRDefault="00674D06" w:rsidP="0056144C">
            <w:pPr>
              <w:rPr>
                <w:rFonts w:asciiTheme="minorHAnsi" w:hAnsiTheme="minorHAnsi"/>
                <w:noProof/>
              </w:rPr>
            </w:pPr>
            <w:r w:rsidRPr="00077803">
              <w:rPr>
                <w:rFonts w:asciiTheme="minorHAnsi" w:hAnsiTheme="minorHAnsi"/>
                <w:noProof/>
              </w:rPr>
              <w:t>Vendor</w:t>
            </w:r>
          </w:p>
          <w:p w14:paraId="4A0070A3" w14:textId="0ED16EE4" w:rsidR="0056144C" w:rsidRPr="00077803" w:rsidRDefault="00674D06" w:rsidP="0056144C">
            <w:pPr>
              <w:rPr>
                <w:rFonts w:asciiTheme="minorHAnsi" w:hAnsiTheme="minorHAnsi"/>
                <w:noProof/>
              </w:rPr>
            </w:pPr>
            <w:r w:rsidRPr="00077803">
              <w:rPr>
                <w:rFonts w:asciiTheme="minorHAnsi" w:hAnsiTheme="minorHAnsi"/>
                <w:noProof/>
              </w:rPr>
              <w:t>Other</w:t>
            </w:r>
          </w:p>
        </w:tc>
        <w:tc>
          <w:tcPr>
            <w:tcW w:w="2610" w:type="dxa"/>
          </w:tcPr>
          <w:p w14:paraId="4BDA5C00" w14:textId="77777777" w:rsidR="00875155" w:rsidRPr="00077803" w:rsidRDefault="00875155" w:rsidP="00875155">
            <w:pPr>
              <w:rPr>
                <w:rFonts w:asciiTheme="minorHAnsi" w:hAnsiTheme="minorHAnsi"/>
              </w:rPr>
            </w:pPr>
            <w:r w:rsidRPr="00077803">
              <w:rPr>
                <w:rFonts w:asciiTheme="minorHAnsi" w:hAnsiTheme="minorHAnsi"/>
              </w:rPr>
              <w:t>List provided by CD</w:t>
            </w:r>
          </w:p>
          <w:p w14:paraId="13085594" w14:textId="77777777" w:rsidR="00875155" w:rsidRDefault="00875155" w:rsidP="00875155">
            <w:pPr>
              <w:rPr>
                <w:rFonts w:asciiTheme="minorHAnsi" w:hAnsiTheme="minorHAnsi"/>
              </w:rPr>
            </w:pPr>
            <w:r w:rsidRPr="00077803">
              <w:rPr>
                <w:rFonts w:asciiTheme="minorHAnsi" w:hAnsiTheme="minorHAnsi"/>
              </w:rPr>
              <w:t>List provided by ED</w:t>
            </w:r>
          </w:p>
          <w:p w14:paraId="0DEE0272" w14:textId="41C7BF9E" w:rsidR="0056144C" w:rsidRPr="00584664" w:rsidRDefault="00875155" w:rsidP="00875155">
            <w:pPr>
              <w:rPr>
                <w:rFonts w:asciiTheme="minorHAnsi" w:hAnsiTheme="minorHAnsi"/>
              </w:rPr>
            </w:pPr>
            <w:r w:rsidRPr="00584664">
              <w:rPr>
                <w:rFonts w:asciiTheme="minorHAnsi" w:hAnsiTheme="minorHAnsi"/>
              </w:rPr>
              <w:t xml:space="preserve"> </w:t>
            </w:r>
          </w:p>
        </w:tc>
      </w:tr>
      <w:tr w:rsidR="005D518A" w:rsidRPr="00584664" w14:paraId="3F33CAFB" w14:textId="77777777" w:rsidTr="00875155">
        <w:tc>
          <w:tcPr>
            <w:tcW w:w="2965" w:type="dxa"/>
          </w:tcPr>
          <w:p w14:paraId="309A9820" w14:textId="2906B5BC" w:rsidR="005D518A" w:rsidRPr="00584664" w:rsidRDefault="005D518A" w:rsidP="00094D17">
            <w:pPr>
              <w:rPr>
                <w:rFonts w:asciiTheme="minorHAnsi" w:hAnsiTheme="minorHAnsi"/>
                <w:noProof/>
              </w:rPr>
            </w:pPr>
            <w:r>
              <w:rPr>
                <w:rFonts w:asciiTheme="minorHAnsi" w:hAnsiTheme="minorHAnsi"/>
                <w:noProof/>
              </w:rPr>
              <w:t>Ticket tab list view</w:t>
            </w:r>
          </w:p>
        </w:tc>
        <w:tc>
          <w:tcPr>
            <w:tcW w:w="1892" w:type="dxa"/>
          </w:tcPr>
          <w:p w14:paraId="35CADEF7" w14:textId="77777777" w:rsidR="005D518A" w:rsidRPr="00636F15" w:rsidRDefault="005D518A" w:rsidP="00094D17">
            <w:pPr>
              <w:rPr>
                <w:rFonts w:asciiTheme="minorHAnsi" w:hAnsiTheme="minorHAnsi"/>
                <w:noProof/>
              </w:rPr>
            </w:pPr>
            <w:r>
              <w:rPr>
                <w:rFonts w:asciiTheme="minorHAnsi" w:hAnsiTheme="minorHAnsi"/>
                <w:noProof/>
              </w:rPr>
              <w:t>Description</w:t>
            </w:r>
          </w:p>
        </w:tc>
        <w:tc>
          <w:tcPr>
            <w:tcW w:w="3238" w:type="dxa"/>
          </w:tcPr>
          <w:p w14:paraId="42D86D51" w14:textId="77777777" w:rsidR="005D518A" w:rsidRPr="00636F15" w:rsidRDefault="005D518A" w:rsidP="00094D17">
            <w:pPr>
              <w:rPr>
                <w:rFonts w:asciiTheme="minorHAnsi" w:hAnsiTheme="minorHAnsi"/>
                <w:noProof/>
              </w:rPr>
            </w:pPr>
          </w:p>
        </w:tc>
        <w:tc>
          <w:tcPr>
            <w:tcW w:w="2610" w:type="dxa"/>
          </w:tcPr>
          <w:p w14:paraId="03E69020" w14:textId="77777777" w:rsidR="005D518A" w:rsidRPr="00584664" w:rsidRDefault="005D518A" w:rsidP="00094D17">
            <w:pPr>
              <w:rPr>
                <w:rFonts w:asciiTheme="minorHAnsi" w:hAnsiTheme="minorHAnsi"/>
              </w:rPr>
            </w:pPr>
            <w:r>
              <w:rPr>
                <w:rFonts w:asciiTheme="minorHAnsi" w:hAnsiTheme="minorHAnsi"/>
              </w:rPr>
              <w:t>Replace with Subject</w:t>
            </w:r>
          </w:p>
        </w:tc>
      </w:tr>
      <w:tr w:rsidR="00BA3DF1" w:rsidRPr="00584664" w14:paraId="1BA7745F" w14:textId="77777777" w:rsidTr="00875155">
        <w:tc>
          <w:tcPr>
            <w:tcW w:w="2965" w:type="dxa"/>
          </w:tcPr>
          <w:p w14:paraId="2253EC0F" w14:textId="0693818E" w:rsidR="00BA3DF1" w:rsidRPr="00077803" w:rsidRDefault="00BA3DF1" w:rsidP="00094D17">
            <w:pPr>
              <w:rPr>
                <w:rFonts w:asciiTheme="minorHAnsi" w:hAnsiTheme="minorHAnsi"/>
                <w:noProof/>
              </w:rPr>
            </w:pPr>
            <w:r w:rsidRPr="00077803">
              <w:rPr>
                <w:rFonts w:asciiTheme="minorHAnsi" w:hAnsiTheme="minorHAnsi"/>
                <w:noProof/>
              </w:rPr>
              <w:t>Details tab &gt; Employer Size</w:t>
            </w:r>
          </w:p>
        </w:tc>
        <w:tc>
          <w:tcPr>
            <w:tcW w:w="1892" w:type="dxa"/>
          </w:tcPr>
          <w:p w14:paraId="0893C2EF" w14:textId="19BD6E9C" w:rsidR="00BA3DF1" w:rsidRPr="00077803" w:rsidRDefault="00BA3DF1" w:rsidP="00094D17">
            <w:pPr>
              <w:rPr>
                <w:rFonts w:asciiTheme="minorHAnsi" w:hAnsiTheme="minorHAnsi"/>
                <w:noProof/>
              </w:rPr>
            </w:pPr>
            <w:r w:rsidRPr="00077803">
              <w:rPr>
                <w:rFonts w:asciiTheme="minorHAnsi" w:hAnsiTheme="minorHAnsi"/>
                <w:noProof/>
              </w:rPr>
              <w:t>Pick list</w:t>
            </w:r>
          </w:p>
        </w:tc>
        <w:tc>
          <w:tcPr>
            <w:tcW w:w="3238" w:type="dxa"/>
          </w:tcPr>
          <w:p w14:paraId="6EF54144" w14:textId="77777777" w:rsidR="00BA3DF1" w:rsidRPr="00077803" w:rsidRDefault="00BA3DF1" w:rsidP="00094D17">
            <w:pPr>
              <w:rPr>
                <w:rFonts w:asciiTheme="minorHAnsi" w:hAnsiTheme="minorHAnsi"/>
                <w:noProof/>
              </w:rPr>
            </w:pPr>
            <w:r w:rsidRPr="00077803">
              <w:rPr>
                <w:rFonts w:asciiTheme="minorHAnsi" w:hAnsiTheme="minorHAnsi"/>
                <w:noProof/>
              </w:rPr>
              <w:t>Small (1-49)</w:t>
            </w:r>
          </w:p>
          <w:p w14:paraId="5B15EECF" w14:textId="77777777" w:rsidR="00BA3DF1" w:rsidRPr="00077803" w:rsidRDefault="00BA3DF1" w:rsidP="00094D17">
            <w:pPr>
              <w:rPr>
                <w:rFonts w:asciiTheme="minorHAnsi" w:hAnsiTheme="minorHAnsi"/>
                <w:noProof/>
              </w:rPr>
            </w:pPr>
            <w:r w:rsidRPr="00077803">
              <w:rPr>
                <w:rFonts w:asciiTheme="minorHAnsi" w:hAnsiTheme="minorHAnsi"/>
                <w:noProof/>
              </w:rPr>
              <w:t>Medium (50-249)</w:t>
            </w:r>
          </w:p>
          <w:p w14:paraId="27AA093E" w14:textId="11341047" w:rsidR="00BA3DF1" w:rsidRPr="00077803" w:rsidRDefault="00BA3DF1" w:rsidP="00094D17">
            <w:pPr>
              <w:rPr>
                <w:rFonts w:asciiTheme="minorHAnsi" w:hAnsiTheme="minorHAnsi"/>
                <w:noProof/>
              </w:rPr>
            </w:pPr>
            <w:r w:rsidRPr="00077803">
              <w:rPr>
                <w:rFonts w:asciiTheme="minorHAnsi" w:hAnsiTheme="minorHAnsi"/>
                <w:noProof/>
              </w:rPr>
              <w:t>Large (250+)</w:t>
            </w:r>
          </w:p>
        </w:tc>
        <w:tc>
          <w:tcPr>
            <w:tcW w:w="2610" w:type="dxa"/>
          </w:tcPr>
          <w:p w14:paraId="6F3FCB2B" w14:textId="77777777" w:rsidR="008C056B" w:rsidRPr="00077803" w:rsidRDefault="00BA3DF1" w:rsidP="00094D17">
            <w:pPr>
              <w:rPr>
                <w:rFonts w:asciiTheme="minorHAnsi" w:hAnsiTheme="minorHAnsi"/>
              </w:rPr>
            </w:pPr>
            <w:r w:rsidRPr="00077803">
              <w:rPr>
                <w:rFonts w:asciiTheme="minorHAnsi" w:hAnsiTheme="minorHAnsi"/>
              </w:rPr>
              <w:t>New</w:t>
            </w:r>
            <w:r w:rsidR="008C056B" w:rsidRPr="00077803">
              <w:rPr>
                <w:rFonts w:asciiTheme="minorHAnsi" w:hAnsiTheme="minorHAnsi"/>
              </w:rPr>
              <w:t>;</w:t>
            </w:r>
          </w:p>
          <w:p w14:paraId="41314EC3" w14:textId="42B43A2A" w:rsidR="00BA3DF1" w:rsidRDefault="008C056B" w:rsidP="00094D17">
            <w:pPr>
              <w:rPr>
                <w:rFonts w:asciiTheme="minorHAnsi" w:hAnsiTheme="minorHAnsi"/>
              </w:rPr>
            </w:pPr>
            <w:r w:rsidRPr="00077803">
              <w:rPr>
                <w:rFonts w:asciiTheme="minorHAnsi" w:hAnsiTheme="minorHAnsi"/>
              </w:rPr>
              <w:t>Add a</w:t>
            </w:r>
            <w:r w:rsidR="00BA3DF1" w:rsidRPr="00077803">
              <w:rPr>
                <w:rFonts w:asciiTheme="minorHAnsi" w:hAnsiTheme="minorHAnsi"/>
              </w:rPr>
              <w:t>bove the Employees field</w:t>
            </w:r>
          </w:p>
        </w:tc>
      </w:tr>
      <w:tr w:rsidR="006F2CE3" w:rsidRPr="00077803" w14:paraId="586A1E03" w14:textId="77777777" w:rsidTr="00875155">
        <w:tc>
          <w:tcPr>
            <w:tcW w:w="2965" w:type="dxa"/>
          </w:tcPr>
          <w:p w14:paraId="579DF942" w14:textId="184BD50D" w:rsidR="006F2CE3" w:rsidRPr="00077803" w:rsidRDefault="006F2CE3" w:rsidP="00094D17">
            <w:pPr>
              <w:rPr>
                <w:rFonts w:asciiTheme="minorHAnsi" w:hAnsiTheme="minorHAnsi"/>
                <w:b/>
                <w:noProof/>
              </w:rPr>
            </w:pPr>
            <w:bookmarkStart w:id="152" w:name="_Hlk501565380"/>
            <w:r w:rsidRPr="00077803">
              <w:rPr>
                <w:rFonts w:asciiTheme="minorHAnsi" w:hAnsiTheme="minorHAnsi"/>
                <w:b/>
                <w:noProof/>
              </w:rPr>
              <w:t>SkillUp</w:t>
            </w:r>
          </w:p>
        </w:tc>
        <w:tc>
          <w:tcPr>
            <w:tcW w:w="1892" w:type="dxa"/>
          </w:tcPr>
          <w:p w14:paraId="62702B8C" w14:textId="77777777" w:rsidR="006F2CE3" w:rsidRPr="00077803" w:rsidRDefault="006F2CE3" w:rsidP="00094D17">
            <w:pPr>
              <w:rPr>
                <w:rFonts w:asciiTheme="minorHAnsi" w:hAnsiTheme="minorHAnsi"/>
                <w:b/>
                <w:noProof/>
              </w:rPr>
            </w:pPr>
          </w:p>
        </w:tc>
        <w:tc>
          <w:tcPr>
            <w:tcW w:w="3238" w:type="dxa"/>
          </w:tcPr>
          <w:p w14:paraId="04437A25" w14:textId="77777777" w:rsidR="006F2CE3" w:rsidRPr="00077803" w:rsidRDefault="006F2CE3" w:rsidP="00094D17">
            <w:pPr>
              <w:rPr>
                <w:rFonts w:asciiTheme="minorHAnsi" w:hAnsiTheme="minorHAnsi"/>
                <w:b/>
                <w:noProof/>
              </w:rPr>
            </w:pPr>
          </w:p>
        </w:tc>
        <w:tc>
          <w:tcPr>
            <w:tcW w:w="2610" w:type="dxa"/>
          </w:tcPr>
          <w:p w14:paraId="7E530F25" w14:textId="0F9353C4" w:rsidR="006F2CE3" w:rsidRPr="00077803" w:rsidRDefault="006F2CE3" w:rsidP="00094D17">
            <w:pPr>
              <w:rPr>
                <w:rFonts w:asciiTheme="minorHAnsi" w:hAnsiTheme="minorHAnsi"/>
                <w:b/>
              </w:rPr>
            </w:pPr>
            <w:r w:rsidRPr="00077803">
              <w:rPr>
                <w:rFonts w:asciiTheme="minorHAnsi" w:hAnsiTheme="minorHAnsi"/>
                <w:b/>
              </w:rPr>
              <w:t>New tab to designate trainings this account offers; grid view</w:t>
            </w:r>
            <w:r w:rsidR="00142EAD">
              <w:rPr>
                <w:rFonts w:asciiTheme="minorHAnsi" w:hAnsiTheme="minorHAnsi"/>
                <w:b/>
              </w:rPr>
              <w:t xml:space="preserve"> ###</w:t>
            </w:r>
          </w:p>
          <w:p w14:paraId="2BB1A094" w14:textId="682F0C4A" w:rsidR="00627C68" w:rsidRPr="00077803" w:rsidRDefault="00627C68" w:rsidP="00094D17">
            <w:pPr>
              <w:rPr>
                <w:rFonts w:asciiTheme="minorHAnsi" w:hAnsiTheme="minorHAnsi"/>
                <w:b/>
              </w:rPr>
            </w:pPr>
            <w:r w:rsidRPr="00EE6793">
              <w:rPr>
                <w:rFonts w:asciiTheme="minorHAnsi" w:hAnsiTheme="minorHAnsi"/>
                <w:b/>
                <w:highlight w:val="cyan"/>
              </w:rPr>
              <w:lastRenderedPageBreak/>
              <w:t xml:space="preserve">Secure </w:t>
            </w:r>
            <w:r w:rsidR="00A866E8">
              <w:rPr>
                <w:rFonts w:asciiTheme="minorHAnsi" w:hAnsiTheme="minorHAnsi"/>
                <w:b/>
                <w:highlight w:val="cyan"/>
              </w:rPr>
              <w:t xml:space="preserve">from </w:t>
            </w:r>
            <w:r w:rsidR="00142EAD">
              <w:rPr>
                <w:rFonts w:asciiTheme="minorHAnsi" w:hAnsiTheme="minorHAnsi"/>
                <w:b/>
                <w:highlight w:val="cyan"/>
              </w:rPr>
              <w:t>access</w:t>
            </w:r>
            <w:r w:rsidR="00A866E8">
              <w:rPr>
                <w:rFonts w:asciiTheme="minorHAnsi" w:hAnsiTheme="minorHAnsi"/>
                <w:b/>
                <w:highlight w:val="cyan"/>
              </w:rPr>
              <w:t xml:space="preserve"> by all but </w:t>
            </w:r>
            <w:r w:rsidRPr="00EE6793">
              <w:rPr>
                <w:rFonts w:asciiTheme="minorHAnsi" w:hAnsiTheme="minorHAnsi"/>
                <w:b/>
                <w:highlight w:val="cyan"/>
              </w:rPr>
              <w:t>DoD Role</w:t>
            </w:r>
          </w:p>
        </w:tc>
      </w:tr>
      <w:tr w:rsidR="00077803" w:rsidRPr="00D73D1F" w14:paraId="4C24D761" w14:textId="77777777" w:rsidTr="00077803">
        <w:tc>
          <w:tcPr>
            <w:tcW w:w="2965" w:type="dxa"/>
          </w:tcPr>
          <w:p w14:paraId="506DF7B3" w14:textId="0C32C2E0" w:rsidR="00077803" w:rsidRPr="00077803" w:rsidRDefault="00077803" w:rsidP="006517CC">
            <w:pPr>
              <w:rPr>
                <w:rFonts w:asciiTheme="minorHAnsi" w:hAnsiTheme="minorHAnsi"/>
                <w:noProof/>
              </w:rPr>
            </w:pPr>
            <w:del w:id="153" w:author="Valerie Parker" w:date="2018-02-02T15:04:00Z">
              <w:r w:rsidRPr="00077803" w:rsidDel="00634E8D">
                <w:rPr>
                  <w:rFonts w:asciiTheme="minorHAnsi" w:hAnsiTheme="minorHAnsi"/>
                  <w:noProof/>
                </w:rPr>
                <w:lastRenderedPageBreak/>
                <w:delText xml:space="preserve">SkillUp &gt; </w:delText>
              </w:r>
              <w:r w:rsidDel="00634E8D">
                <w:rPr>
                  <w:rFonts w:asciiTheme="minorHAnsi" w:hAnsiTheme="minorHAnsi"/>
                  <w:noProof/>
                </w:rPr>
                <w:delText>Skill/</w:delText>
              </w:r>
              <w:r w:rsidRPr="00077803" w:rsidDel="00634E8D">
                <w:rPr>
                  <w:rFonts w:asciiTheme="minorHAnsi" w:hAnsiTheme="minorHAnsi"/>
                  <w:noProof/>
                </w:rPr>
                <w:delText>Credential</w:delText>
              </w:r>
              <w:r w:rsidDel="00634E8D">
                <w:rPr>
                  <w:rFonts w:asciiTheme="minorHAnsi" w:hAnsiTheme="minorHAnsi"/>
                  <w:noProof/>
                </w:rPr>
                <w:delText xml:space="preserve"> Name</w:delText>
              </w:r>
            </w:del>
          </w:p>
        </w:tc>
        <w:tc>
          <w:tcPr>
            <w:tcW w:w="1892" w:type="dxa"/>
          </w:tcPr>
          <w:p w14:paraId="25C46399" w14:textId="1AE85B65" w:rsidR="00077803" w:rsidRPr="00077803" w:rsidRDefault="00077803" w:rsidP="006517CC">
            <w:pPr>
              <w:rPr>
                <w:rFonts w:asciiTheme="minorHAnsi" w:hAnsiTheme="minorHAnsi"/>
                <w:noProof/>
              </w:rPr>
            </w:pPr>
            <w:del w:id="154" w:author="Valerie Parker" w:date="2018-02-02T15:04:00Z">
              <w:r w:rsidRPr="00077803" w:rsidDel="00634E8D">
                <w:rPr>
                  <w:rFonts w:asciiTheme="minorHAnsi" w:hAnsiTheme="minorHAnsi"/>
                  <w:noProof/>
                </w:rPr>
                <w:delText>Lookup to Credentials entity</w:delText>
              </w:r>
            </w:del>
          </w:p>
        </w:tc>
        <w:tc>
          <w:tcPr>
            <w:tcW w:w="3238" w:type="dxa"/>
          </w:tcPr>
          <w:p w14:paraId="7A2DA8B0" w14:textId="77777777" w:rsidR="00077803" w:rsidRPr="00077803" w:rsidRDefault="00077803" w:rsidP="006517CC">
            <w:pPr>
              <w:rPr>
                <w:rFonts w:asciiTheme="minorHAnsi" w:hAnsiTheme="minorHAnsi"/>
                <w:noProof/>
              </w:rPr>
            </w:pPr>
          </w:p>
        </w:tc>
        <w:tc>
          <w:tcPr>
            <w:tcW w:w="2610" w:type="dxa"/>
          </w:tcPr>
          <w:p w14:paraId="44AD6C69" w14:textId="00A6D28F" w:rsidR="00077803" w:rsidRPr="00077803" w:rsidRDefault="00077803" w:rsidP="006517CC">
            <w:pPr>
              <w:rPr>
                <w:rFonts w:asciiTheme="minorHAnsi" w:hAnsiTheme="minorHAnsi"/>
              </w:rPr>
            </w:pPr>
            <w:del w:id="155" w:author="Valerie Parker" w:date="2018-02-02T15:04:00Z">
              <w:r w:rsidRPr="00077803" w:rsidDel="00634E8D">
                <w:rPr>
                  <w:rFonts w:asciiTheme="minorHAnsi" w:hAnsiTheme="minorHAnsi"/>
                </w:rPr>
                <w:delText xml:space="preserve">User will select the </w:delText>
              </w:r>
              <w:r w:rsidDel="00634E8D">
                <w:rPr>
                  <w:rFonts w:asciiTheme="minorHAnsi" w:hAnsiTheme="minorHAnsi"/>
                </w:rPr>
                <w:delText>Skill/</w:delText>
              </w:r>
              <w:r w:rsidRPr="00077803" w:rsidDel="00634E8D">
                <w:rPr>
                  <w:rFonts w:asciiTheme="minorHAnsi" w:hAnsiTheme="minorHAnsi"/>
                </w:rPr>
                <w:delText xml:space="preserve">Credential </w:delText>
              </w:r>
              <w:r w:rsidDel="00634E8D">
                <w:rPr>
                  <w:rFonts w:asciiTheme="minorHAnsi" w:hAnsiTheme="minorHAnsi"/>
                </w:rPr>
                <w:delText>Name</w:delText>
              </w:r>
              <w:r w:rsidRPr="00077803" w:rsidDel="00634E8D">
                <w:rPr>
                  <w:rFonts w:asciiTheme="minorHAnsi" w:hAnsiTheme="minorHAnsi"/>
                </w:rPr>
                <w:delText>, all other fields will defaul</w:delText>
              </w:r>
              <w:r w:rsidDel="00634E8D">
                <w:rPr>
                  <w:rFonts w:asciiTheme="minorHAnsi" w:hAnsiTheme="minorHAnsi"/>
                </w:rPr>
                <w:delText>t from the selected Skill/Credential</w:delText>
              </w:r>
            </w:del>
          </w:p>
        </w:tc>
      </w:tr>
      <w:tr w:rsidR="006F2CE3" w:rsidRPr="00077803" w14:paraId="5951DB1C" w14:textId="77777777" w:rsidTr="00875155">
        <w:tc>
          <w:tcPr>
            <w:tcW w:w="2965" w:type="dxa"/>
          </w:tcPr>
          <w:p w14:paraId="2FFC938B" w14:textId="3D6C86D9" w:rsidR="006F2CE3" w:rsidRPr="00077803" w:rsidRDefault="006F2CE3" w:rsidP="00094D17">
            <w:pPr>
              <w:rPr>
                <w:rFonts w:asciiTheme="minorHAnsi" w:hAnsiTheme="minorHAnsi"/>
                <w:noProof/>
              </w:rPr>
            </w:pPr>
            <w:r w:rsidRPr="00077803">
              <w:rPr>
                <w:rFonts w:asciiTheme="minorHAnsi" w:hAnsiTheme="minorHAnsi"/>
                <w:noProof/>
              </w:rPr>
              <w:t>SkillUp &gt; Category</w:t>
            </w:r>
          </w:p>
        </w:tc>
        <w:tc>
          <w:tcPr>
            <w:tcW w:w="1892" w:type="dxa"/>
          </w:tcPr>
          <w:p w14:paraId="07B50B4C" w14:textId="014C8C4B" w:rsidR="006F2CE3" w:rsidRPr="00077803" w:rsidRDefault="006F2CE3" w:rsidP="00094D17">
            <w:pPr>
              <w:rPr>
                <w:rFonts w:asciiTheme="minorHAnsi" w:hAnsiTheme="minorHAnsi"/>
                <w:noProof/>
              </w:rPr>
            </w:pPr>
          </w:p>
        </w:tc>
        <w:tc>
          <w:tcPr>
            <w:tcW w:w="3238" w:type="dxa"/>
          </w:tcPr>
          <w:p w14:paraId="477F273E" w14:textId="77777777" w:rsidR="006F2CE3" w:rsidRPr="00077803" w:rsidRDefault="006F2CE3" w:rsidP="00094D17">
            <w:pPr>
              <w:rPr>
                <w:rFonts w:asciiTheme="minorHAnsi" w:hAnsiTheme="minorHAnsi"/>
                <w:noProof/>
              </w:rPr>
            </w:pPr>
          </w:p>
        </w:tc>
        <w:tc>
          <w:tcPr>
            <w:tcW w:w="2610" w:type="dxa"/>
          </w:tcPr>
          <w:p w14:paraId="74115E0C" w14:textId="3080217C" w:rsidR="006F2CE3" w:rsidRPr="00077803" w:rsidRDefault="00951772" w:rsidP="00094D17">
            <w:pPr>
              <w:rPr>
                <w:rFonts w:asciiTheme="minorHAnsi" w:hAnsiTheme="minorHAnsi"/>
              </w:rPr>
            </w:pPr>
            <w:r w:rsidRPr="00077803">
              <w:rPr>
                <w:rFonts w:asciiTheme="minorHAnsi" w:hAnsiTheme="minorHAnsi"/>
                <w:noProof/>
              </w:rPr>
              <w:t xml:space="preserve">Pull from </w:t>
            </w:r>
            <w:r w:rsidR="00627C68" w:rsidRPr="00077803">
              <w:rPr>
                <w:rFonts w:asciiTheme="minorHAnsi" w:hAnsiTheme="minorHAnsi"/>
                <w:noProof/>
              </w:rPr>
              <w:t>Skills/</w:t>
            </w:r>
            <w:r w:rsidR="00B020E3" w:rsidRPr="00077803">
              <w:rPr>
                <w:rFonts w:asciiTheme="minorHAnsi" w:hAnsiTheme="minorHAnsi"/>
                <w:noProof/>
              </w:rPr>
              <w:t>Credentials</w:t>
            </w:r>
            <w:r w:rsidRPr="00077803">
              <w:rPr>
                <w:rFonts w:asciiTheme="minorHAnsi" w:hAnsiTheme="minorHAnsi"/>
                <w:noProof/>
              </w:rPr>
              <w:t xml:space="preserve"> entity</w:t>
            </w:r>
          </w:p>
        </w:tc>
      </w:tr>
      <w:tr w:rsidR="00627C68" w:rsidRPr="00077803" w14:paraId="41476F8C" w14:textId="77777777" w:rsidTr="00627C68">
        <w:tc>
          <w:tcPr>
            <w:tcW w:w="2965" w:type="dxa"/>
          </w:tcPr>
          <w:p w14:paraId="370498AF" w14:textId="3FAE9D83" w:rsidR="00627C68" w:rsidRPr="00077803" w:rsidRDefault="00627C68" w:rsidP="00DC401B">
            <w:pPr>
              <w:rPr>
                <w:rFonts w:asciiTheme="minorHAnsi" w:hAnsiTheme="minorHAnsi"/>
                <w:noProof/>
              </w:rPr>
            </w:pPr>
            <w:r w:rsidRPr="00077803">
              <w:rPr>
                <w:rFonts w:asciiTheme="minorHAnsi" w:hAnsiTheme="minorHAnsi"/>
                <w:noProof/>
              </w:rPr>
              <w:t>SkillUp &gt; Skill Type</w:t>
            </w:r>
          </w:p>
        </w:tc>
        <w:tc>
          <w:tcPr>
            <w:tcW w:w="1892" w:type="dxa"/>
          </w:tcPr>
          <w:p w14:paraId="466237C8" w14:textId="77777777" w:rsidR="00627C68" w:rsidRPr="00077803" w:rsidRDefault="00627C68" w:rsidP="00DC401B">
            <w:pPr>
              <w:rPr>
                <w:rFonts w:asciiTheme="minorHAnsi" w:hAnsiTheme="minorHAnsi"/>
                <w:noProof/>
              </w:rPr>
            </w:pPr>
          </w:p>
        </w:tc>
        <w:tc>
          <w:tcPr>
            <w:tcW w:w="3238" w:type="dxa"/>
          </w:tcPr>
          <w:p w14:paraId="4102D510" w14:textId="77777777" w:rsidR="00627C68" w:rsidRPr="00077803" w:rsidRDefault="00627C68" w:rsidP="00DC401B">
            <w:pPr>
              <w:rPr>
                <w:rFonts w:asciiTheme="minorHAnsi" w:hAnsiTheme="minorHAnsi"/>
                <w:noProof/>
              </w:rPr>
            </w:pPr>
          </w:p>
        </w:tc>
        <w:tc>
          <w:tcPr>
            <w:tcW w:w="2610" w:type="dxa"/>
          </w:tcPr>
          <w:p w14:paraId="24B4A5C0" w14:textId="51456E74" w:rsidR="00627C68" w:rsidRPr="00077803" w:rsidRDefault="00627C68" w:rsidP="00DC401B">
            <w:pPr>
              <w:rPr>
                <w:rFonts w:asciiTheme="minorHAnsi" w:hAnsiTheme="minorHAnsi"/>
              </w:rPr>
            </w:pPr>
            <w:r w:rsidRPr="00077803">
              <w:rPr>
                <w:rFonts w:asciiTheme="minorHAnsi" w:hAnsiTheme="minorHAnsi"/>
                <w:noProof/>
              </w:rPr>
              <w:t>Pull from Skills/Credentials entity</w:t>
            </w:r>
          </w:p>
        </w:tc>
      </w:tr>
      <w:tr w:rsidR="00627C68" w:rsidRPr="00077803" w14:paraId="0E73BA1D" w14:textId="77777777" w:rsidTr="00627C68">
        <w:tc>
          <w:tcPr>
            <w:tcW w:w="2965" w:type="dxa"/>
          </w:tcPr>
          <w:p w14:paraId="7114E46E" w14:textId="671E9D3D" w:rsidR="00627C68" w:rsidRPr="00077803" w:rsidRDefault="00627C68" w:rsidP="00DC401B">
            <w:pPr>
              <w:rPr>
                <w:rFonts w:asciiTheme="minorHAnsi" w:hAnsiTheme="minorHAnsi"/>
                <w:noProof/>
              </w:rPr>
            </w:pPr>
            <w:r w:rsidRPr="00077803">
              <w:rPr>
                <w:rFonts w:asciiTheme="minorHAnsi" w:hAnsiTheme="minorHAnsi"/>
                <w:noProof/>
              </w:rPr>
              <w:t>SkillUp &gt; Skill SubType</w:t>
            </w:r>
          </w:p>
        </w:tc>
        <w:tc>
          <w:tcPr>
            <w:tcW w:w="1892" w:type="dxa"/>
          </w:tcPr>
          <w:p w14:paraId="498C3FD4" w14:textId="658B2FAF" w:rsidR="00627C68" w:rsidRPr="00077803" w:rsidRDefault="00634E8D" w:rsidP="00DC401B">
            <w:pPr>
              <w:rPr>
                <w:rFonts w:asciiTheme="minorHAnsi" w:hAnsiTheme="minorHAnsi"/>
                <w:noProof/>
              </w:rPr>
            </w:pPr>
            <w:ins w:id="156" w:author="Valerie Parker" w:date="2018-02-02T15:04:00Z">
              <w:r>
                <w:rPr>
                  <w:rFonts w:asciiTheme="minorHAnsi" w:hAnsiTheme="minorHAnsi"/>
                  <w:noProof/>
                </w:rPr>
                <w:t>Lookup to Skills/Credentials</w:t>
              </w:r>
            </w:ins>
          </w:p>
        </w:tc>
        <w:tc>
          <w:tcPr>
            <w:tcW w:w="3238" w:type="dxa"/>
          </w:tcPr>
          <w:p w14:paraId="24798933" w14:textId="77777777" w:rsidR="00627C68" w:rsidRPr="00077803" w:rsidRDefault="00627C68" w:rsidP="00DC401B">
            <w:pPr>
              <w:rPr>
                <w:rFonts w:asciiTheme="minorHAnsi" w:hAnsiTheme="minorHAnsi"/>
                <w:noProof/>
              </w:rPr>
            </w:pPr>
          </w:p>
        </w:tc>
        <w:tc>
          <w:tcPr>
            <w:tcW w:w="2610" w:type="dxa"/>
          </w:tcPr>
          <w:p w14:paraId="6591338E" w14:textId="41F5F566" w:rsidR="00627C68" w:rsidRPr="00077803" w:rsidRDefault="00627C68" w:rsidP="00DC401B">
            <w:pPr>
              <w:rPr>
                <w:rFonts w:asciiTheme="minorHAnsi" w:hAnsiTheme="minorHAnsi"/>
              </w:rPr>
            </w:pPr>
            <w:r w:rsidRPr="00077803">
              <w:rPr>
                <w:rFonts w:asciiTheme="minorHAnsi" w:hAnsiTheme="minorHAnsi"/>
                <w:noProof/>
              </w:rPr>
              <w:t>Pull from Skills/Credentials entity</w:t>
            </w:r>
          </w:p>
        </w:tc>
      </w:tr>
      <w:tr w:rsidR="00627C68" w:rsidRPr="00077803" w14:paraId="3D43FA02" w14:textId="77777777" w:rsidTr="00627C68">
        <w:tc>
          <w:tcPr>
            <w:tcW w:w="2965" w:type="dxa"/>
          </w:tcPr>
          <w:p w14:paraId="4E1C464E" w14:textId="508EA8AF" w:rsidR="00627C68" w:rsidRPr="00077803" w:rsidRDefault="00627C68" w:rsidP="00DC401B">
            <w:pPr>
              <w:rPr>
                <w:rFonts w:asciiTheme="minorHAnsi" w:hAnsiTheme="minorHAnsi"/>
                <w:noProof/>
              </w:rPr>
            </w:pPr>
            <w:r w:rsidRPr="00077803">
              <w:rPr>
                <w:rFonts w:asciiTheme="minorHAnsi" w:hAnsiTheme="minorHAnsi"/>
                <w:noProof/>
              </w:rPr>
              <w:t>SkillUp &gt; Credential Type</w:t>
            </w:r>
          </w:p>
        </w:tc>
        <w:tc>
          <w:tcPr>
            <w:tcW w:w="1892" w:type="dxa"/>
          </w:tcPr>
          <w:p w14:paraId="2DC1EB70" w14:textId="4673833C" w:rsidR="00627C68" w:rsidRPr="00077803" w:rsidRDefault="00627C68" w:rsidP="00DC401B">
            <w:pPr>
              <w:rPr>
                <w:rFonts w:asciiTheme="minorHAnsi" w:hAnsiTheme="minorHAnsi"/>
                <w:noProof/>
              </w:rPr>
            </w:pPr>
          </w:p>
        </w:tc>
        <w:tc>
          <w:tcPr>
            <w:tcW w:w="3238" w:type="dxa"/>
          </w:tcPr>
          <w:p w14:paraId="0371FE02" w14:textId="77777777" w:rsidR="00627C68" w:rsidRPr="00077803" w:rsidRDefault="00627C68" w:rsidP="00DC401B">
            <w:pPr>
              <w:rPr>
                <w:rFonts w:asciiTheme="minorHAnsi" w:hAnsiTheme="minorHAnsi"/>
                <w:noProof/>
              </w:rPr>
            </w:pPr>
          </w:p>
        </w:tc>
        <w:tc>
          <w:tcPr>
            <w:tcW w:w="2610" w:type="dxa"/>
          </w:tcPr>
          <w:p w14:paraId="472A4FCB" w14:textId="6C4FB4AB" w:rsidR="00627C68" w:rsidRPr="00077803" w:rsidRDefault="00627C68" w:rsidP="00DC401B">
            <w:pPr>
              <w:rPr>
                <w:rFonts w:asciiTheme="minorHAnsi" w:hAnsiTheme="minorHAnsi"/>
              </w:rPr>
            </w:pPr>
            <w:r w:rsidRPr="00077803">
              <w:rPr>
                <w:rFonts w:asciiTheme="minorHAnsi" w:hAnsiTheme="minorHAnsi"/>
                <w:noProof/>
              </w:rPr>
              <w:t>Pull from Skills/Credentials entity</w:t>
            </w:r>
          </w:p>
        </w:tc>
      </w:tr>
      <w:tr w:rsidR="00077803" w:rsidRPr="00D73D1F" w14:paraId="49B8F304" w14:textId="77777777" w:rsidTr="00875155">
        <w:tc>
          <w:tcPr>
            <w:tcW w:w="2965" w:type="dxa"/>
          </w:tcPr>
          <w:p w14:paraId="27CD122F" w14:textId="4C27E8DD" w:rsidR="00077803" w:rsidRPr="00077803" w:rsidRDefault="00077803" w:rsidP="00077803">
            <w:pPr>
              <w:rPr>
                <w:rFonts w:asciiTheme="minorHAnsi" w:hAnsiTheme="minorHAnsi"/>
                <w:noProof/>
              </w:rPr>
            </w:pPr>
            <w:bookmarkStart w:id="157" w:name="_Hlk504740439"/>
            <w:bookmarkEnd w:id="152"/>
            <w:r w:rsidRPr="00077803">
              <w:rPr>
                <w:rFonts w:asciiTheme="minorHAnsi" w:hAnsiTheme="minorHAnsi"/>
                <w:noProof/>
              </w:rPr>
              <w:t>SkillUp &gt; Credential SubType</w:t>
            </w:r>
          </w:p>
        </w:tc>
        <w:tc>
          <w:tcPr>
            <w:tcW w:w="1892" w:type="dxa"/>
          </w:tcPr>
          <w:p w14:paraId="013F4BED" w14:textId="61799AC3" w:rsidR="00077803" w:rsidRPr="00077803" w:rsidRDefault="00634E8D" w:rsidP="00077803">
            <w:pPr>
              <w:rPr>
                <w:rFonts w:asciiTheme="minorHAnsi" w:hAnsiTheme="minorHAnsi"/>
                <w:noProof/>
              </w:rPr>
            </w:pPr>
            <w:ins w:id="158" w:author="Valerie Parker" w:date="2018-02-02T15:05:00Z">
              <w:r>
                <w:rPr>
                  <w:rFonts w:asciiTheme="minorHAnsi" w:hAnsiTheme="minorHAnsi"/>
                  <w:noProof/>
                </w:rPr>
                <w:t>Lookup to Skills/Credentials</w:t>
              </w:r>
            </w:ins>
          </w:p>
        </w:tc>
        <w:tc>
          <w:tcPr>
            <w:tcW w:w="3238" w:type="dxa"/>
          </w:tcPr>
          <w:p w14:paraId="74507512" w14:textId="77777777" w:rsidR="00077803" w:rsidRPr="00077803" w:rsidRDefault="00077803" w:rsidP="00077803">
            <w:pPr>
              <w:rPr>
                <w:rFonts w:asciiTheme="minorHAnsi" w:hAnsiTheme="minorHAnsi"/>
                <w:noProof/>
              </w:rPr>
            </w:pPr>
          </w:p>
        </w:tc>
        <w:tc>
          <w:tcPr>
            <w:tcW w:w="2610" w:type="dxa"/>
          </w:tcPr>
          <w:p w14:paraId="4DA839A9" w14:textId="35231FED" w:rsidR="00077803" w:rsidRPr="00077803" w:rsidRDefault="00077803" w:rsidP="00077803">
            <w:pPr>
              <w:rPr>
                <w:rFonts w:asciiTheme="minorHAnsi" w:hAnsiTheme="minorHAnsi"/>
              </w:rPr>
            </w:pPr>
            <w:r w:rsidRPr="00077803">
              <w:rPr>
                <w:rFonts w:asciiTheme="minorHAnsi" w:hAnsiTheme="minorHAnsi"/>
                <w:noProof/>
              </w:rPr>
              <w:t>Pull from Skills/Credentials entity</w:t>
            </w:r>
          </w:p>
        </w:tc>
      </w:tr>
      <w:bookmarkEnd w:id="157"/>
      <w:tr w:rsidR="00077803" w:rsidRPr="00584664" w14:paraId="6FA04A92" w14:textId="77777777" w:rsidTr="00875155">
        <w:tc>
          <w:tcPr>
            <w:tcW w:w="2965" w:type="dxa"/>
          </w:tcPr>
          <w:p w14:paraId="78C2A0D3" w14:textId="358EFF35" w:rsidR="00077803" w:rsidRPr="00077803" w:rsidRDefault="00077803" w:rsidP="00077803">
            <w:pPr>
              <w:rPr>
                <w:rFonts w:asciiTheme="minorHAnsi" w:hAnsiTheme="minorHAnsi"/>
                <w:noProof/>
              </w:rPr>
            </w:pPr>
            <w:r w:rsidRPr="00077803">
              <w:rPr>
                <w:rFonts w:asciiTheme="minorHAnsi" w:hAnsiTheme="minorHAnsi"/>
                <w:noProof/>
              </w:rPr>
              <w:t>SkillUp &gt; Comment</w:t>
            </w:r>
          </w:p>
        </w:tc>
        <w:tc>
          <w:tcPr>
            <w:tcW w:w="1892" w:type="dxa"/>
          </w:tcPr>
          <w:p w14:paraId="5DA0C5BF" w14:textId="01457833" w:rsidR="00077803" w:rsidRPr="00077803" w:rsidRDefault="00077803" w:rsidP="00077803">
            <w:pPr>
              <w:rPr>
                <w:rFonts w:asciiTheme="minorHAnsi" w:hAnsiTheme="minorHAnsi"/>
                <w:noProof/>
              </w:rPr>
            </w:pPr>
            <w:r w:rsidRPr="00077803">
              <w:rPr>
                <w:rFonts w:asciiTheme="minorHAnsi" w:hAnsiTheme="minorHAnsi"/>
                <w:noProof/>
              </w:rPr>
              <w:t>text</w:t>
            </w:r>
          </w:p>
        </w:tc>
        <w:tc>
          <w:tcPr>
            <w:tcW w:w="3238" w:type="dxa"/>
          </w:tcPr>
          <w:p w14:paraId="7BCF1D67" w14:textId="77777777" w:rsidR="00077803" w:rsidRPr="00077803" w:rsidRDefault="00077803" w:rsidP="00077803">
            <w:pPr>
              <w:rPr>
                <w:rFonts w:asciiTheme="minorHAnsi" w:hAnsiTheme="minorHAnsi"/>
                <w:noProof/>
              </w:rPr>
            </w:pPr>
          </w:p>
        </w:tc>
        <w:tc>
          <w:tcPr>
            <w:tcW w:w="2610" w:type="dxa"/>
          </w:tcPr>
          <w:p w14:paraId="53A803A2" w14:textId="1316EA13" w:rsidR="00077803" w:rsidRDefault="00077803" w:rsidP="00077803">
            <w:pPr>
              <w:rPr>
                <w:rFonts w:asciiTheme="minorHAnsi" w:hAnsiTheme="minorHAnsi"/>
              </w:rPr>
            </w:pPr>
            <w:r w:rsidRPr="00077803">
              <w:rPr>
                <w:rFonts w:asciiTheme="minorHAnsi" w:hAnsiTheme="minorHAnsi"/>
              </w:rPr>
              <w:t>Manual entry; for this Credential SubType on this account</w:t>
            </w:r>
          </w:p>
        </w:tc>
      </w:tr>
      <w:tr w:rsidR="00077803" w:rsidRPr="00584664" w14:paraId="0B189FD7" w14:textId="77777777" w:rsidTr="00875155">
        <w:tc>
          <w:tcPr>
            <w:tcW w:w="2965" w:type="dxa"/>
          </w:tcPr>
          <w:p w14:paraId="7B59DF32" w14:textId="77777777" w:rsidR="00077803" w:rsidRPr="00584664" w:rsidRDefault="00077803" w:rsidP="00077803">
            <w:pPr>
              <w:rPr>
                <w:rFonts w:asciiTheme="minorHAnsi" w:hAnsiTheme="minorHAnsi"/>
                <w:noProof/>
              </w:rPr>
            </w:pPr>
          </w:p>
        </w:tc>
        <w:tc>
          <w:tcPr>
            <w:tcW w:w="1892" w:type="dxa"/>
          </w:tcPr>
          <w:p w14:paraId="41D48C3B" w14:textId="77777777" w:rsidR="00077803" w:rsidRPr="00584664" w:rsidRDefault="00077803" w:rsidP="00077803">
            <w:pPr>
              <w:rPr>
                <w:rFonts w:asciiTheme="minorHAnsi" w:hAnsiTheme="minorHAnsi"/>
                <w:noProof/>
              </w:rPr>
            </w:pPr>
          </w:p>
        </w:tc>
        <w:tc>
          <w:tcPr>
            <w:tcW w:w="3238" w:type="dxa"/>
          </w:tcPr>
          <w:p w14:paraId="12149212" w14:textId="77777777" w:rsidR="00077803" w:rsidRPr="006B465A" w:rsidRDefault="00077803" w:rsidP="00077803">
            <w:pPr>
              <w:rPr>
                <w:rFonts w:asciiTheme="minorHAnsi" w:hAnsiTheme="minorHAnsi"/>
                <w:noProof/>
              </w:rPr>
            </w:pPr>
          </w:p>
        </w:tc>
        <w:tc>
          <w:tcPr>
            <w:tcW w:w="2610" w:type="dxa"/>
          </w:tcPr>
          <w:p w14:paraId="3A347FD3" w14:textId="77777777" w:rsidR="00077803" w:rsidRPr="00584664" w:rsidRDefault="00077803" w:rsidP="00077803">
            <w:pPr>
              <w:rPr>
                <w:rFonts w:asciiTheme="minorHAnsi" w:hAnsiTheme="minorHAnsi"/>
              </w:rPr>
            </w:pPr>
          </w:p>
        </w:tc>
      </w:tr>
    </w:tbl>
    <w:p w14:paraId="60880B80" w14:textId="0B028463" w:rsidR="00CE4BB1" w:rsidRDefault="00CE4BB1">
      <w:pPr>
        <w:spacing w:after="200" w:line="276" w:lineRule="auto"/>
        <w:rPr>
          <w:rFonts w:asciiTheme="minorHAnsi" w:eastAsiaTheme="majorEastAsia" w:hAnsiTheme="minorHAnsi" w:cstheme="majorBidi"/>
          <w:b/>
          <w:bCs/>
          <w:color w:val="4F81BD" w:themeColor="accent1"/>
        </w:rPr>
      </w:pPr>
    </w:p>
    <w:p w14:paraId="2574AD9F" w14:textId="2E5DD383" w:rsidR="008D00BA" w:rsidRPr="009B751F" w:rsidRDefault="008D00BA" w:rsidP="009B751F">
      <w:pPr>
        <w:pStyle w:val="Heading3"/>
      </w:pPr>
      <w:bookmarkStart w:id="159" w:name="_Toc505347442"/>
      <w:r w:rsidRPr="009B751F">
        <w:t xml:space="preserve">Account </w:t>
      </w:r>
      <w:r w:rsidR="00CC79B9" w:rsidRPr="009B751F">
        <w:t>Groups</w:t>
      </w:r>
      <w:bookmarkEnd w:id="159"/>
    </w:p>
    <w:p w14:paraId="083578BE" w14:textId="77777777" w:rsidR="000B2218" w:rsidRPr="009B751F" w:rsidRDefault="000B2218" w:rsidP="009B751F">
      <w:pPr>
        <w:pStyle w:val="Heading4"/>
      </w:pPr>
      <w:r w:rsidRPr="009B751F">
        <w:t xml:space="preserve">Out of the box </w:t>
      </w:r>
      <w:r w:rsidR="00D27007" w:rsidRPr="009B751F">
        <w:t>Group</w:t>
      </w:r>
      <w:r w:rsidR="006826AF" w:rsidRPr="009B751F">
        <w:t xml:space="preserve"> for the Accounts module</w:t>
      </w:r>
    </w:p>
    <w:p w14:paraId="0665CB8C" w14:textId="77777777" w:rsidR="008D00BA" w:rsidRPr="00976EA0" w:rsidRDefault="008D00BA" w:rsidP="004D7DBD">
      <w:pPr>
        <w:ind w:left="720" w:hanging="630"/>
        <w:rPr>
          <w:rFonts w:asciiTheme="minorHAnsi" w:hAnsiTheme="minorHAnsi" w:cs="Tahoma"/>
          <w:sz w:val="20"/>
          <w:szCs w:val="20"/>
        </w:rPr>
      </w:pPr>
    </w:p>
    <w:p w14:paraId="0A3E6805" w14:textId="77777777" w:rsidR="000B2218" w:rsidRDefault="006C68AD" w:rsidP="006C68AD">
      <w:pPr>
        <w:jc w:val="both"/>
        <w:rPr>
          <w:rFonts w:asciiTheme="minorHAnsi" w:hAnsiTheme="minorHAnsi" w:cs="Tahoma"/>
          <w:sz w:val="20"/>
          <w:szCs w:val="20"/>
        </w:rPr>
      </w:pPr>
      <w:r>
        <w:rPr>
          <w:noProof/>
          <w:lang w:eastAsia="en-US"/>
        </w:rPr>
        <w:drawing>
          <wp:inline distT="0" distB="0" distL="0" distR="0" wp14:anchorId="4404BDAF" wp14:editId="04EDBBF8">
            <wp:extent cx="6858000" cy="11976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858000" cy="1197610"/>
                    </a:xfrm>
                    <a:prstGeom prst="rect">
                      <a:avLst/>
                    </a:prstGeom>
                  </pic:spPr>
                </pic:pic>
              </a:graphicData>
            </a:graphic>
          </wp:inline>
        </w:drawing>
      </w:r>
    </w:p>
    <w:p w14:paraId="17293719" w14:textId="77777777" w:rsidR="006C68AD" w:rsidRPr="00976EA0" w:rsidRDefault="006C68AD" w:rsidP="006C68AD">
      <w:pPr>
        <w:jc w:val="both"/>
        <w:rPr>
          <w:rFonts w:asciiTheme="minorHAnsi" w:hAnsiTheme="minorHAnsi" w:cs="Tahoma"/>
          <w:sz w:val="20"/>
          <w:szCs w:val="20"/>
        </w:rPr>
      </w:pPr>
    </w:p>
    <w:p w14:paraId="2333852A" w14:textId="77777777" w:rsidR="000B2218" w:rsidRPr="009B751F" w:rsidRDefault="000B2218" w:rsidP="009B751F">
      <w:pPr>
        <w:pStyle w:val="Heading4"/>
      </w:pPr>
      <w:r w:rsidRPr="009B751F">
        <w:t xml:space="preserve">Customized </w:t>
      </w:r>
      <w:r w:rsidR="00D27007" w:rsidRPr="009B751F">
        <w:t>Groups</w:t>
      </w:r>
      <w:r w:rsidR="006826AF" w:rsidRPr="009B751F">
        <w:t xml:space="preserve"> for the Accounts m</w:t>
      </w:r>
      <w:r w:rsidR="001E72F9" w:rsidRPr="009B751F">
        <w:t>odule</w:t>
      </w:r>
    </w:p>
    <w:p w14:paraId="0A884FE3" w14:textId="7E72BA1B" w:rsidR="00D27007" w:rsidRDefault="00D27007">
      <w:pPr>
        <w:rPr>
          <w:rFonts w:asciiTheme="minorHAnsi" w:hAnsiTheme="minorHAnsi"/>
        </w:rPr>
      </w:pPr>
    </w:p>
    <w:p w14:paraId="125A8750" w14:textId="3236BC6B" w:rsidR="00D73B9B" w:rsidRDefault="00D73B9B">
      <w:pPr>
        <w:rPr>
          <w:rFonts w:asciiTheme="minorHAnsi" w:hAnsiTheme="minorHAnsi"/>
        </w:rPr>
      </w:pPr>
    </w:p>
    <w:p w14:paraId="78E71C20" w14:textId="77777777" w:rsidR="00D73B9B" w:rsidRDefault="00D73B9B">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1E72F9" w14:paraId="17AE4AAE" w14:textId="77777777" w:rsidTr="00D67330">
        <w:tc>
          <w:tcPr>
            <w:tcW w:w="2245" w:type="dxa"/>
          </w:tcPr>
          <w:p w14:paraId="2A6D70B6" w14:textId="77777777" w:rsidR="001E72F9" w:rsidRDefault="001E72F9" w:rsidP="00D67330">
            <w:pPr>
              <w:rPr>
                <w:rFonts w:asciiTheme="minorHAnsi" w:hAnsiTheme="minorHAnsi"/>
              </w:rPr>
            </w:pPr>
            <w:r>
              <w:rPr>
                <w:rFonts w:asciiTheme="minorHAnsi" w:hAnsiTheme="minorHAnsi"/>
              </w:rPr>
              <w:t>Comm</w:t>
            </w:r>
            <w:r w:rsidR="00422BE7">
              <w:rPr>
                <w:rFonts w:asciiTheme="minorHAnsi" w:hAnsiTheme="minorHAnsi"/>
              </w:rPr>
              <w:t>e</w:t>
            </w:r>
            <w:r>
              <w:rPr>
                <w:rFonts w:asciiTheme="minorHAnsi" w:hAnsiTheme="minorHAnsi"/>
              </w:rPr>
              <w:t>nts:</w:t>
            </w:r>
          </w:p>
        </w:tc>
        <w:tc>
          <w:tcPr>
            <w:tcW w:w="8545" w:type="dxa"/>
          </w:tcPr>
          <w:p w14:paraId="4389C744" w14:textId="77777777" w:rsidR="001E72F9" w:rsidRPr="00CC79B9" w:rsidRDefault="001E72F9" w:rsidP="00D67330">
            <w:pPr>
              <w:rPr>
                <w:rFonts w:asciiTheme="minorHAnsi" w:hAnsiTheme="minorHAnsi"/>
                <w:i/>
              </w:rPr>
            </w:pPr>
            <w:r w:rsidRPr="00CC79B9">
              <w:rPr>
                <w:rFonts w:asciiTheme="minorHAnsi" w:hAnsiTheme="minorHAnsi"/>
                <w:i/>
              </w:rPr>
              <w:t>Sample</w:t>
            </w:r>
          </w:p>
        </w:tc>
      </w:tr>
      <w:tr w:rsidR="001E72F9" w14:paraId="26C111EA" w14:textId="77777777" w:rsidTr="00D67330">
        <w:tc>
          <w:tcPr>
            <w:tcW w:w="2245" w:type="dxa"/>
          </w:tcPr>
          <w:p w14:paraId="1473B9EC" w14:textId="77777777" w:rsidR="001E72F9" w:rsidRDefault="001E72F9" w:rsidP="00D67330">
            <w:pPr>
              <w:rPr>
                <w:rFonts w:asciiTheme="minorHAnsi" w:hAnsiTheme="minorHAnsi"/>
              </w:rPr>
            </w:pPr>
            <w:r>
              <w:rPr>
                <w:rFonts w:asciiTheme="minorHAnsi" w:hAnsiTheme="minorHAnsi"/>
              </w:rPr>
              <w:t>Group Name:</w:t>
            </w:r>
          </w:p>
        </w:tc>
        <w:tc>
          <w:tcPr>
            <w:tcW w:w="8545" w:type="dxa"/>
          </w:tcPr>
          <w:p w14:paraId="36B05BDE" w14:textId="77777777" w:rsidR="001E72F9" w:rsidRPr="00CC79B9" w:rsidRDefault="001E72F9" w:rsidP="00D67330">
            <w:pPr>
              <w:rPr>
                <w:rFonts w:asciiTheme="minorHAnsi" w:hAnsiTheme="minorHAnsi"/>
                <w:i/>
              </w:rPr>
            </w:pPr>
            <w:r w:rsidRPr="00CC79B9">
              <w:rPr>
                <w:rFonts w:asciiTheme="minorHAnsi" w:hAnsiTheme="minorHAnsi"/>
                <w:i/>
              </w:rPr>
              <w:t>House Accounts</w:t>
            </w:r>
          </w:p>
        </w:tc>
      </w:tr>
      <w:tr w:rsidR="001E72F9" w14:paraId="1FD07C6D" w14:textId="77777777" w:rsidTr="00D67330">
        <w:tc>
          <w:tcPr>
            <w:tcW w:w="2245" w:type="dxa"/>
          </w:tcPr>
          <w:p w14:paraId="57D915AC" w14:textId="77777777" w:rsidR="001E72F9" w:rsidRDefault="001E72F9" w:rsidP="00D67330">
            <w:pPr>
              <w:rPr>
                <w:rFonts w:asciiTheme="minorHAnsi" w:hAnsiTheme="minorHAnsi"/>
              </w:rPr>
            </w:pPr>
            <w:r>
              <w:rPr>
                <w:rFonts w:asciiTheme="minorHAnsi" w:hAnsiTheme="minorHAnsi"/>
              </w:rPr>
              <w:t>Conditions:</w:t>
            </w:r>
          </w:p>
        </w:tc>
        <w:tc>
          <w:tcPr>
            <w:tcW w:w="8545" w:type="dxa"/>
          </w:tcPr>
          <w:p w14:paraId="3E215541" w14:textId="77777777" w:rsidR="001E72F9" w:rsidRPr="00CC79B9" w:rsidRDefault="001E72F9" w:rsidP="00D67330">
            <w:pPr>
              <w:rPr>
                <w:rFonts w:asciiTheme="minorHAnsi" w:hAnsiTheme="minorHAnsi"/>
                <w:i/>
              </w:rPr>
            </w:pPr>
            <w:r w:rsidRPr="00CC79B9">
              <w:rPr>
                <w:rFonts w:asciiTheme="minorHAnsi" w:hAnsiTheme="minorHAnsi"/>
                <w:i/>
              </w:rPr>
              <w:t>Type = Customer</w:t>
            </w:r>
          </w:p>
        </w:tc>
      </w:tr>
      <w:tr w:rsidR="001E72F9" w14:paraId="39C2D09D" w14:textId="77777777" w:rsidTr="00D67330">
        <w:tc>
          <w:tcPr>
            <w:tcW w:w="2245" w:type="dxa"/>
          </w:tcPr>
          <w:p w14:paraId="1C4224F6" w14:textId="77777777" w:rsidR="001E72F9" w:rsidRDefault="001E72F9" w:rsidP="00D67330">
            <w:pPr>
              <w:rPr>
                <w:rFonts w:asciiTheme="minorHAnsi" w:hAnsiTheme="minorHAnsi"/>
              </w:rPr>
            </w:pPr>
            <w:r>
              <w:rPr>
                <w:rFonts w:asciiTheme="minorHAnsi" w:hAnsiTheme="minorHAnsi"/>
              </w:rPr>
              <w:t>Layout (Columns):</w:t>
            </w:r>
          </w:p>
        </w:tc>
        <w:tc>
          <w:tcPr>
            <w:tcW w:w="8545" w:type="dxa"/>
          </w:tcPr>
          <w:p w14:paraId="3090B029" w14:textId="77777777" w:rsidR="001E72F9" w:rsidRPr="00CC79B9" w:rsidRDefault="001E72F9" w:rsidP="00D67330">
            <w:pPr>
              <w:rPr>
                <w:rFonts w:asciiTheme="minorHAnsi" w:hAnsiTheme="minorHAnsi"/>
                <w:i/>
              </w:rPr>
            </w:pPr>
            <w:r w:rsidRPr="00CC79B9">
              <w:rPr>
                <w:rFonts w:asciiTheme="minorHAnsi" w:hAnsiTheme="minorHAnsi"/>
                <w:i/>
              </w:rPr>
              <w:t>Account, City, State, Main Phone, Type, Sub-Type, Status, Acct. Manager, Owner</w:t>
            </w:r>
          </w:p>
        </w:tc>
      </w:tr>
      <w:tr w:rsidR="001E72F9" w14:paraId="289CD3C4" w14:textId="77777777" w:rsidTr="00D67330">
        <w:tc>
          <w:tcPr>
            <w:tcW w:w="2245" w:type="dxa"/>
          </w:tcPr>
          <w:p w14:paraId="01C9E7F6" w14:textId="77777777" w:rsidR="001E72F9" w:rsidRDefault="001E72F9" w:rsidP="00D67330">
            <w:pPr>
              <w:rPr>
                <w:rFonts w:asciiTheme="minorHAnsi" w:hAnsiTheme="minorHAnsi"/>
              </w:rPr>
            </w:pPr>
            <w:r>
              <w:rPr>
                <w:rFonts w:asciiTheme="minorHAnsi" w:hAnsiTheme="minorHAnsi"/>
              </w:rPr>
              <w:t>Sorting:</w:t>
            </w:r>
          </w:p>
        </w:tc>
        <w:tc>
          <w:tcPr>
            <w:tcW w:w="8545" w:type="dxa"/>
          </w:tcPr>
          <w:p w14:paraId="39D48270" w14:textId="77777777" w:rsidR="001E72F9" w:rsidRPr="00CC79B9" w:rsidRDefault="001E72F9" w:rsidP="00D67330">
            <w:pPr>
              <w:rPr>
                <w:rFonts w:asciiTheme="minorHAnsi" w:hAnsiTheme="minorHAnsi"/>
                <w:i/>
              </w:rPr>
            </w:pPr>
            <w:r w:rsidRPr="00CC79B9">
              <w:rPr>
                <w:rFonts w:asciiTheme="minorHAnsi" w:hAnsiTheme="minorHAnsi"/>
                <w:i/>
              </w:rPr>
              <w:t>Account Descending</w:t>
            </w:r>
          </w:p>
        </w:tc>
      </w:tr>
    </w:tbl>
    <w:p w14:paraId="01D5B4BC" w14:textId="77777777" w:rsidR="006E1C6A" w:rsidRDefault="006E1C6A">
      <w:pPr>
        <w:rPr>
          <w:rFonts w:asciiTheme="minorHAnsi" w:hAnsiTheme="minorHAnsi"/>
        </w:rPr>
      </w:pPr>
    </w:p>
    <w:p w14:paraId="40140B8B" w14:textId="3948F562" w:rsidR="006E1C6A" w:rsidRDefault="006E1C6A" w:rsidP="006E1C6A">
      <w:pPr>
        <w:rPr>
          <w:rFonts w:asciiTheme="minorHAnsi" w:hAnsiTheme="minorHAnsi"/>
        </w:rPr>
      </w:pPr>
      <w:r>
        <w:rPr>
          <w:rFonts w:asciiTheme="minorHAnsi" w:hAnsiTheme="minorHAnsi"/>
        </w:rPr>
        <w:t>DoD suggested Group layout:</w:t>
      </w:r>
    </w:p>
    <w:p w14:paraId="2B30FD8D" w14:textId="77777777" w:rsidR="006E1C6A" w:rsidRDefault="006E1C6A" w:rsidP="006E1C6A">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6E1C6A" w14:paraId="07BD2808" w14:textId="77777777" w:rsidTr="006E1C6A">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BB520" w14:textId="77777777" w:rsidR="006E1C6A" w:rsidRDefault="006E1C6A">
            <w:pPr>
              <w:rPr>
                <w:rFonts w:asciiTheme="minorHAnsi" w:hAnsiTheme="minorHAnsi"/>
              </w:rPr>
            </w:pPr>
            <w:r>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08077" w14:textId="76085012" w:rsidR="006E1C6A" w:rsidRDefault="00BC7D60">
            <w:pPr>
              <w:rPr>
                <w:rFonts w:asciiTheme="minorHAnsi" w:hAnsiTheme="minorHAnsi"/>
                <w:i/>
              </w:rPr>
            </w:pPr>
            <w:r>
              <w:rPr>
                <w:rFonts w:asciiTheme="minorHAnsi" w:hAnsiTheme="minorHAnsi"/>
                <w:i/>
              </w:rPr>
              <w:t>DoD Suggestion</w:t>
            </w:r>
          </w:p>
        </w:tc>
      </w:tr>
      <w:tr w:rsidR="006E1C6A" w14:paraId="3775C3F8" w14:textId="77777777" w:rsidTr="006E1C6A">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5635D" w14:textId="77777777" w:rsidR="006E1C6A" w:rsidRDefault="006E1C6A">
            <w:pPr>
              <w:rPr>
                <w:rFonts w:asciiTheme="minorHAnsi" w:hAnsiTheme="minorHAnsi"/>
              </w:rPr>
            </w:pPr>
            <w:r>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1EA4A" w14:textId="77777777" w:rsidR="006E1C6A" w:rsidRDefault="006E1C6A">
            <w:pPr>
              <w:rPr>
                <w:rFonts w:asciiTheme="minorHAnsi" w:hAnsiTheme="minorHAnsi"/>
                <w:i/>
              </w:rPr>
            </w:pPr>
            <w:r>
              <w:rPr>
                <w:rFonts w:asciiTheme="minorHAnsi" w:hAnsiTheme="minorHAnsi"/>
                <w:i/>
              </w:rPr>
              <w:t>House Accounts</w:t>
            </w:r>
          </w:p>
        </w:tc>
      </w:tr>
      <w:tr w:rsidR="006E1C6A" w14:paraId="419302B0" w14:textId="77777777" w:rsidTr="006E1C6A">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BC594" w14:textId="77777777" w:rsidR="006E1C6A" w:rsidRDefault="006E1C6A">
            <w:pPr>
              <w:rPr>
                <w:rFonts w:asciiTheme="minorHAnsi" w:hAnsiTheme="minorHAnsi"/>
              </w:rPr>
            </w:pPr>
            <w:r>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7995A" w14:textId="77777777" w:rsidR="006E1C6A" w:rsidRDefault="006E1C6A">
            <w:pPr>
              <w:rPr>
                <w:rFonts w:asciiTheme="minorHAnsi" w:hAnsiTheme="minorHAnsi"/>
                <w:i/>
              </w:rPr>
            </w:pPr>
            <w:r>
              <w:rPr>
                <w:rFonts w:asciiTheme="minorHAnsi" w:hAnsiTheme="minorHAnsi"/>
                <w:i/>
              </w:rPr>
              <w:t>Type = Customer</w:t>
            </w:r>
          </w:p>
        </w:tc>
      </w:tr>
      <w:tr w:rsidR="006E1C6A" w14:paraId="6F16ABEE" w14:textId="77777777" w:rsidTr="006E1C6A">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AF07B" w14:textId="77777777" w:rsidR="006E1C6A" w:rsidRDefault="006E1C6A">
            <w:pPr>
              <w:rPr>
                <w:rFonts w:asciiTheme="minorHAnsi" w:hAnsiTheme="minorHAnsi"/>
              </w:rPr>
            </w:pPr>
            <w:r>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870A8" w14:textId="77777777" w:rsidR="006E1C6A" w:rsidRDefault="006E1C6A">
            <w:pPr>
              <w:rPr>
                <w:rFonts w:asciiTheme="minorHAnsi" w:hAnsiTheme="minorHAnsi"/>
                <w:i/>
              </w:rPr>
            </w:pPr>
            <w:r>
              <w:rPr>
                <w:rFonts w:asciiTheme="minorHAnsi" w:hAnsiTheme="minorHAnsi"/>
                <w:i/>
              </w:rPr>
              <w:t>Account, City, County, State, (Main Office Phone – remove if we need to save real estate), Type, (Sub-Type - Industry), Status, (Acct. Manager – remove if we need to save real-estate /by default will be the Department Director/Supervisor), Owner, Stage(s)</w:t>
            </w:r>
          </w:p>
        </w:tc>
      </w:tr>
      <w:tr w:rsidR="006E1C6A" w14:paraId="0CC4485B" w14:textId="77777777" w:rsidTr="006E1C6A">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EAD90" w14:textId="77777777" w:rsidR="006E1C6A" w:rsidRDefault="006E1C6A">
            <w:pPr>
              <w:rPr>
                <w:rFonts w:asciiTheme="minorHAnsi" w:hAnsiTheme="minorHAnsi"/>
              </w:rPr>
            </w:pPr>
            <w:r>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560ED" w14:textId="77777777" w:rsidR="006E1C6A" w:rsidRDefault="006E1C6A">
            <w:pPr>
              <w:rPr>
                <w:rFonts w:asciiTheme="minorHAnsi" w:hAnsiTheme="minorHAnsi"/>
                <w:i/>
              </w:rPr>
            </w:pPr>
            <w:r>
              <w:rPr>
                <w:rFonts w:asciiTheme="minorHAnsi" w:hAnsiTheme="minorHAnsi"/>
                <w:i/>
              </w:rPr>
              <w:t>Account Descending</w:t>
            </w:r>
          </w:p>
        </w:tc>
      </w:tr>
    </w:tbl>
    <w:p w14:paraId="20512CC9" w14:textId="77777777" w:rsidR="006E1C6A" w:rsidRDefault="006E1C6A">
      <w:pPr>
        <w:rPr>
          <w:rFonts w:asciiTheme="minorHAnsi" w:hAnsiTheme="minorHAnsi"/>
        </w:rPr>
      </w:pPr>
    </w:p>
    <w:p w14:paraId="2374BEDA" w14:textId="5665F412" w:rsidR="007E63E2" w:rsidRPr="00976EA0" w:rsidRDefault="007E63E2">
      <w:pPr>
        <w:rPr>
          <w:rFonts w:asciiTheme="minorHAnsi" w:hAnsiTheme="minorHAnsi"/>
        </w:rPr>
      </w:pPr>
      <w:r w:rsidRPr="00976EA0">
        <w:rPr>
          <w:rFonts w:asciiTheme="minorHAnsi" w:hAnsiTheme="minorHAnsi"/>
        </w:rPr>
        <w:br w:type="page"/>
      </w:r>
    </w:p>
    <w:p w14:paraId="50CA70F5" w14:textId="77777777" w:rsidR="00131EB0" w:rsidRPr="009B751F" w:rsidRDefault="00142A60" w:rsidP="009B751F">
      <w:pPr>
        <w:pStyle w:val="Heading2"/>
      </w:pPr>
      <w:bookmarkStart w:id="160" w:name="_Toc505347443"/>
      <w:r w:rsidRPr="009B751F">
        <w:lastRenderedPageBreak/>
        <w:t>Contacts</w:t>
      </w:r>
      <w:bookmarkEnd w:id="160"/>
    </w:p>
    <w:p w14:paraId="015C56F3" w14:textId="77777777" w:rsidR="00142A60" w:rsidRPr="00976EA0" w:rsidRDefault="002F2DAC" w:rsidP="00142A60">
      <w:pPr>
        <w:ind w:left="360"/>
        <w:rPr>
          <w:rFonts w:asciiTheme="minorHAnsi" w:hAnsiTheme="minorHAnsi" w:cs="Tahoma"/>
        </w:rPr>
      </w:pPr>
      <w:r>
        <w:rPr>
          <w:rFonts w:asciiTheme="minorHAnsi" w:hAnsiTheme="minorHAnsi" w:cs="Tahoma"/>
        </w:rPr>
        <w:t>Contacts are person</w:t>
      </w:r>
      <w:r w:rsidR="005E3768">
        <w:rPr>
          <w:rFonts w:asciiTheme="minorHAnsi" w:hAnsiTheme="minorHAnsi" w:cs="Tahoma"/>
        </w:rPr>
        <w:t>s</w:t>
      </w:r>
      <w:r>
        <w:rPr>
          <w:rFonts w:asciiTheme="minorHAnsi" w:hAnsiTheme="minorHAnsi" w:cs="Tahoma"/>
        </w:rPr>
        <w:t xml:space="preserve"> who work for or are part of an organization.  Contacts</w:t>
      </w:r>
      <w:r w:rsidR="00142A60" w:rsidRPr="00976EA0">
        <w:rPr>
          <w:rFonts w:asciiTheme="minorHAnsi" w:hAnsiTheme="minorHAnsi" w:cs="Tahoma"/>
        </w:rPr>
        <w:t xml:space="preserve"> </w:t>
      </w:r>
      <w:r w:rsidR="001E72F9" w:rsidRPr="001E72F9">
        <w:rPr>
          <w:rFonts w:asciiTheme="minorHAnsi" w:hAnsiTheme="minorHAnsi" w:cs="Tahoma"/>
          <w:u w:val="single"/>
        </w:rPr>
        <w:t>must be</w:t>
      </w:r>
      <w:r w:rsidR="001E72F9">
        <w:rPr>
          <w:rFonts w:asciiTheme="minorHAnsi" w:hAnsiTheme="minorHAnsi" w:cs="Tahoma"/>
        </w:rPr>
        <w:t xml:space="preserve"> </w:t>
      </w:r>
      <w:r w:rsidR="00142A60" w:rsidRPr="00976EA0">
        <w:rPr>
          <w:rFonts w:asciiTheme="minorHAnsi" w:hAnsiTheme="minorHAnsi" w:cs="Tahoma"/>
        </w:rPr>
        <w:t xml:space="preserve">associated to a specific Account.  </w:t>
      </w:r>
    </w:p>
    <w:p w14:paraId="4E8069FD" w14:textId="77777777" w:rsidR="002F2DAC" w:rsidRPr="009B751F" w:rsidRDefault="002F2DAC" w:rsidP="009B751F">
      <w:pPr>
        <w:pStyle w:val="Heading3"/>
      </w:pPr>
      <w:bookmarkStart w:id="161" w:name="_Toc505347444"/>
      <w:r w:rsidRPr="009B751F">
        <w:t>O</w:t>
      </w:r>
      <w:r w:rsidR="00CD6E09" w:rsidRPr="009B751F">
        <w:t xml:space="preserve">ut of the box Contacts </w:t>
      </w:r>
      <w:r w:rsidRPr="009B751F">
        <w:t>Configurations</w:t>
      </w:r>
      <w:bookmarkEnd w:id="161"/>
    </w:p>
    <w:p w14:paraId="2F6EF437" w14:textId="77777777" w:rsidR="00A077EB" w:rsidRPr="00976EA0" w:rsidRDefault="00A077EB" w:rsidP="00A077EB">
      <w:pPr>
        <w:rPr>
          <w:rFonts w:asciiTheme="minorHAnsi" w:hAnsiTheme="minorHAnsi"/>
        </w:rPr>
      </w:pPr>
      <w:r w:rsidRPr="00976EA0">
        <w:rPr>
          <w:rFonts w:asciiTheme="minorHAnsi" w:hAnsiTheme="minorHAnsi" w:cs="Tahoma"/>
        </w:rPr>
        <w:t xml:space="preserve">The Contact </w:t>
      </w:r>
      <w:r w:rsidR="006C68AD">
        <w:rPr>
          <w:rFonts w:asciiTheme="minorHAnsi" w:hAnsiTheme="minorHAnsi" w:cs="Tahoma"/>
        </w:rPr>
        <w:t>form</w:t>
      </w:r>
      <w:r w:rsidRPr="00976EA0">
        <w:rPr>
          <w:rFonts w:asciiTheme="minorHAnsi" w:hAnsiTheme="minorHAnsi" w:cs="Tahoma"/>
        </w:rPr>
        <w:t xml:space="preserve"> is where Contact records are profiled and where high-level information about the individual is available at a glance.  This is the “Out of the Box” configuration:</w:t>
      </w:r>
    </w:p>
    <w:p w14:paraId="4E9BB719" w14:textId="77777777" w:rsidR="00A077EB" w:rsidRPr="00976EA0" w:rsidRDefault="00A077EB" w:rsidP="00A077EB">
      <w:pPr>
        <w:rPr>
          <w:rFonts w:asciiTheme="minorHAnsi" w:hAnsiTheme="minorHAnsi"/>
        </w:rPr>
      </w:pPr>
    </w:p>
    <w:p w14:paraId="46CC211C" w14:textId="77777777" w:rsidR="00142A60" w:rsidRPr="00976EA0" w:rsidRDefault="00BA5994" w:rsidP="00BA5994">
      <w:pPr>
        <w:keepNext/>
        <w:rPr>
          <w:rFonts w:asciiTheme="minorHAnsi" w:hAnsiTheme="minorHAnsi"/>
        </w:rPr>
      </w:pPr>
      <w:r>
        <w:rPr>
          <w:noProof/>
          <w:lang w:eastAsia="en-US"/>
        </w:rPr>
        <w:drawing>
          <wp:inline distT="0" distB="0" distL="0" distR="0" wp14:anchorId="2F50C0F5" wp14:editId="480742C2">
            <wp:extent cx="6858000" cy="31457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858000" cy="3145790"/>
                    </a:xfrm>
                    <a:prstGeom prst="rect">
                      <a:avLst/>
                    </a:prstGeom>
                  </pic:spPr>
                </pic:pic>
              </a:graphicData>
            </a:graphic>
          </wp:inline>
        </w:drawing>
      </w:r>
    </w:p>
    <w:p w14:paraId="201EFFA6" w14:textId="77777777" w:rsidR="00142A60" w:rsidRPr="00976EA0" w:rsidRDefault="00142A60" w:rsidP="00142A60">
      <w:pPr>
        <w:rPr>
          <w:rFonts w:asciiTheme="minorHAnsi" w:hAnsiTheme="minorHAnsi"/>
        </w:rPr>
      </w:pPr>
    </w:p>
    <w:p w14:paraId="604239ED" w14:textId="77777777" w:rsidR="001E72F9" w:rsidRDefault="001E72F9">
      <w:pPr>
        <w:rPr>
          <w:rFonts w:asciiTheme="minorHAnsi" w:hAnsiTheme="minorHAnsi" w:cs="Tahoma"/>
        </w:rPr>
      </w:pPr>
      <w:r>
        <w:rPr>
          <w:rFonts w:asciiTheme="minorHAnsi" w:hAnsiTheme="minorHAnsi"/>
        </w:rPr>
        <w:t>T</w:t>
      </w:r>
      <w:r w:rsidRPr="00976EA0">
        <w:rPr>
          <w:rFonts w:asciiTheme="minorHAnsi" w:hAnsiTheme="minorHAnsi" w:cs="Tahoma"/>
        </w:rPr>
        <w:t xml:space="preserve">his is the “Out of the Box” </w:t>
      </w:r>
      <w:r>
        <w:rPr>
          <w:rFonts w:asciiTheme="minorHAnsi" w:hAnsiTheme="minorHAnsi" w:cs="Tahoma"/>
        </w:rPr>
        <w:t>Contact Detail form</w:t>
      </w:r>
      <w:r w:rsidRPr="00976EA0">
        <w:rPr>
          <w:rFonts w:asciiTheme="minorHAnsi" w:hAnsiTheme="minorHAnsi" w:cs="Tahoma"/>
        </w:rPr>
        <w:t xml:space="preserve">: </w:t>
      </w:r>
    </w:p>
    <w:p w14:paraId="67B522E5" w14:textId="77777777" w:rsidR="001E72F9" w:rsidRDefault="001E72F9">
      <w:pPr>
        <w:rPr>
          <w:rFonts w:asciiTheme="minorHAnsi" w:hAnsiTheme="minorHAnsi" w:cs="Tahoma"/>
        </w:rPr>
      </w:pPr>
    </w:p>
    <w:p w14:paraId="2B089751" w14:textId="77777777" w:rsidR="00904C66" w:rsidRPr="00976EA0" w:rsidRDefault="00BA5994">
      <w:pPr>
        <w:rPr>
          <w:rFonts w:asciiTheme="minorHAnsi" w:hAnsiTheme="minorHAnsi" w:cs="Tahoma"/>
        </w:rPr>
      </w:pPr>
      <w:r>
        <w:rPr>
          <w:noProof/>
          <w:lang w:eastAsia="en-US"/>
        </w:rPr>
        <w:drawing>
          <wp:inline distT="0" distB="0" distL="0" distR="0" wp14:anchorId="5998D874" wp14:editId="57B4BB06">
            <wp:extent cx="6858000" cy="23939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858000" cy="2393950"/>
                    </a:xfrm>
                    <a:prstGeom prst="rect">
                      <a:avLst/>
                    </a:prstGeom>
                  </pic:spPr>
                </pic:pic>
              </a:graphicData>
            </a:graphic>
          </wp:inline>
        </w:drawing>
      </w:r>
    </w:p>
    <w:p w14:paraId="37C0110D" w14:textId="77777777" w:rsidR="003C2C1B" w:rsidRDefault="003C2C1B">
      <w:pPr>
        <w:spacing w:after="200" w:line="276" w:lineRule="auto"/>
        <w:rPr>
          <w:rFonts w:asciiTheme="minorHAnsi" w:eastAsiaTheme="majorEastAsia" w:hAnsiTheme="minorHAnsi" w:cstheme="majorBidi"/>
          <w:b/>
          <w:bCs/>
          <w:color w:val="4F81BD" w:themeColor="accent1"/>
        </w:rPr>
      </w:pPr>
      <w:r>
        <w:rPr>
          <w:rFonts w:asciiTheme="minorHAnsi" w:hAnsiTheme="minorHAnsi"/>
        </w:rPr>
        <w:br w:type="page"/>
      </w:r>
    </w:p>
    <w:p w14:paraId="03A1B607" w14:textId="50E68D1A" w:rsidR="002F2DAC" w:rsidRPr="009B751F" w:rsidRDefault="002F2DAC" w:rsidP="009B751F">
      <w:pPr>
        <w:pStyle w:val="Heading3"/>
      </w:pPr>
      <w:bookmarkStart w:id="162" w:name="_Toc505347445"/>
      <w:r w:rsidRPr="009B751F">
        <w:lastRenderedPageBreak/>
        <w:t>Customized Contacts module</w:t>
      </w:r>
      <w:bookmarkEnd w:id="162"/>
    </w:p>
    <w:p w14:paraId="47E7CA57" w14:textId="27C02BD6" w:rsidR="000D635C" w:rsidRPr="003C2C1B" w:rsidRDefault="000D635C" w:rsidP="003C2C1B">
      <w:pPr>
        <w:rPr>
          <w:lang w:eastAsia="en-US"/>
        </w:rPr>
      </w:pPr>
    </w:p>
    <w:p w14:paraId="6B5BF9F0" w14:textId="29043108" w:rsidR="00C84980" w:rsidRDefault="006E1C6A" w:rsidP="002F2DAC">
      <w:pPr>
        <w:rPr>
          <w:rFonts w:asciiTheme="minorHAnsi" w:hAnsiTheme="minorHAnsi"/>
        </w:rPr>
      </w:pPr>
      <w:r>
        <w:rPr>
          <w:rFonts w:asciiTheme="minorHAnsi" w:hAnsiTheme="minorHAnsi"/>
        </w:rPr>
        <w:t>To accommodate ‘A</w:t>
      </w:r>
      <w:r w:rsidR="00C84980">
        <w:rPr>
          <w:rFonts w:asciiTheme="minorHAnsi" w:hAnsiTheme="minorHAnsi"/>
        </w:rPr>
        <w:t>nonymous’ callers, an account/contact such as HHS Anonymous will be established. Anonymous callers will have their tickets logged against this account/contact.</w:t>
      </w:r>
    </w:p>
    <w:p w14:paraId="4228767A" w14:textId="77777777" w:rsidR="006E1C6A" w:rsidRPr="006E1C6A" w:rsidRDefault="006E1C6A" w:rsidP="006E1C6A">
      <w:pPr>
        <w:rPr>
          <w:rFonts w:asciiTheme="minorHAnsi" w:hAnsiTheme="minorHAnsi"/>
        </w:rPr>
      </w:pPr>
    </w:p>
    <w:p w14:paraId="636ED78C" w14:textId="07C62BF9" w:rsidR="00D70DEE" w:rsidRPr="006E1C6A" w:rsidRDefault="006E1C6A" w:rsidP="006E1C6A">
      <w:pPr>
        <w:rPr>
          <w:rFonts w:asciiTheme="minorHAnsi" w:hAnsiTheme="minorHAnsi"/>
        </w:rPr>
      </w:pPr>
      <w:r w:rsidRPr="006E1C6A">
        <w:rPr>
          <w:rFonts w:asciiTheme="minorHAnsi" w:hAnsiTheme="minorHAnsi"/>
        </w:rPr>
        <w:t xml:space="preserve">To accommodate ‘General Information’ callers, an account/contact such as </w:t>
      </w:r>
      <w:r>
        <w:rPr>
          <w:rFonts w:asciiTheme="minorHAnsi" w:hAnsiTheme="minorHAnsi"/>
        </w:rPr>
        <w:t xml:space="preserve">HHS </w:t>
      </w:r>
      <w:r w:rsidRPr="006E1C6A">
        <w:rPr>
          <w:rFonts w:asciiTheme="minorHAnsi" w:hAnsiTheme="minorHAnsi"/>
        </w:rPr>
        <w:t>General Information Requests will be established.  Un-named callers will have their tickets logged against this account/contact.</w:t>
      </w:r>
    </w:p>
    <w:p w14:paraId="04480069" w14:textId="77777777" w:rsidR="006E1C6A" w:rsidRDefault="006E1C6A" w:rsidP="006E1C6A">
      <w:pPr>
        <w:rPr>
          <w:rFonts w:asciiTheme="minorHAnsi" w:hAnsiTheme="minorHAnsi"/>
        </w:rPr>
      </w:pPr>
    </w:p>
    <w:p w14:paraId="1D48BB15" w14:textId="6E393B04" w:rsidR="00D70DEE" w:rsidRDefault="00D70DEE" w:rsidP="002F2DAC">
      <w:pPr>
        <w:rPr>
          <w:rFonts w:asciiTheme="minorHAnsi" w:hAnsiTheme="minorHAnsi"/>
        </w:rPr>
      </w:pPr>
      <w:r>
        <w:rPr>
          <w:rFonts w:asciiTheme="minorHAnsi" w:hAnsiTheme="minorHAnsi"/>
        </w:rPr>
        <w:t>In th</w:t>
      </w:r>
      <w:r w:rsidR="00065571">
        <w:rPr>
          <w:rFonts w:asciiTheme="minorHAnsi" w:hAnsiTheme="minorHAnsi"/>
        </w:rPr>
        <w:t>e Contact Lookup for HHS, need N</w:t>
      </w:r>
      <w:r>
        <w:rPr>
          <w:rFonts w:asciiTheme="minorHAnsi" w:hAnsiTheme="minorHAnsi"/>
        </w:rPr>
        <w:t>ame, Alert Flag, SSN</w:t>
      </w:r>
      <w:r w:rsidR="00065571">
        <w:rPr>
          <w:rFonts w:asciiTheme="minorHAnsi" w:hAnsiTheme="minorHAnsi"/>
        </w:rPr>
        <w:t>, DOB, Phone</w:t>
      </w:r>
      <w:r w:rsidR="00371527">
        <w:rPr>
          <w:rFonts w:asciiTheme="minorHAnsi" w:hAnsiTheme="minorHAnsi"/>
        </w:rPr>
        <w:t xml:space="preserve">. HHS requested to remove Account </w:t>
      </w:r>
      <w:r w:rsidR="0098547F">
        <w:rPr>
          <w:rFonts w:asciiTheme="minorHAnsi" w:hAnsiTheme="minorHAnsi"/>
        </w:rPr>
        <w:t>because in their world, Account=Contact. B</w:t>
      </w:r>
      <w:r w:rsidR="00371527">
        <w:rPr>
          <w:rFonts w:asciiTheme="minorHAnsi" w:hAnsiTheme="minorHAnsi"/>
        </w:rPr>
        <w:t xml:space="preserve">ut this </w:t>
      </w:r>
      <w:r w:rsidR="0098547F">
        <w:rPr>
          <w:rFonts w:asciiTheme="minorHAnsi" w:hAnsiTheme="minorHAnsi"/>
        </w:rPr>
        <w:t>is not true for DoD and they need to have Account on the lookup</w:t>
      </w:r>
      <w:r w:rsidR="00371527">
        <w:rPr>
          <w:rFonts w:asciiTheme="minorHAnsi" w:hAnsiTheme="minorHAnsi"/>
        </w:rPr>
        <w:t>.</w:t>
      </w:r>
      <w:r w:rsidR="0098547F">
        <w:rPr>
          <w:rFonts w:asciiTheme="minorHAnsi" w:hAnsiTheme="minorHAnsi"/>
        </w:rPr>
        <w:t xml:space="preserve"> See information in the Contact Groups chapter of this document.</w:t>
      </w:r>
    </w:p>
    <w:p w14:paraId="3F3A794B" w14:textId="2963E5A8" w:rsidR="00065571" w:rsidRDefault="00065571" w:rsidP="002F2DAC">
      <w:pPr>
        <w:rPr>
          <w:rFonts w:asciiTheme="minorHAnsi" w:hAnsiTheme="minorHAnsi"/>
        </w:rPr>
      </w:pPr>
    </w:p>
    <w:p w14:paraId="786E2BCE" w14:textId="249A0DD4" w:rsidR="00065571" w:rsidRDefault="00065571" w:rsidP="002F2DAC">
      <w:pPr>
        <w:rPr>
          <w:rFonts w:asciiTheme="minorHAnsi" w:hAnsiTheme="minorHAnsi"/>
        </w:rPr>
      </w:pPr>
      <w:r>
        <w:rPr>
          <w:rFonts w:asciiTheme="minorHAnsi" w:hAnsiTheme="minorHAnsi"/>
        </w:rPr>
        <w:t>Future: if when entering a new Account/Contact, the system will not allow the user to Save if Account name not equal Contact.</w:t>
      </w:r>
      <w:r w:rsidR="00C3450B">
        <w:rPr>
          <w:rFonts w:asciiTheme="minorHAnsi" w:hAnsiTheme="minorHAnsi"/>
        </w:rPr>
        <w:t xml:space="preserve"> OR  The system will auto load the Account fr</w:t>
      </w:r>
      <w:r w:rsidR="0098547F">
        <w:rPr>
          <w:rFonts w:asciiTheme="minorHAnsi" w:hAnsiTheme="minorHAnsi"/>
        </w:rPr>
        <w:t>o</w:t>
      </w:r>
      <w:r w:rsidR="00C3450B">
        <w:rPr>
          <w:rFonts w:asciiTheme="minorHAnsi" w:hAnsiTheme="minorHAnsi"/>
        </w:rPr>
        <w:t>m the Contact. BUT ONLY IF the user is HHS. Does this apply to all HHS agencies?</w:t>
      </w:r>
    </w:p>
    <w:p w14:paraId="4E0E11D9" w14:textId="1CD089AB" w:rsidR="00C3450B" w:rsidRDefault="00C3450B" w:rsidP="002F2DAC">
      <w:pPr>
        <w:rPr>
          <w:rFonts w:asciiTheme="minorHAnsi" w:hAnsiTheme="minorHAnsi"/>
        </w:rPr>
      </w:pPr>
    </w:p>
    <w:p w14:paraId="76E430B9" w14:textId="2230C0BF" w:rsidR="003B49F1" w:rsidRPr="00077803" w:rsidRDefault="008C056B" w:rsidP="003B49F1">
      <w:pPr>
        <w:rPr>
          <w:ins w:id="163" w:author="Valerie Parker" w:date="2018-01-29T18:29:00Z"/>
          <w:rFonts w:asciiTheme="minorHAnsi" w:hAnsiTheme="minorHAnsi"/>
        </w:rPr>
      </w:pPr>
      <w:r w:rsidRPr="00077803">
        <w:rPr>
          <w:rFonts w:asciiTheme="minorHAnsi" w:hAnsiTheme="minorHAnsi"/>
        </w:rPr>
        <w:t>If possible, on the Insert Account/Contact and Insert Account, d</w:t>
      </w:r>
      <w:r w:rsidR="0063716C" w:rsidRPr="00077803">
        <w:rPr>
          <w:rFonts w:asciiTheme="minorHAnsi" w:hAnsiTheme="minorHAnsi"/>
        </w:rPr>
        <w:t xml:space="preserve">efault the </w:t>
      </w:r>
      <w:r w:rsidR="00AC3FC1" w:rsidRPr="00077803">
        <w:rPr>
          <w:rFonts w:asciiTheme="minorHAnsi" w:hAnsiTheme="minorHAnsi"/>
        </w:rPr>
        <w:t>‘Look for Matching Records’ options to First Name and Last Name, not Email.</w:t>
      </w:r>
      <w:r w:rsidR="003B49F1">
        <w:rPr>
          <w:rFonts w:asciiTheme="minorHAnsi" w:hAnsiTheme="minorHAnsi"/>
        </w:rPr>
        <w:t xml:space="preserve"> </w:t>
      </w:r>
      <w:ins w:id="164" w:author="Valerie Parker" w:date="2018-01-29T18:29:00Z">
        <w:r w:rsidR="003B49F1">
          <w:rPr>
            <w:rFonts w:asciiTheme="minorHAnsi" w:hAnsiTheme="minorHAnsi"/>
          </w:rPr>
          <w:t xml:space="preserve">Per Infor, this is not technically possible. They suggest that </w:t>
        </w:r>
        <w:r w:rsidR="007608D3">
          <w:rPr>
            <w:rFonts w:asciiTheme="minorHAnsi" w:hAnsiTheme="minorHAnsi"/>
          </w:rPr>
          <w:t>CC</w:t>
        </w:r>
        <w:r w:rsidR="003B49F1">
          <w:rPr>
            <w:rFonts w:asciiTheme="minorHAnsi" w:hAnsiTheme="minorHAnsi"/>
          </w:rPr>
          <w:t xml:space="preserve"> creates a feature request.</w:t>
        </w:r>
      </w:ins>
    </w:p>
    <w:p w14:paraId="175130CF" w14:textId="77777777" w:rsidR="003B49F1" w:rsidRDefault="003B49F1" w:rsidP="003B49F1">
      <w:pPr>
        <w:rPr>
          <w:rFonts w:asciiTheme="minorHAnsi" w:hAnsiTheme="minorHAnsi"/>
        </w:rPr>
      </w:pPr>
    </w:p>
    <w:p w14:paraId="4AF865EA" w14:textId="77777777" w:rsidR="003B49F1" w:rsidRDefault="003B49F1" w:rsidP="003B49F1">
      <w:pPr>
        <w:rPr>
          <w:rFonts w:asciiTheme="minorHAnsi" w:hAnsiTheme="minorHAnsi"/>
        </w:rPr>
      </w:pPr>
    </w:p>
    <w:p w14:paraId="164898BC" w14:textId="7FA729B8" w:rsidR="002F2DAC" w:rsidRPr="00077803" w:rsidRDefault="002F2DAC" w:rsidP="003B49F1">
      <w:r w:rsidRPr="00077803">
        <w:t>Field Definitions</w:t>
      </w:r>
    </w:p>
    <w:p w14:paraId="7A182BED" w14:textId="77777777" w:rsidR="00DB7BF2" w:rsidRPr="001D6918" w:rsidRDefault="00DB7BF2" w:rsidP="001D6918">
      <w:pPr>
        <w:rPr>
          <w:rFonts w:asciiTheme="minorHAnsi" w:hAnsiTheme="minorHAnsi"/>
          <w:b/>
        </w:rPr>
      </w:pPr>
    </w:p>
    <w:tbl>
      <w:tblPr>
        <w:tblStyle w:val="TableGrid"/>
        <w:tblW w:w="0" w:type="auto"/>
        <w:tblLook w:val="04A0" w:firstRow="1" w:lastRow="0" w:firstColumn="1" w:lastColumn="0" w:noHBand="0" w:noVBand="1"/>
      </w:tblPr>
      <w:tblGrid>
        <w:gridCol w:w="2536"/>
        <w:gridCol w:w="1890"/>
        <w:gridCol w:w="4072"/>
        <w:gridCol w:w="2292"/>
      </w:tblGrid>
      <w:tr w:rsidR="00A02D73" w:rsidRPr="00584664" w14:paraId="1C79BD17" w14:textId="77777777" w:rsidTr="003A4F82">
        <w:tc>
          <w:tcPr>
            <w:tcW w:w="2695" w:type="dxa"/>
          </w:tcPr>
          <w:p w14:paraId="0C5A15D1" w14:textId="77777777" w:rsidR="00A02D73" w:rsidRPr="00584664" w:rsidRDefault="00A02D73" w:rsidP="00A02D73">
            <w:pPr>
              <w:rPr>
                <w:rFonts w:asciiTheme="minorHAnsi" w:hAnsiTheme="minorHAnsi"/>
                <w:b/>
                <w:noProof/>
              </w:rPr>
            </w:pPr>
            <w:r w:rsidRPr="00584664">
              <w:rPr>
                <w:rFonts w:asciiTheme="minorHAnsi" w:hAnsiTheme="minorHAnsi"/>
                <w:b/>
                <w:noProof/>
              </w:rPr>
              <w:t>Field Name</w:t>
            </w:r>
          </w:p>
        </w:tc>
        <w:tc>
          <w:tcPr>
            <w:tcW w:w="1420" w:type="dxa"/>
          </w:tcPr>
          <w:p w14:paraId="7703A9FF" w14:textId="77777777" w:rsidR="00A02D73" w:rsidRPr="00584664" w:rsidRDefault="00A02D73" w:rsidP="00A02D73">
            <w:pPr>
              <w:rPr>
                <w:rFonts w:asciiTheme="minorHAnsi" w:hAnsiTheme="minorHAnsi"/>
                <w:b/>
                <w:noProof/>
              </w:rPr>
            </w:pPr>
            <w:r w:rsidRPr="00584664">
              <w:rPr>
                <w:rFonts w:asciiTheme="minorHAnsi" w:hAnsiTheme="minorHAnsi"/>
                <w:b/>
                <w:noProof/>
              </w:rPr>
              <w:t>Field Type</w:t>
            </w:r>
          </w:p>
        </w:tc>
        <w:tc>
          <w:tcPr>
            <w:tcW w:w="4072" w:type="dxa"/>
          </w:tcPr>
          <w:p w14:paraId="629D88E1" w14:textId="77777777" w:rsidR="00A02D73" w:rsidRPr="00584664" w:rsidRDefault="00A02D73" w:rsidP="00A02D73">
            <w:pPr>
              <w:rPr>
                <w:rFonts w:asciiTheme="minorHAnsi" w:hAnsiTheme="minorHAnsi"/>
                <w:b/>
                <w:noProof/>
              </w:rPr>
            </w:pPr>
            <w:r w:rsidRPr="00584664">
              <w:rPr>
                <w:rFonts w:asciiTheme="minorHAnsi" w:hAnsiTheme="minorHAnsi"/>
                <w:b/>
                <w:noProof/>
              </w:rPr>
              <w:t>Values</w:t>
            </w:r>
          </w:p>
        </w:tc>
        <w:tc>
          <w:tcPr>
            <w:tcW w:w="2292" w:type="dxa"/>
          </w:tcPr>
          <w:p w14:paraId="509919A5" w14:textId="77777777" w:rsidR="00A02D73" w:rsidRPr="00584664" w:rsidRDefault="00A02D73" w:rsidP="00A02D73">
            <w:pPr>
              <w:rPr>
                <w:rFonts w:asciiTheme="minorHAnsi" w:hAnsiTheme="minorHAnsi"/>
                <w:b/>
                <w:noProof/>
              </w:rPr>
            </w:pPr>
            <w:r w:rsidRPr="00584664">
              <w:rPr>
                <w:rFonts w:asciiTheme="minorHAnsi" w:hAnsiTheme="minorHAnsi"/>
                <w:b/>
                <w:noProof/>
              </w:rPr>
              <w:t>Comments</w:t>
            </w:r>
          </w:p>
        </w:tc>
      </w:tr>
      <w:tr w:rsidR="003C2C1B" w:rsidRPr="00584664" w14:paraId="3620E9F5" w14:textId="77777777" w:rsidTr="003A4F82">
        <w:tc>
          <w:tcPr>
            <w:tcW w:w="2695" w:type="dxa"/>
          </w:tcPr>
          <w:p w14:paraId="22AFA2AD" w14:textId="46CB1FAC" w:rsidR="003C2C1B" w:rsidRPr="00077803" w:rsidRDefault="00AA52FE" w:rsidP="003C2C1B">
            <w:pPr>
              <w:rPr>
                <w:rFonts w:asciiTheme="minorHAnsi" w:hAnsiTheme="minorHAnsi"/>
                <w:noProof/>
              </w:rPr>
            </w:pPr>
            <w:ins w:id="165" w:author="Valerie Parker" w:date="2018-02-07T11:01:00Z">
              <w:r>
                <w:rPr>
                  <w:rFonts w:asciiTheme="minorHAnsi" w:hAnsiTheme="minorHAnsi"/>
                  <w:noProof/>
                </w:rPr>
                <w:t xml:space="preserve">Job </w:t>
              </w:r>
            </w:ins>
            <w:r w:rsidR="000F398C" w:rsidRPr="00077803">
              <w:rPr>
                <w:rFonts w:asciiTheme="minorHAnsi" w:hAnsiTheme="minorHAnsi"/>
                <w:noProof/>
              </w:rPr>
              <w:t>Title</w:t>
            </w:r>
          </w:p>
          <w:p w14:paraId="0557CF49" w14:textId="6B91A2C6" w:rsidR="004F41B8" w:rsidRPr="00077803" w:rsidRDefault="004F41B8" w:rsidP="003C2C1B">
            <w:pPr>
              <w:rPr>
                <w:rFonts w:asciiTheme="minorHAnsi" w:hAnsiTheme="minorHAnsi"/>
                <w:b/>
                <w:noProof/>
              </w:rPr>
            </w:pPr>
          </w:p>
        </w:tc>
        <w:tc>
          <w:tcPr>
            <w:tcW w:w="1420" w:type="dxa"/>
          </w:tcPr>
          <w:p w14:paraId="14B7D247" w14:textId="53930E98" w:rsidR="008E0BDC" w:rsidRPr="00077803" w:rsidRDefault="008E0BDC" w:rsidP="003C2C1B">
            <w:pPr>
              <w:rPr>
                <w:rFonts w:asciiTheme="minorHAnsi" w:hAnsiTheme="minorHAnsi"/>
                <w:noProof/>
              </w:rPr>
            </w:pPr>
            <w:r w:rsidRPr="00077803">
              <w:rPr>
                <w:rFonts w:asciiTheme="minorHAnsi" w:hAnsiTheme="minorHAnsi"/>
                <w:noProof/>
              </w:rPr>
              <w:t>Text</w:t>
            </w:r>
          </w:p>
        </w:tc>
        <w:tc>
          <w:tcPr>
            <w:tcW w:w="4072" w:type="dxa"/>
          </w:tcPr>
          <w:p w14:paraId="6B0AAE74" w14:textId="753F9B67" w:rsidR="003C2C1B" w:rsidRPr="00077803" w:rsidRDefault="003C2C1B" w:rsidP="003C2C1B">
            <w:pPr>
              <w:rPr>
                <w:rFonts w:asciiTheme="minorHAnsi" w:hAnsiTheme="minorHAnsi"/>
                <w:noProof/>
              </w:rPr>
            </w:pPr>
          </w:p>
        </w:tc>
        <w:tc>
          <w:tcPr>
            <w:tcW w:w="2292" w:type="dxa"/>
          </w:tcPr>
          <w:p w14:paraId="24ADB59E" w14:textId="77777777" w:rsidR="00875155" w:rsidRPr="00077803" w:rsidRDefault="00875155" w:rsidP="00875155">
            <w:pPr>
              <w:rPr>
                <w:rFonts w:asciiTheme="minorHAnsi" w:hAnsiTheme="minorHAnsi"/>
                <w:strike/>
              </w:rPr>
            </w:pPr>
            <w:r w:rsidRPr="00077803">
              <w:rPr>
                <w:rFonts w:asciiTheme="minorHAnsi" w:hAnsiTheme="minorHAnsi"/>
                <w:strike/>
              </w:rPr>
              <w:t>List provided by CD</w:t>
            </w:r>
          </w:p>
          <w:p w14:paraId="371D3E33" w14:textId="77777777" w:rsidR="00875155" w:rsidRPr="00077803" w:rsidRDefault="00875155" w:rsidP="00875155">
            <w:pPr>
              <w:rPr>
                <w:rFonts w:asciiTheme="minorHAnsi" w:hAnsiTheme="minorHAnsi"/>
                <w:strike/>
              </w:rPr>
            </w:pPr>
            <w:r w:rsidRPr="00077803">
              <w:rPr>
                <w:rFonts w:asciiTheme="minorHAnsi" w:hAnsiTheme="minorHAnsi"/>
                <w:strike/>
              </w:rPr>
              <w:t>List provided by ED</w:t>
            </w:r>
          </w:p>
          <w:p w14:paraId="3C0D2EF4" w14:textId="77777777" w:rsidR="00C3450B" w:rsidRPr="00077803" w:rsidRDefault="006E1C6A" w:rsidP="006E1C6A">
            <w:pPr>
              <w:rPr>
                <w:rFonts w:asciiTheme="minorHAnsi" w:hAnsiTheme="minorHAnsi"/>
                <w:noProof/>
              </w:rPr>
            </w:pPr>
            <w:r w:rsidRPr="00077803">
              <w:rPr>
                <w:rFonts w:asciiTheme="minorHAnsi" w:hAnsiTheme="minorHAnsi"/>
                <w:noProof/>
              </w:rPr>
              <w:t>HHS will not use this field, and it is OK for this field to be displayed.</w:t>
            </w:r>
          </w:p>
          <w:p w14:paraId="11314D1A" w14:textId="77777777" w:rsidR="008E0BDC" w:rsidRPr="00077803" w:rsidRDefault="008E0BDC" w:rsidP="006E1C6A">
            <w:pPr>
              <w:rPr>
                <w:rFonts w:asciiTheme="minorHAnsi" w:hAnsiTheme="minorHAnsi"/>
                <w:noProof/>
              </w:rPr>
            </w:pPr>
          </w:p>
          <w:p w14:paraId="13D38EFB" w14:textId="525334C7" w:rsidR="008E0BDC" w:rsidRPr="00584664" w:rsidRDefault="008E0BDC" w:rsidP="006E1C6A">
            <w:pPr>
              <w:rPr>
                <w:rFonts w:asciiTheme="minorHAnsi" w:hAnsiTheme="minorHAnsi"/>
              </w:rPr>
            </w:pPr>
            <w:r w:rsidRPr="00077803">
              <w:rPr>
                <w:rFonts w:asciiTheme="minorHAnsi" w:hAnsiTheme="minorHAnsi"/>
              </w:rPr>
              <w:t>1/19 DoD requested this field be made text only, not a pick list</w:t>
            </w:r>
          </w:p>
        </w:tc>
      </w:tr>
      <w:tr w:rsidR="003C2C1B" w:rsidRPr="00584664" w14:paraId="3FF96064" w14:textId="77777777" w:rsidTr="003A4F82">
        <w:trPr>
          <w:trHeight w:val="638"/>
        </w:trPr>
        <w:tc>
          <w:tcPr>
            <w:tcW w:w="2695" w:type="dxa"/>
          </w:tcPr>
          <w:p w14:paraId="27BC2D61" w14:textId="615E3DBD" w:rsidR="003C2C1B" w:rsidRPr="00584664" w:rsidRDefault="000F398C" w:rsidP="003C2C1B">
            <w:pPr>
              <w:rPr>
                <w:rFonts w:asciiTheme="minorHAnsi" w:hAnsiTheme="minorHAnsi"/>
                <w:noProof/>
              </w:rPr>
            </w:pPr>
            <w:r>
              <w:rPr>
                <w:rFonts w:asciiTheme="minorHAnsi" w:hAnsiTheme="minorHAnsi"/>
                <w:noProof/>
              </w:rPr>
              <w:t>Account Manager</w:t>
            </w:r>
          </w:p>
        </w:tc>
        <w:tc>
          <w:tcPr>
            <w:tcW w:w="1420" w:type="dxa"/>
          </w:tcPr>
          <w:p w14:paraId="79259FC0" w14:textId="5721DA94" w:rsidR="003C2C1B" w:rsidRPr="00584664" w:rsidRDefault="000F398C" w:rsidP="003C2C1B">
            <w:pPr>
              <w:rPr>
                <w:rFonts w:asciiTheme="minorHAnsi" w:hAnsiTheme="minorHAnsi"/>
                <w:noProof/>
              </w:rPr>
            </w:pPr>
            <w:r>
              <w:rPr>
                <w:rFonts w:asciiTheme="minorHAnsi" w:hAnsiTheme="minorHAnsi"/>
                <w:noProof/>
              </w:rPr>
              <w:t>Lookup</w:t>
            </w:r>
          </w:p>
        </w:tc>
        <w:tc>
          <w:tcPr>
            <w:tcW w:w="4072" w:type="dxa"/>
          </w:tcPr>
          <w:p w14:paraId="74B2FEB7" w14:textId="39966ED7" w:rsidR="003C2C1B" w:rsidRPr="00584664" w:rsidRDefault="003C2C1B" w:rsidP="003C2C1B">
            <w:pPr>
              <w:rPr>
                <w:rFonts w:asciiTheme="minorHAnsi" w:hAnsiTheme="minorHAnsi"/>
                <w:noProof/>
              </w:rPr>
            </w:pPr>
          </w:p>
        </w:tc>
        <w:tc>
          <w:tcPr>
            <w:tcW w:w="2292" w:type="dxa"/>
          </w:tcPr>
          <w:p w14:paraId="11E2AC51" w14:textId="544DAC13" w:rsidR="003C2C1B" w:rsidRPr="00584664" w:rsidRDefault="000F398C" w:rsidP="003C2C1B">
            <w:pPr>
              <w:rPr>
                <w:rFonts w:asciiTheme="minorHAnsi" w:hAnsiTheme="minorHAnsi"/>
                <w:noProof/>
              </w:rPr>
            </w:pPr>
            <w:r>
              <w:rPr>
                <w:rFonts w:asciiTheme="minorHAnsi" w:hAnsiTheme="minorHAnsi"/>
                <w:noProof/>
              </w:rPr>
              <w:t>Relabel as Contact Manager</w:t>
            </w:r>
          </w:p>
        </w:tc>
      </w:tr>
      <w:tr w:rsidR="00A02D73" w:rsidRPr="00584664" w14:paraId="17F86406" w14:textId="77777777" w:rsidTr="003A4F82">
        <w:tc>
          <w:tcPr>
            <w:tcW w:w="2695" w:type="dxa"/>
          </w:tcPr>
          <w:p w14:paraId="13BDB94F" w14:textId="77777777" w:rsidR="00A02D73" w:rsidRPr="00077803" w:rsidRDefault="00F60D8C" w:rsidP="00A02D73">
            <w:pPr>
              <w:rPr>
                <w:rFonts w:asciiTheme="minorHAnsi" w:hAnsiTheme="minorHAnsi"/>
                <w:noProof/>
              </w:rPr>
            </w:pPr>
            <w:r w:rsidRPr="00077803">
              <w:rPr>
                <w:rFonts w:asciiTheme="minorHAnsi" w:hAnsiTheme="minorHAnsi"/>
                <w:noProof/>
              </w:rPr>
              <w:t>Type</w:t>
            </w:r>
          </w:p>
          <w:p w14:paraId="2A0337E2" w14:textId="77777777" w:rsidR="004F41B8" w:rsidRPr="00077803" w:rsidRDefault="004F41B8" w:rsidP="00A02D73">
            <w:pPr>
              <w:rPr>
                <w:rFonts w:asciiTheme="minorHAnsi" w:hAnsiTheme="minorHAnsi"/>
                <w:noProof/>
              </w:rPr>
            </w:pPr>
          </w:p>
          <w:p w14:paraId="5CF3A24F" w14:textId="4FE4B99D" w:rsidR="004F41B8" w:rsidRPr="00077803" w:rsidRDefault="004F41B8" w:rsidP="00A02D73">
            <w:pPr>
              <w:rPr>
                <w:rFonts w:asciiTheme="minorHAnsi" w:hAnsiTheme="minorHAnsi"/>
                <w:noProof/>
              </w:rPr>
            </w:pPr>
          </w:p>
        </w:tc>
        <w:tc>
          <w:tcPr>
            <w:tcW w:w="1420" w:type="dxa"/>
          </w:tcPr>
          <w:p w14:paraId="09A6A391" w14:textId="3B4E017B" w:rsidR="00A02D73" w:rsidRPr="00077803" w:rsidRDefault="00333715" w:rsidP="00A02D73">
            <w:pPr>
              <w:rPr>
                <w:rFonts w:asciiTheme="minorHAnsi" w:hAnsiTheme="minorHAnsi"/>
                <w:noProof/>
              </w:rPr>
            </w:pPr>
            <w:r w:rsidRPr="00077803">
              <w:rPr>
                <w:rFonts w:asciiTheme="minorHAnsi" w:hAnsiTheme="minorHAnsi"/>
                <w:noProof/>
              </w:rPr>
              <w:t xml:space="preserve">Multiselect </w:t>
            </w:r>
            <w:r w:rsidR="00F60D8C" w:rsidRPr="00077803">
              <w:rPr>
                <w:rFonts w:asciiTheme="minorHAnsi" w:hAnsiTheme="minorHAnsi"/>
                <w:noProof/>
              </w:rPr>
              <w:t>Pick list</w:t>
            </w:r>
          </w:p>
        </w:tc>
        <w:tc>
          <w:tcPr>
            <w:tcW w:w="4072" w:type="dxa"/>
          </w:tcPr>
          <w:p w14:paraId="2517831B" w14:textId="7C51EC13" w:rsidR="008E0BDC" w:rsidRPr="00077803" w:rsidRDefault="008E0BDC" w:rsidP="00A02D73">
            <w:pPr>
              <w:rPr>
                <w:rFonts w:asciiTheme="minorHAnsi" w:hAnsiTheme="minorHAnsi"/>
                <w:noProof/>
              </w:rPr>
            </w:pPr>
            <w:r w:rsidRPr="00077803">
              <w:rPr>
                <w:rFonts w:asciiTheme="minorHAnsi" w:hAnsiTheme="minorHAnsi"/>
                <w:noProof/>
              </w:rPr>
              <w:t>Account Manager</w:t>
            </w:r>
          </w:p>
          <w:p w14:paraId="6DDA9AF2" w14:textId="628266C0" w:rsidR="00C20FA7" w:rsidRPr="00077803" w:rsidRDefault="00C20FA7" w:rsidP="00A02D73">
            <w:pPr>
              <w:rPr>
                <w:rFonts w:asciiTheme="minorHAnsi" w:hAnsiTheme="minorHAnsi"/>
                <w:noProof/>
              </w:rPr>
            </w:pPr>
            <w:r w:rsidRPr="00077803">
              <w:rPr>
                <w:rFonts w:asciiTheme="minorHAnsi" w:hAnsiTheme="minorHAnsi"/>
                <w:noProof/>
              </w:rPr>
              <w:t>Agency Director</w:t>
            </w:r>
          </w:p>
          <w:p w14:paraId="589D3796" w14:textId="7CB45769" w:rsidR="00875155" w:rsidRPr="00077803" w:rsidRDefault="00875155" w:rsidP="00A02D73">
            <w:pPr>
              <w:rPr>
                <w:rFonts w:asciiTheme="minorHAnsi" w:hAnsiTheme="minorHAnsi"/>
                <w:noProof/>
              </w:rPr>
            </w:pPr>
            <w:r w:rsidRPr="00077803">
              <w:rPr>
                <w:rFonts w:asciiTheme="minorHAnsi" w:hAnsiTheme="minorHAnsi"/>
                <w:noProof/>
              </w:rPr>
              <w:t>Attorney</w:t>
            </w:r>
          </w:p>
          <w:p w14:paraId="3EF7BE54" w14:textId="77777777" w:rsidR="00F96382" w:rsidRPr="00077803" w:rsidRDefault="00F96382" w:rsidP="00A02D73">
            <w:pPr>
              <w:rPr>
                <w:rFonts w:asciiTheme="minorHAnsi" w:hAnsiTheme="minorHAnsi"/>
                <w:noProof/>
              </w:rPr>
            </w:pPr>
            <w:r w:rsidRPr="00077803">
              <w:rPr>
                <w:rFonts w:asciiTheme="minorHAnsi" w:hAnsiTheme="minorHAnsi"/>
                <w:noProof/>
              </w:rPr>
              <w:t>Banker</w:t>
            </w:r>
          </w:p>
          <w:p w14:paraId="2454B82C" w14:textId="1AAB76C2" w:rsidR="00674D06" w:rsidRPr="00077803" w:rsidRDefault="00674D06" w:rsidP="00A02D73">
            <w:pPr>
              <w:rPr>
                <w:rFonts w:asciiTheme="minorHAnsi" w:hAnsiTheme="minorHAnsi"/>
                <w:noProof/>
              </w:rPr>
            </w:pPr>
            <w:r w:rsidRPr="00077803">
              <w:rPr>
                <w:rFonts w:asciiTheme="minorHAnsi" w:hAnsiTheme="minorHAnsi"/>
                <w:noProof/>
              </w:rPr>
              <w:t>Billing</w:t>
            </w:r>
          </w:p>
          <w:p w14:paraId="6823F507" w14:textId="77777777" w:rsidR="00674D06" w:rsidRPr="00077803" w:rsidRDefault="00674D06" w:rsidP="00A02D73">
            <w:pPr>
              <w:rPr>
                <w:rFonts w:asciiTheme="minorHAnsi" w:hAnsiTheme="minorHAnsi"/>
                <w:noProof/>
              </w:rPr>
            </w:pPr>
            <w:r w:rsidRPr="00077803">
              <w:rPr>
                <w:rFonts w:asciiTheme="minorHAnsi" w:hAnsiTheme="minorHAnsi"/>
                <w:noProof/>
              </w:rPr>
              <w:t>Champion</w:t>
            </w:r>
          </w:p>
          <w:p w14:paraId="69BA05FC" w14:textId="77777777" w:rsidR="00875155" w:rsidRPr="00077803" w:rsidRDefault="00875155" w:rsidP="00A02D73">
            <w:pPr>
              <w:rPr>
                <w:rFonts w:asciiTheme="minorHAnsi" w:hAnsiTheme="minorHAnsi"/>
                <w:noProof/>
              </w:rPr>
            </w:pPr>
            <w:r w:rsidRPr="00077803">
              <w:rPr>
                <w:rFonts w:asciiTheme="minorHAnsi" w:hAnsiTheme="minorHAnsi"/>
                <w:noProof/>
              </w:rPr>
              <w:lastRenderedPageBreak/>
              <w:t>CEO</w:t>
            </w:r>
          </w:p>
          <w:p w14:paraId="402542EA" w14:textId="4F44E687" w:rsidR="00875155" w:rsidRPr="00077803" w:rsidRDefault="00875155" w:rsidP="00A02D73">
            <w:pPr>
              <w:rPr>
                <w:rFonts w:asciiTheme="minorHAnsi" w:hAnsiTheme="minorHAnsi"/>
                <w:noProof/>
              </w:rPr>
            </w:pPr>
            <w:r w:rsidRPr="00077803">
              <w:rPr>
                <w:rFonts w:asciiTheme="minorHAnsi" w:hAnsiTheme="minorHAnsi"/>
                <w:noProof/>
              </w:rPr>
              <w:t>CFO</w:t>
            </w:r>
          </w:p>
          <w:p w14:paraId="214CAB20" w14:textId="22BB9D6A" w:rsidR="008E0BDC" w:rsidRPr="00077803" w:rsidRDefault="008E0BDC" w:rsidP="00A02D73">
            <w:pPr>
              <w:rPr>
                <w:rFonts w:asciiTheme="minorHAnsi" w:hAnsiTheme="minorHAnsi"/>
                <w:noProof/>
              </w:rPr>
            </w:pPr>
            <w:r w:rsidRPr="00077803">
              <w:rPr>
                <w:rFonts w:asciiTheme="minorHAnsi" w:hAnsiTheme="minorHAnsi"/>
                <w:noProof/>
              </w:rPr>
              <w:t>Client</w:t>
            </w:r>
          </w:p>
          <w:p w14:paraId="37538D93" w14:textId="0867049F" w:rsidR="00674D06" w:rsidRPr="00077803" w:rsidRDefault="00674D06" w:rsidP="00A02D73">
            <w:pPr>
              <w:rPr>
                <w:rFonts w:asciiTheme="minorHAnsi" w:hAnsiTheme="minorHAnsi"/>
                <w:noProof/>
              </w:rPr>
            </w:pPr>
            <w:r w:rsidRPr="00077803">
              <w:rPr>
                <w:rFonts w:asciiTheme="minorHAnsi" w:hAnsiTheme="minorHAnsi"/>
                <w:noProof/>
              </w:rPr>
              <w:t>Collections</w:t>
            </w:r>
          </w:p>
          <w:p w14:paraId="7328FB62" w14:textId="2423D626" w:rsidR="002C225E" w:rsidRPr="00077803" w:rsidRDefault="002C225E" w:rsidP="00A02D73">
            <w:pPr>
              <w:rPr>
                <w:rFonts w:asciiTheme="minorHAnsi" w:hAnsiTheme="minorHAnsi"/>
                <w:noProof/>
              </w:rPr>
            </w:pPr>
            <w:r w:rsidRPr="00077803">
              <w:rPr>
                <w:rFonts w:asciiTheme="minorHAnsi" w:hAnsiTheme="minorHAnsi"/>
                <w:noProof/>
              </w:rPr>
              <w:t>Community Contact</w:t>
            </w:r>
          </w:p>
          <w:p w14:paraId="0DDB2DB3" w14:textId="05AD1299" w:rsidR="002C225E" w:rsidRPr="00077803" w:rsidRDefault="002C225E" w:rsidP="00A02D73">
            <w:pPr>
              <w:rPr>
                <w:rFonts w:asciiTheme="minorHAnsi" w:hAnsiTheme="minorHAnsi"/>
                <w:noProof/>
              </w:rPr>
            </w:pPr>
            <w:r w:rsidRPr="00077803">
              <w:rPr>
                <w:rFonts w:asciiTheme="minorHAnsi" w:hAnsiTheme="minorHAnsi"/>
                <w:noProof/>
              </w:rPr>
              <w:t>Contractor</w:t>
            </w:r>
          </w:p>
          <w:p w14:paraId="5BAF370C" w14:textId="615454E2" w:rsidR="002C225E" w:rsidRPr="00077803" w:rsidRDefault="002C225E" w:rsidP="00A02D73">
            <w:pPr>
              <w:rPr>
                <w:rFonts w:asciiTheme="minorHAnsi" w:hAnsiTheme="minorHAnsi"/>
                <w:noProof/>
              </w:rPr>
            </w:pPr>
            <w:r w:rsidRPr="00077803">
              <w:rPr>
                <w:rFonts w:asciiTheme="minorHAnsi" w:hAnsiTheme="minorHAnsi"/>
                <w:noProof/>
              </w:rPr>
              <w:t>County Agency</w:t>
            </w:r>
          </w:p>
          <w:p w14:paraId="3BD46CC2" w14:textId="77777777" w:rsidR="002C225E" w:rsidRPr="00077803" w:rsidRDefault="002C225E" w:rsidP="00A02D73">
            <w:pPr>
              <w:rPr>
                <w:rFonts w:asciiTheme="minorHAnsi" w:hAnsiTheme="minorHAnsi"/>
                <w:noProof/>
              </w:rPr>
            </w:pPr>
            <w:r w:rsidRPr="00077803">
              <w:rPr>
                <w:rFonts w:asciiTheme="minorHAnsi" w:hAnsiTheme="minorHAnsi"/>
                <w:noProof/>
              </w:rPr>
              <w:t>County Council (CCE)</w:t>
            </w:r>
          </w:p>
          <w:p w14:paraId="7B4939D7" w14:textId="16633610" w:rsidR="002C225E" w:rsidRPr="00077803" w:rsidRDefault="002C225E" w:rsidP="00A02D73">
            <w:pPr>
              <w:rPr>
                <w:rFonts w:asciiTheme="minorHAnsi" w:hAnsiTheme="minorHAnsi"/>
                <w:noProof/>
              </w:rPr>
            </w:pPr>
            <w:r w:rsidRPr="00077803">
              <w:rPr>
                <w:rFonts w:asciiTheme="minorHAnsi" w:hAnsiTheme="minorHAnsi"/>
                <w:noProof/>
              </w:rPr>
              <w:t>County Executive Office</w:t>
            </w:r>
          </w:p>
          <w:p w14:paraId="771DD242" w14:textId="3F779E1F" w:rsidR="002C225E" w:rsidRPr="00077803" w:rsidRDefault="002C225E" w:rsidP="00A02D73">
            <w:pPr>
              <w:rPr>
                <w:rFonts w:asciiTheme="minorHAnsi" w:hAnsiTheme="minorHAnsi"/>
                <w:noProof/>
              </w:rPr>
            </w:pPr>
            <w:r w:rsidRPr="00077803">
              <w:rPr>
                <w:rFonts w:asciiTheme="minorHAnsi" w:hAnsiTheme="minorHAnsi"/>
                <w:noProof/>
              </w:rPr>
              <w:t>Court Representative</w:t>
            </w:r>
          </w:p>
          <w:p w14:paraId="291FC972" w14:textId="77777777" w:rsidR="00F96382" w:rsidRPr="00077803" w:rsidRDefault="00F96382" w:rsidP="008E0BDC">
            <w:pPr>
              <w:rPr>
                <w:rFonts w:asciiTheme="minorHAnsi" w:hAnsiTheme="minorHAnsi"/>
                <w:noProof/>
              </w:rPr>
            </w:pPr>
            <w:r w:rsidRPr="00077803">
              <w:rPr>
                <w:rFonts w:asciiTheme="minorHAnsi" w:hAnsiTheme="minorHAnsi"/>
                <w:noProof/>
              </w:rPr>
              <w:t>Credential Provider</w:t>
            </w:r>
          </w:p>
          <w:p w14:paraId="5D671A8B" w14:textId="033BD324" w:rsidR="002C225E" w:rsidRPr="00077803" w:rsidRDefault="000C6BE4" w:rsidP="008E0BDC">
            <w:pPr>
              <w:rPr>
                <w:rFonts w:asciiTheme="minorHAnsi" w:hAnsiTheme="minorHAnsi"/>
                <w:noProof/>
              </w:rPr>
            </w:pPr>
            <w:r w:rsidRPr="00077803">
              <w:rPr>
                <w:rFonts w:asciiTheme="minorHAnsi" w:hAnsiTheme="minorHAnsi"/>
                <w:noProof/>
              </w:rPr>
              <w:t>Customer</w:t>
            </w:r>
          </w:p>
          <w:p w14:paraId="334E8C66" w14:textId="77777777" w:rsidR="002C225E" w:rsidRPr="00077803" w:rsidRDefault="002C225E" w:rsidP="008E0BDC">
            <w:pPr>
              <w:rPr>
                <w:rFonts w:asciiTheme="minorHAnsi" w:hAnsiTheme="minorHAnsi"/>
                <w:noProof/>
              </w:rPr>
            </w:pPr>
            <w:r w:rsidRPr="00077803">
              <w:rPr>
                <w:rFonts w:asciiTheme="minorHAnsi" w:hAnsiTheme="minorHAnsi"/>
                <w:noProof/>
              </w:rPr>
              <w:t>Customer / Participant</w:t>
            </w:r>
          </w:p>
          <w:p w14:paraId="4CC00B11" w14:textId="0136EDD4" w:rsidR="008E0BDC" w:rsidRPr="00077803" w:rsidRDefault="008E0BDC" w:rsidP="008E0BDC">
            <w:pPr>
              <w:rPr>
                <w:rFonts w:asciiTheme="minorHAnsi" w:hAnsiTheme="minorHAnsi"/>
                <w:noProof/>
              </w:rPr>
            </w:pPr>
            <w:r w:rsidRPr="00077803">
              <w:rPr>
                <w:rFonts w:asciiTheme="minorHAnsi" w:hAnsiTheme="minorHAnsi"/>
                <w:noProof/>
              </w:rPr>
              <w:t>Debtor – 1</w:t>
            </w:r>
          </w:p>
          <w:p w14:paraId="7E755CB2" w14:textId="77777777" w:rsidR="008E0BDC" w:rsidRPr="00077803" w:rsidRDefault="008E0BDC" w:rsidP="008E0BDC">
            <w:pPr>
              <w:rPr>
                <w:rFonts w:asciiTheme="minorHAnsi" w:hAnsiTheme="minorHAnsi"/>
                <w:noProof/>
              </w:rPr>
            </w:pPr>
            <w:r w:rsidRPr="00077803">
              <w:rPr>
                <w:rFonts w:asciiTheme="minorHAnsi" w:hAnsiTheme="minorHAnsi"/>
                <w:noProof/>
              </w:rPr>
              <w:t>Debtor – 2</w:t>
            </w:r>
          </w:p>
          <w:p w14:paraId="77720A7A" w14:textId="77777777" w:rsidR="008E0BDC" w:rsidRPr="00077803" w:rsidRDefault="008E0BDC" w:rsidP="008E0BDC">
            <w:pPr>
              <w:rPr>
                <w:rFonts w:asciiTheme="minorHAnsi" w:hAnsiTheme="minorHAnsi"/>
                <w:noProof/>
              </w:rPr>
            </w:pPr>
            <w:r w:rsidRPr="00077803">
              <w:rPr>
                <w:rFonts w:asciiTheme="minorHAnsi" w:hAnsiTheme="minorHAnsi"/>
                <w:noProof/>
              </w:rPr>
              <w:t>Debtor – 3</w:t>
            </w:r>
          </w:p>
          <w:p w14:paraId="1DD41AE6" w14:textId="563D3D51" w:rsidR="00674D06" w:rsidRPr="00077803" w:rsidRDefault="00674D06" w:rsidP="00A02D73">
            <w:pPr>
              <w:rPr>
                <w:rFonts w:asciiTheme="minorHAnsi" w:hAnsiTheme="minorHAnsi"/>
                <w:noProof/>
              </w:rPr>
            </w:pPr>
            <w:r w:rsidRPr="00077803">
              <w:rPr>
                <w:rFonts w:asciiTheme="minorHAnsi" w:hAnsiTheme="minorHAnsi"/>
                <w:noProof/>
              </w:rPr>
              <w:t>Decision Maker</w:t>
            </w:r>
          </w:p>
          <w:p w14:paraId="6BBD4F80" w14:textId="2112DE8C" w:rsidR="002C225E" w:rsidRPr="00077803" w:rsidRDefault="002C225E" w:rsidP="00A02D73">
            <w:pPr>
              <w:rPr>
                <w:rFonts w:asciiTheme="minorHAnsi" w:hAnsiTheme="minorHAnsi"/>
                <w:noProof/>
              </w:rPr>
            </w:pPr>
            <w:r w:rsidRPr="00077803">
              <w:rPr>
                <w:rFonts w:asciiTheme="minorHAnsi" w:hAnsiTheme="minorHAnsi"/>
                <w:noProof/>
              </w:rPr>
              <w:t>Director’s Office</w:t>
            </w:r>
          </w:p>
          <w:p w14:paraId="2E4885A5" w14:textId="722AB70D" w:rsidR="008E0BDC" w:rsidRPr="00077803" w:rsidRDefault="008E0BDC" w:rsidP="00A02D73">
            <w:pPr>
              <w:rPr>
                <w:rFonts w:asciiTheme="minorHAnsi" w:hAnsiTheme="minorHAnsi"/>
                <w:noProof/>
              </w:rPr>
            </w:pPr>
            <w:r w:rsidRPr="00077803">
              <w:rPr>
                <w:rFonts w:asciiTheme="minorHAnsi" w:hAnsiTheme="minorHAnsi"/>
                <w:noProof/>
              </w:rPr>
              <w:t>Economic Dev Dir.</w:t>
            </w:r>
          </w:p>
          <w:p w14:paraId="677DB3AF" w14:textId="5B9B6184" w:rsidR="002C225E" w:rsidRPr="00077803" w:rsidRDefault="002C225E" w:rsidP="00A02D73">
            <w:pPr>
              <w:rPr>
                <w:rFonts w:asciiTheme="minorHAnsi" w:hAnsiTheme="minorHAnsi"/>
                <w:noProof/>
              </w:rPr>
            </w:pPr>
            <w:r w:rsidRPr="00077803">
              <w:rPr>
                <w:rFonts w:asciiTheme="minorHAnsi" w:hAnsiTheme="minorHAnsi"/>
                <w:noProof/>
              </w:rPr>
              <w:t>Employee</w:t>
            </w:r>
          </w:p>
          <w:p w14:paraId="1E0B8261" w14:textId="614E7FBC" w:rsidR="002C225E" w:rsidRPr="00077803" w:rsidRDefault="002C225E" w:rsidP="00A02D73">
            <w:pPr>
              <w:rPr>
                <w:rFonts w:asciiTheme="minorHAnsi" w:hAnsiTheme="minorHAnsi"/>
                <w:noProof/>
              </w:rPr>
            </w:pPr>
            <w:r w:rsidRPr="00077803">
              <w:rPr>
                <w:rFonts w:asciiTheme="minorHAnsi" w:hAnsiTheme="minorHAnsi"/>
                <w:noProof/>
              </w:rPr>
              <w:t>Employer</w:t>
            </w:r>
          </w:p>
          <w:p w14:paraId="2D59D322" w14:textId="300268DD" w:rsidR="000C6BE4" w:rsidRPr="00077803" w:rsidRDefault="000C6BE4" w:rsidP="00A02D73">
            <w:pPr>
              <w:rPr>
                <w:rFonts w:asciiTheme="minorHAnsi" w:hAnsiTheme="minorHAnsi"/>
                <w:noProof/>
              </w:rPr>
            </w:pPr>
            <w:r w:rsidRPr="00077803">
              <w:rPr>
                <w:rFonts w:asciiTheme="minorHAnsi" w:hAnsiTheme="minorHAnsi"/>
                <w:noProof/>
              </w:rPr>
              <w:t>External Agency</w:t>
            </w:r>
          </w:p>
          <w:p w14:paraId="1FC181EB" w14:textId="0AF44BED" w:rsidR="002C225E" w:rsidRPr="00077803" w:rsidRDefault="002C225E" w:rsidP="00A02D73">
            <w:pPr>
              <w:rPr>
                <w:rFonts w:asciiTheme="minorHAnsi" w:hAnsiTheme="minorHAnsi"/>
                <w:noProof/>
              </w:rPr>
            </w:pPr>
            <w:r w:rsidRPr="00077803">
              <w:rPr>
                <w:rFonts w:asciiTheme="minorHAnsi" w:hAnsiTheme="minorHAnsi"/>
                <w:noProof/>
              </w:rPr>
              <w:t>Family Member / Guardian</w:t>
            </w:r>
          </w:p>
          <w:p w14:paraId="3400BEB6" w14:textId="312ACBF4" w:rsidR="002C225E" w:rsidRPr="00077803" w:rsidRDefault="002C225E" w:rsidP="00A02D73">
            <w:pPr>
              <w:rPr>
                <w:rFonts w:asciiTheme="minorHAnsi" w:hAnsiTheme="minorHAnsi"/>
                <w:noProof/>
              </w:rPr>
            </w:pPr>
            <w:r w:rsidRPr="00077803">
              <w:rPr>
                <w:rFonts w:asciiTheme="minorHAnsi" w:hAnsiTheme="minorHAnsi"/>
                <w:noProof/>
              </w:rPr>
              <w:t>Federal/State/City Rep.</w:t>
            </w:r>
          </w:p>
          <w:p w14:paraId="60E53EFD" w14:textId="456E5006" w:rsidR="00875155" w:rsidRPr="00077803" w:rsidRDefault="00875155" w:rsidP="00A02D73">
            <w:pPr>
              <w:rPr>
                <w:rFonts w:asciiTheme="minorHAnsi" w:hAnsiTheme="minorHAnsi"/>
                <w:noProof/>
              </w:rPr>
            </w:pPr>
            <w:r w:rsidRPr="00077803">
              <w:rPr>
                <w:rFonts w:asciiTheme="minorHAnsi" w:hAnsiTheme="minorHAnsi"/>
                <w:noProof/>
              </w:rPr>
              <w:t>Financial Contact</w:t>
            </w:r>
          </w:p>
          <w:p w14:paraId="2671088D" w14:textId="29B65427" w:rsidR="00F96382" w:rsidRPr="00077803" w:rsidRDefault="00F96382" w:rsidP="00A02D73">
            <w:pPr>
              <w:rPr>
                <w:rFonts w:asciiTheme="minorHAnsi" w:hAnsiTheme="minorHAnsi"/>
                <w:noProof/>
              </w:rPr>
            </w:pPr>
            <w:r w:rsidRPr="00077803">
              <w:rPr>
                <w:rFonts w:asciiTheme="minorHAnsi" w:hAnsiTheme="minorHAnsi"/>
                <w:noProof/>
              </w:rPr>
              <w:t>Friend</w:t>
            </w:r>
          </w:p>
          <w:p w14:paraId="36993170" w14:textId="1F01E313" w:rsidR="00674D06" w:rsidRPr="00077803" w:rsidRDefault="00674D06" w:rsidP="00A02D73">
            <w:pPr>
              <w:rPr>
                <w:rFonts w:asciiTheme="minorHAnsi" w:hAnsiTheme="minorHAnsi"/>
                <w:noProof/>
              </w:rPr>
            </w:pPr>
            <w:r w:rsidRPr="00077803">
              <w:rPr>
                <w:rFonts w:asciiTheme="minorHAnsi" w:hAnsiTheme="minorHAnsi"/>
                <w:noProof/>
              </w:rPr>
              <w:t>Gatekeeper</w:t>
            </w:r>
          </w:p>
          <w:p w14:paraId="0E90D332" w14:textId="77777777" w:rsidR="008E0BDC" w:rsidRPr="00077803" w:rsidRDefault="008E0BDC" w:rsidP="008E0BDC">
            <w:pPr>
              <w:rPr>
                <w:rFonts w:asciiTheme="minorHAnsi" w:hAnsiTheme="minorHAnsi"/>
                <w:noProof/>
              </w:rPr>
            </w:pPr>
            <w:r w:rsidRPr="00077803">
              <w:rPr>
                <w:rFonts w:asciiTheme="minorHAnsi" w:hAnsiTheme="minorHAnsi"/>
                <w:noProof/>
              </w:rPr>
              <w:t>Guarantor</w:t>
            </w:r>
          </w:p>
          <w:p w14:paraId="3321E66B" w14:textId="634115AD" w:rsidR="008E0BDC" w:rsidRPr="00077803" w:rsidRDefault="008E0BDC" w:rsidP="008E0BDC">
            <w:pPr>
              <w:rPr>
                <w:rFonts w:asciiTheme="minorHAnsi" w:hAnsiTheme="minorHAnsi"/>
                <w:noProof/>
              </w:rPr>
            </w:pPr>
            <w:r w:rsidRPr="00077803">
              <w:rPr>
                <w:rFonts w:asciiTheme="minorHAnsi" w:hAnsiTheme="minorHAnsi"/>
                <w:noProof/>
              </w:rPr>
              <w:t xml:space="preserve">Home Owner </w:t>
            </w:r>
          </w:p>
          <w:p w14:paraId="52E96E48" w14:textId="3ED4D1FA" w:rsidR="00F96382" w:rsidRPr="00077803" w:rsidRDefault="00F96382" w:rsidP="008E0BDC">
            <w:pPr>
              <w:rPr>
                <w:rFonts w:asciiTheme="minorHAnsi" w:hAnsiTheme="minorHAnsi"/>
                <w:noProof/>
              </w:rPr>
            </w:pPr>
            <w:r w:rsidRPr="00077803">
              <w:rPr>
                <w:rFonts w:asciiTheme="minorHAnsi" w:hAnsiTheme="minorHAnsi"/>
                <w:noProof/>
              </w:rPr>
              <w:t>Homeless Person</w:t>
            </w:r>
          </w:p>
          <w:p w14:paraId="3B7001FC" w14:textId="16A40FB5" w:rsidR="002C225E" w:rsidRPr="00077803" w:rsidRDefault="002C225E" w:rsidP="008E0BDC">
            <w:pPr>
              <w:rPr>
                <w:rFonts w:asciiTheme="minorHAnsi" w:hAnsiTheme="minorHAnsi"/>
                <w:noProof/>
              </w:rPr>
            </w:pPr>
            <w:r w:rsidRPr="00077803">
              <w:rPr>
                <w:rFonts w:asciiTheme="minorHAnsi" w:hAnsiTheme="minorHAnsi"/>
                <w:noProof/>
              </w:rPr>
              <w:t>Investigation Unit</w:t>
            </w:r>
          </w:p>
          <w:p w14:paraId="457492C9" w14:textId="45507A48" w:rsidR="00875155" w:rsidRPr="00077803" w:rsidRDefault="00875155" w:rsidP="008E0BDC">
            <w:pPr>
              <w:rPr>
                <w:rFonts w:asciiTheme="minorHAnsi" w:hAnsiTheme="minorHAnsi"/>
                <w:noProof/>
              </w:rPr>
            </w:pPr>
            <w:r w:rsidRPr="00077803">
              <w:rPr>
                <w:rFonts w:asciiTheme="minorHAnsi" w:hAnsiTheme="minorHAnsi"/>
                <w:noProof/>
              </w:rPr>
              <w:t>Jobs</w:t>
            </w:r>
            <w:r w:rsidR="008E0BDC" w:rsidRPr="00077803">
              <w:rPr>
                <w:rFonts w:asciiTheme="minorHAnsi" w:hAnsiTheme="minorHAnsi"/>
                <w:noProof/>
              </w:rPr>
              <w:t xml:space="preserve"> </w:t>
            </w:r>
            <w:r w:rsidRPr="00077803">
              <w:rPr>
                <w:rFonts w:asciiTheme="minorHAnsi" w:hAnsiTheme="minorHAnsi"/>
                <w:noProof/>
              </w:rPr>
              <w:t>Reporting Contact</w:t>
            </w:r>
          </w:p>
          <w:p w14:paraId="4E85B850" w14:textId="1321E26E" w:rsidR="002C225E" w:rsidRPr="00077803" w:rsidRDefault="002C225E" w:rsidP="008E0BDC">
            <w:pPr>
              <w:rPr>
                <w:rFonts w:asciiTheme="minorHAnsi" w:hAnsiTheme="minorHAnsi"/>
                <w:noProof/>
              </w:rPr>
            </w:pPr>
            <w:r w:rsidRPr="00077803">
              <w:rPr>
                <w:rFonts w:asciiTheme="minorHAnsi" w:hAnsiTheme="minorHAnsi"/>
                <w:noProof/>
              </w:rPr>
              <w:t>Legal Aid Society</w:t>
            </w:r>
          </w:p>
          <w:p w14:paraId="15F84625" w14:textId="3BF39D52" w:rsidR="002C225E" w:rsidRPr="00077803" w:rsidRDefault="002C225E" w:rsidP="008E0BDC">
            <w:pPr>
              <w:rPr>
                <w:rFonts w:asciiTheme="minorHAnsi" w:hAnsiTheme="minorHAnsi"/>
                <w:noProof/>
              </w:rPr>
            </w:pPr>
            <w:r w:rsidRPr="00077803">
              <w:rPr>
                <w:rFonts w:asciiTheme="minorHAnsi" w:hAnsiTheme="minorHAnsi"/>
                <w:noProof/>
              </w:rPr>
              <w:t>Legal Representative</w:t>
            </w:r>
          </w:p>
          <w:p w14:paraId="0BE733E6" w14:textId="6267225C" w:rsidR="002C225E" w:rsidRPr="00077803" w:rsidRDefault="002C225E" w:rsidP="008E0BDC">
            <w:pPr>
              <w:rPr>
                <w:rFonts w:asciiTheme="minorHAnsi" w:hAnsiTheme="minorHAnsi"/>
                <w:noProof/>
              </w:rPr>
            </w:pPr>
            <w:r w:rsidRPr="00077803">
              <w:rPr>
                <w:rFonts w:asciiTheme="minorHAnsi" w:hAnsiTheme="minorHAnsi"/>
                <w:noProof/>
              </w:rPr>
              <w:t>Media Rep/Reporter</w:t>
            </w:r>
          </w:p>
          <w:p w14:paraId="299E00C9" w14:textId="36BD31D8" w:rsidR="002C225E" w:rsidRPr="00077803" w:rsidRDefault="002C225E" w:rsidP="008E0BDC">
            <w:pPr>
              <w:rPr>
                <w:rFonts w:asciiTheme="minorHAnsi" w:hAnsiTheme="minorHAnsi"/>
                <w:noProof/>
              </w:rPr>
            </w:pPr>
            <w:r w:rsidRPr="00077803">
              <w:rPr>
                <w:rFonts w:asciiTheme="minorHAnsi" w:hAnsiTheme="minorHAnsi"/>
                <w:noProof/>
              </w:rPr>
              <w:t>Network Provider</w:t>
            </w:r>
          </w:p>
          <w:p w14:paraId="45C43B45" w14:textId="2AA14161" w:rsidR="008E0BDC" w:rsidRPr="00077803" w:rsidRDefault="008E0BDC" w:rsidP="008E0BDC">
            <w:pPr>
              <w:rPr>
                <w:rFonts w:asciiTheme="minorHAnsi" w:hAnsiTheme="minorHAnsi"/>
                <w:noProof/>
              </w:rPr>
            </w:pPr>
            <w:r w:rsidRPr="00077803">
              <w:rPr>
                <w:rFonts w:asciiTheme="minorHAnsi" w:hAnsiTheme="minorHAnsi"/>
                <w:noProof/>
              </w:rPr>
              <w:t>Owner</w:t>
            </w:r>
          </w:p>
          <w:p w14:paraId="0755E0FC" w14:textId="7B6C1843" w:rsidR="002C225E" w:rsidRPr="00077803" w:rsidRDefault="002C225E" w:rsidP="008E0BDC">
            <w:pPr>
              <w:rPr>
                <w:rFonts w:asciiTheme="minorHAnsi" w:hAnsiTheme="minorHAnsi"/>
                <w:noProof/>
              </w:rPr>
            </w:pPr>
            <w:r w:rsidRPr="00077803">
              <w:rPr>
                <w:rFonts w:asciiTheme="minorHAnsi" w:hAnsiTheme="minorHAnsi"/>
                <w:noProof/>
              </w:rPr>
              <w:t>Parent</w:t>
            </w:r>
          </w:p>
          <w:p w14:paraId="7CEBBD25" w14:textId="7205FBD1" w:rsidR="005A110D" w:rsidRPr="00077803" w:rsidRDefault="005A110D" w:rsidP="008E0BDC">
            <w:pPr>
              <w:rPr>
                <w:rFonts w:asciiTheme="minorHAnsi" w:hAnsiTheme="minorHAnsi"/>
                <w:noProof/>
              </w:rPr>
            </w:pPr>
            <w:r w:rsidRPr="00077803">
              <w:rPr>
                <w:rFonts w:asciiTheme="minorHAnsi" w:hAnsiTheme="minorHAnsi"/>
                <w:noProof/>
              </w:rPr>
              <w:t>Parent Company</w:t>
            </w:r>
          </w:p>
          <w:p w14:paraId="6A9A736A" w14:textId="6FFF5B0E" w:rsidR="00F96382" w:rsidRPr="00077803" w:rsidRDefault="00F96382" w:rsidP="008E0BDC">
            <w:pPr>
              <w:rPr>
                <w:rFonts w:asciiTheme="minorHAnsi" w:hAnsiTheme="minorHAnsi"/>
                <w:noProof/>
              </w:rPr>
            </w:pPr>
            <w:r w:rsidRPr="00077803">
              <w:rPr>
                <w:rFonts w:asciiTheme="minorHAnsi" w:hAnsiTheme="minorHAnsi"/>
                <w:noProof/>
              </w:rPr>
              <w:t>Partner</w:t>
            </w:r>
          </w:p>
          <w:p w14:paraId="71CBDB94" w14:textId="53AAD07D" w:rsidR="002C225E" w:rsidRPr="00077803" w:rsidRDefault="002C225E" w:rsidP="008E0BDC">
            <w:pPr>
              <w:rPr>
                <w:rFonts w:asciiTheme="minorHAnsi" w:hAnsiTheme="minorHAnsi"/>
                <w:noProof/>
              </w:rPr>
            </w:pPr>
            <w:r w:rsidRPr="00077803">
              <w:rPr>
                <w:rFonts w:asciiTheme="minorHAnsi" w:hAnsiTheme="minorHAnsi"/>
                <w:noProof/>
              </w:rPr>
              <w:t>Principal</w:t>
            </w:r>
          </w:p>
          <w:p w14:paraId="528087A7" w14:textId="482D87BD" w:rsidR="002C225E" w:rsidRPr="00077803" w:rsidRDefault="002C225E" w:rsidP="008E0BDC">
            <w:pPr>
              <w:rPr>
                <w:rFonts w:asciiTheme="minorHAnsi" w:hAnsiTheme="minorHAnsi"/>
                <w:noProof/>
              </w:rPr>
            </w:pPr>
            <w:r w:rsidRPr="00077803">
              <w:rPr>
                <w:rFonts w:asciiTheme="minorHAnsi" w:hAnsiTheme="minorHAnsi"/>
                <w:noProof/>
              </w:rPr>
              <w:t>Probation Officer</w:t>
            </w:r>
          </w:p>
          <w:p w14:paraId="1422A527" w14:textId="057D7865" w:rsidR="008E0BDC" w:rsidRPr="00077803" w:rsidRDefault="008E0BDC" w:rsidP="008E0BDC">
            <w:pPr>
              <w:rPr>
                <w:rFonts w:asciiTheme="minorHAnsi" w:hAnsiTheme="minorHAnsi"/>
                <w:noProof/>
              </w:rPr>
            </w:pPr>
            <w:r w:rsidRPr="00077803">
              <w:rPr>
                <w:rFonts w:asciiTheme="minorHAnsi" w:hAnsiTheme="minorHAnsi"/>
                <w:noProof/>
              </w:rPr>
              <w:t>Project Manager</w:t>
            </w:r>
          </w:p>
          <w:p w14:paraId="3980628E" w14:textId="2D8615A9" w:rsidR="002C225E" w:rsidRPr="00077803" w:rsidRDefault="002C225E" w:rsidP="008E0BDC">
            <w:pPr>
              <w:rPr>
                <w:rFonts w:asciiTheme="minorHAnsi" w:hAnsiTheme="minorHAnsi"/>
                <w:noProof/>
              </w:rPr>
            </w:pPr>
            <w:r w:rsidRPr="00077803">
              <w:rPr>
                <w:rFonts w:asciiTheme="minorHAnsi" w:hAnsiTheme="minorHAnsi"/>
                <w:noProof/>
              </w:rPr>
              <w:lastRenderedPageBreak/>
              <w:t>Prosecutor’s Office</w:t>
            </w:r>
          </w:p>
          <w:p w14:paraId="0BF9B9DB" w14:textId="330C9C05" w:rsidR="002C225E" w:rsidRPr="00077803" w:rsidRDefault="002C225E" w:rsidP="008E0BDC">
            <w:pPr>
              <w:rPr>
                <w:rFonts w:asciiTheme="minorHAnsi" w:hAnsiTheme="minorHAnsi"/>
                <w:noProof/>
              </w:rPr>
            </w:pPr>
            <w:r w:rsidRPr="00077803">
              <w:rPr>
                <w:rFonts w:asciiTheme="minorHAnsi" w:hAnsiTheme="minorHAnsi"/>
                <w:noProof/>
              </w:rPr>
              <w:t>Refugee/Alien</w:t>
            </w:r>
          </w:p>
          <w:p w14:paraId="10268FE7" w14:textId="77777777" w:rsidR="008E0BDC" w:rsidRPr="00077803" w:rsidRDefault="008E0BDC" w:rsidP="008E0BDC">
            <w:pPr>
              <w:rPr>
                <w:rFonts w:asciiTheme="minorHAnsi" w:hAnsiTheme="minorHAnsi"/>
                <w:noProof/>
              </w:rPr>
            </w:pPr>
            <w:r w:rsidRPr="00077803">
              <w:rPr>
                <w:rFonts w:asciiTheme="minorHAnsi" w:hAnsiTheme="minorHAnsi"/>
                <w:noProof/>
              </w:rPr>
              <w:t>Resident</w:t>
            </w:r>
          </w:p>
          <w:p w14:paraId="326B5661" w14:textId="595DFE44" w:rsidR="008E0BDC" w:rsidRPr="00077803" w:rsidRDefault="008E0BDC" w:rsidP="008E0BDC">
            <w:pPr>
              <w:rPr>
                <w:rFonts w:asciiTheme="minorHAnsi" w:hAnsiTheme="minorHAnsi"/>
                <w:noProof/>
              </w:rPr>
            </w:pPr>
            <w:r w:rsidRPr="00077803">
              <w:rPr>
                <w:rFonts w:asciiTheme="minorHAnsi" w:hAnsiTheme="minorHAnsi"/>
                <w:noProof/>
              </w:rPr>
              <w:t>Sales</w:t>
            </w:r>
          </w:p>
          <w:p w14:paraId="05F05DA9" w14:textId="6B4ADC5D" w:rsidR="002C225E" w:rsidRPr="00077803" w:rsidRDefault="00CC52BB" w:rsidP="008E0BDC">
            <w:pPr>
              <w:rPr>
                <w:rFonts w:asciiTheme="minorHAnsi" w:hAnsiTheme="minorHAnsi"/>
                <w:noProof/>
              </w:rPr>
            </w:pPr>
            <w:r w:rsidRPr="00077803">
              <w:rPr>
                <w:rFonts w:asciiTheme="minorHAnsi" w:hAnsiTheme="minorHAnsi"/>
                <w:noProof/>
              </w:rPr>
              <w:t>School System Rep.</w:t>
            </w:r>
          </w:p>
          <w:p w14:paraId="31F4D8EB" w14:textId="398084C1" w:rsidR="00CC52BB" w:rsidRPr="00077803" w:rsidRDefault="00CC52BB" w:rsidP="008E0BDC">
            <w:pPr>
              <w:rPr>
                <w:rFonts w:asciiTheme="minorHAnsi" w:hAnsiTheme="minorHAnsi"/>
                <w:noProof/>
              </w:rPr>
            </w:pPr>
            <w:r w:rsidRPr="00077803">
              <w:rPr>
                <w:rFonts w:asciiTheme="minorHAnsi" w:hAnsiTheme="minorHAnsi"/>
                <w:noProof/>
              </w:rPr>
              <w:t>Social Services Rep./Agency</w:t>
            </w:r>
          </w:p>
          <w:p w14:paraId="1271C51F" w14:textId="0D20005C" w:rsidR="00CC52BB" w:rsidRPr="00077803" w:rsidRDefault="00CC52BB" w:rsidP="008E0BDC">
            <w:pPr>
              <w:rPr>
                <w:rFonts w:asciiTheme="minorHAnsi" w:hAnsiTheme="minorHAnsi"/>
                <w:noProof/>
              </w:rPr>
            </w:pPr>
            <w:r w:rsidRPr="00077803">
              <w:rPr>
                <w:rFonts w:asciiTheme="minorHAnsi" w:hAnsiTheme="minorHAnsi"/>
                <w:noProof/>
              </w:rPr>
              <w:t>State Hearing Unit</w:t>
            </w:r>
          </w:p>
          <w:p w14:paraId="1FBA7C4D" w14:textId="48131D4F" w:rsidR="00F96382" w:rsidRPr="00077803" w:rsidRDefault="00F96382" w:rsidP="008E0BDC">
            <w:pPr>
              <w:rPr>
                <w:rFonts w:asciiTheme="minorHAnsi" w:hAnsiTheme="minorHAnsi"/>
                <w:noProof/>
              </w:rPr>
            </w:pPr>
            <w:r w:rsidRPr="00077803">
              <w:rPr>
                <w:rFonts w:asciiTheme="minorHAnsi" w:hAnsiTheme="minorHAnsi"/>
                <w:noProof/>
              </w:rPr>
              <w:t>Training Provider</w:t>
            </w:r>
          </w:p>
          <w:p w14:paraId="368D8526" w14:textId="3BA4143F" w:rsidR="00CC52BB" w:rsidRPr="00077803" w:rsidRDefault="00CC52BB" w:rsidP="008E0BDC">
            <w:pPr>
              <w:rPr>
                <w:rFonts w:asciiTheme="minorHAnsi" w:hAnsiTheme="minorHAnsi"/>
                <w:noProof/>
              </w:rPr>
            </w:pPr>
            <w:r w:rsidRPr="00077803">
              <w:rPr>
                <w:rFonts w:asciiTheme="minorHAnsi" w:hAnsiTheme="minorHAnsi"/>
                <w:noProof/>
              </w:rPr>
              <w:t>Other Agency Rep.</w:t>
            </w:r>
          </w:p>
          <w:p w14:paraId="58DDB69C" w14:textId="3BB48C2D" w:rsidR="00A02D73" w:rsidRPr="00077803" w:rsidRDefault="00674D06" w:rsidP="00A02D73">
            <w:pPr>
              <w:rPr>
                <w:rFonts w:asciiTheme="minorHAnsi" w:hAnsiTheme="minorHAnsi"/>
                <w:noProof/>
              </w:rPr>
            </w:pPr>
            <w:r w:rsidRPr="00077803">
              <w:rPr>
                <w:rFonts w:asciiTheme="minorHAnsi" w:hAnsiTheme="minorHAnsi"/>
                <w:noProof/>
              </w:rPr>
              <w:t>Other</w:t>
            </w:r>
          </w:p>
        </w:tc>
        <w:tc>
          <w:tcPr>
            <w:tcW w:w="2292" w:type="dxa"/>
          </w:tcPr>
          <w:p w14:paraId="0FAC9565" w14:textId="699290D0" w:rsidR="003F296F" w:rsidRPr="00077803" w:rsidRDefault="003F296F" w:rsidP="00A02D73">
            <w:pPr>
              <w:rPr>
                <w:rFonts w:asciiTheme="minorHAnsi" w:hAnsiTheme="minorHAnsi"/>
                <w:strike/>
              </w:rPr>
            </w:pPr>
            <w:r w:rsidRPr="00077803">
              <w:rPr>
                <w:rFonts w:asciiTheme="minorHAnsi" w:hAnsiTheme="minorHAnsi"/>
                <w:strike/>
              </w:rPr>
              <w:lastRenderedPageBreak/>
              <w:t>Relabel ‘DoD Contact Type’</w:t>
            </w:r>
          </w:p>
          <w:p w14:paraId="57A12EFE" w14:textId="5E2A1676" w:rsidR="00A02D73" w:rsidRPr="00077803" w:rsidRDefault="00674D06" w:rsidP="00A02D73">
            <w:pPr>
              <w:rPr>
                <w:rFonts w:asciiTheme="minorHAnsi" w:hAnsiTheme="minorHAnsi"/>
              </w:rPr>
            </w:pPr>
            <w:r w:rsidRPr="00077803">
              <w:rPr>
                <w:rFonts w:asciiTheme="minorHAnsi" w:hAnsiTheme="minorHAnsi"/>
              </w:rPr>
              <w:t xml:space="preserve">List provided by </w:t>
            </w:r>
            <w:r w:rsidR="00875155" w:rsidRPr="00077803">
              <w:rPr>
                <w:rFonts w:asciiTheme="minorHAnsi" w:hAnsiTheme="minorHAnsi"/>
              </w:rPr>
              <w:t>CD</w:t>
            </w:r>
          </w:p>
          <w:p w14:paraId="2EA78DCC" w14:textId="5A2AF5DE" w:rsidR="00875155" w:rsidRPr="00077803" w:rsidRDefault="00875155" w:rsidP="00A02D73">
            <w:pPr>
              <w:rPr>
                <w:rFonts w:asciiTheme="minorHAnsi" w:hAnsiTheme="minorHAnsi"/>
              </w:rPr>
            </w:pPr>
            <w:r w:rsidRPr="00077803">
              <w:rPr>
                <w:rFonts w:asciiTheme="minorHAnsi" w:hAnsiTheme="minorHAnsi"/>
              </w:rPr>
              <w:t>List provided by ED</w:t>
            </w:r>
          </w:p>
          <w:p w14:paraId="2FA22168" w14:textId="77777777" w:rsidR="00A37D11" w:rsidRPr="00077803" w:rsidRDefault="00A37D11" w:rsidP="00A02D73">
            <w:pPr>
              <w:rPr>
                <w:rFonts w:asciiTheme="minorHAnsi" w:hAnsiTheme="minorHAnsi"/>
              </w:rPr>
            </w:pPr>
          </w:p>
          <w:p w14:paraId="17B54C23" w14:textId="77777777" w:rsidR="00A37D11" w:rsidRPr="00077803" w:rsidRDefault="000C6BE4" w:rsidP="00A02D73">
            <w:pPr>
              <w:rPr>
                <w:rFonts w:asciiTheme="minorHAnsi" w:hAnsiTheme="minorHAnsi"/>
                <w:strike/>
              </w:rPr>
            </w:pPr>
            <w:r w:rsidRPr="00077803">
              <w:rPr>
                <w:rFonts w:asciiTheme="minorHAnsi" w:hAnsiTheme="minorHAnsi"/>
                <w:strike/>
              </w:rPr>
              <w:lastRenderedPageBreak/>
              <w:t>Originally not</w:t>
            </w:r>
            <w:r w:rsidR="00A37D11" w:rsidRPr="00077803">
              <w:rPr>
                <w:rFonts w:asciiTheme="minorHAnsi" w:hAnsiTheme="minorHAnsi"/>
                <w:strike/>
              </w:rPr>
              <w:t xml:space="preserve"> used by CFS</w:t>
            </w:r>
            <w:r w:rsidRPr="00077803">
              <w:rPr>
                <w:rFonts w:asciiTheme="minorHAnsi" w:hAnsiTheme="minorHAnsi"/>
                <w:strike/>
              </w:rPr>
              <w:t xml:space="preserve">, but now will be. Values provided by HHS </w:t>
            </w:r>
            <w:r w:rsidR="00D64CD0" w:rsidRPr="00077803">
              <w:rPr>
                <w:rFonts w:asciiTheme="minorHAnsi" w:hAnsiTheme="minorHAnsi"/>
                <w:strike/>
              </w:rPr>
              <w:t>have been incorporated here.</w:t>
            </w:r>
          </w:p>
          <w:p w14:paraId="02C0F417" w14:textId="77777777" w:rsidR="008E0BDC" w:rsidRPr="00077803" w:rsidRDefault="008E0BDC" w:rsidP="00A02D73">
            <w:pPr>
              <w:rPr>
                <w:rFonts w:asciiTheme="minorHAnsi" w:hAnsiTheme="minorHAnsi"/>
                <w:strike/>
              </w:rPr>
            </w:pPr>
          </w:p>
          <w:p w14:paraId="46653826" w14:textId="77777777" w:rsidR="008E0BDC" w:rsidRPr="00077803" w:rsidRDefault="008E0BDC" w:rsidP="00A02D73">
            <w:pPr>
              <w:rPr>
                <w:rFonts w:asciiTheme="minorHAnsi" w:hAnsiTheme="minorHAnsi"/>
              </w:rPr>
            </w:pPr>
            <w:r w:rsidRPr="00077803">
              <w:rPr>
                <w:rFonts w:asciiTheme="minorHAnsi" w:hAnsiTheme="minorHAnsi"/>
              </w:rPr>
              <w:t>Values updated by DoD on 1/19</w:t>
            </w:r>
          </w:p>
          <w:p w14:paraId="54332601" w14:textId="77777777" w:rsidR="008E0A18" w:rsidRPr="00077803" w:rsidRDefault="008E0A18" w:rsidP="00A02D73">
            <w:pPr>
              <w:rPr>
                <w:rFonts w:asciiTheme="minorHAnsi" w:hAnsiTheme="minorHAnsi"/>
              </w:rPr>
            </w:pPr>
          </w:p>
          <w:p w14:paraId="0018D6A6" w14:textId="77777777" w:rsidR="00F96382" w:rsidRPr="00077803" w:rsidRDefault="00F96382" w:rsidP="00F96382">
            <w:pPr>
              <w:rPr>
                <w:rFonts w:asciiTheme="minorHAnsi" w:hAnsiTheme="minorHAnsi"/>
              </w:rPr>
            </w:pPr>
            <w:r w:rsidRPr="00077803">
              <w:rPr>
                <w:rFonts w:asciiTheme="minorHAnsi" w:hAnsiTheme="minorHAnsi"/>
              </w:rPr>
              <w:t>Revised 1/22/18:</w:t>
            </w:r>
          </w:p>
          <w:p w14:paraId="53EF3C5A" w14:textId="77777777" w:rsidR="00F96382" w:rsidRPr="00077803" w:rsidRDefault="00F96382" w:rsidP="00F96382">
            <w:pPr>
              <w:rPr>
                <w:rFonts w:asciiTheme="minorHAnsi" w:hAnsiTheme="minorHAnsi"/>
              </w:rPr>
            </w:pPr>
            <w:r w:rsidRPr="00077803">
              <w:rPr>
                <w:rFonts w:asciiTheme="minorHAnsi" w:hAnsiTheme="minorHAnsi"/>
              </w:rPr>
              <w:t>Combined Picklist values both DoD &amp; HHS</w:t>
            </w:r>
          </w:p>
          <w:p w14:paraId="1BEB1C52" w14:textId="77777777" w:rsidR="00F96382" w:rsidRPr="00077803" w:rsidRDefault="00F96382" w:rsidP="00F96382">
            <w:pPr>
              <w:rPr>
                <w:rFonts w:asciiTheme="minorHAnsi" w:hAnsiTheme="minorHAnsi"/>
              </w:rPr>
            </w:pPr>
          </w:p>
          <w:p w14:paraId="25AA2BD0" w14:textId="1D34DE3D" w:rsidR="00F96382" w:rsidRPr="00077803" w:rsidRDefault="00F96382" w:rsidP="00F96382">
            <w:pPr>
              <w:rPr>
                <w:rFonts w:asciiTheme="minorHAnsi" w:hAnsiTheme="minorHAnsi"/>
                <w:noProof/>
              </w:rPr>
            </w:pPr>
            <w:r w:rsidRPr="00077803">
              <w:rPr>
                <w:rFonts w:asciiTheme="minorHAnsi" w:hAnsiTheme="minorHAnsi"/>
              </w:rPr>
              <w:t xml:space="preserve">Same list as Ticket &gt; </w:t>
            </w:r>
            <w:r w:rsidRPr="00077803">
              <w:rPr>
                <w:rFonts w:asciiTheme="minorHAnsi" w:hAnsiTheme="minorHAnsi"/>
                <w:noProof/>
              </w:rPr>
              <w:t xml:space="preserve"> Contact Type</w:t>
            </w:r>
          </w:p>
          <w:p w14:paraId="4CB35CB5" w14:textId="217D04F0" w:rsidR="008E0A18" w:rsidRPr="008E0BDC" w:rsidRDefault="008E0A18" w:rsidP="00A02D73">
            <w:pPr>
              <w:rPr>
                <w:rFonts w:asciiTheme="minorHAnsi" w:hAnsiTheme="minorHAnsi"/>
              </w:rPr>
            </w:pPr>
          </w:p>
        </w:tc>
      </w:tr>
      <w:tr w:rsidR="003F296F" w:rsidRPr="00F96382" w14:paraId="614C032C" w14:textId="77777777" w:rsidTr="003A4F82">
        <w:tc>
          <w:tcPr>
            <w:tcW w:w="2695" w:type="dxa"/>
          </w:tcPr>
          <w:p w14:paraId="64C83158" w14:textId="10B95EA4" w:rsidR="003F296F" w:rsidRPr="00077803" w:rsidRDefault="003F296F" w:rsidP="00A02D73">
            <w:pPr>
              <w:rPr>
                <w:rFonts w:asciiTheme="minorHAnsi" w:hAnsiTheme="minorHAnsi"/>
                <w:strike/>
                <w:noProof/>
              </w:rPr>
            </w:pPr>
            <w:bookmarkStart w:id="166" w:name="_Hlk503796044"/>
            <w:r w:rsidRPr="00077803">
              <w:rPr>
                <w:rFonts w:asciiTheme="minorHAnsi" w:hAnsiTheme="minorHAnsi"/>
                <w:strike/>
                <w:noProof/>
              </w:rPr>
              <w:lastRenderedPageBreak/>
              <w:t>HHS Contact Identified As</w:t>
            </w:r>
            <w:bookmarkEnd w:id="166"/>
          </w:p>
        </w:tc>
        <w:tc>
          <w:tcPr>
            <w:tcW w:w="1420" w:type="dxa"/>
          </w:tcPr>
          <w:p w14:paraId="6F19F381" w14:textId="19632BA8" w:rsidR="003F296F" w:rsidRPr="00077803" w:rsidRDefault="003F296F" w:rsidP="00A02D73">
            <w:pPr>
              <w:rPr>
                <w:rFonts w:asciiTheme="minorHAnsi" w:hAnsiTheme="minorHAnsi"/>
                <w:strike/>
                <w:noProof/>
              </w:rPr>
            </w:pPr>
          </w:p>
        </w:tc>
        <w:tc>
          <w:tcPr>
            <w:tcW w:w="4072" w:type="dxa"/>
          </w:tcPr>
          <w:p w14:paraId="519F8357" w14:textId="77777777" w:rsidR="003F296F" w:rsidRPr="00077803" w:rsidRDefault="003F296F" w:rsidP="00A02D73">
            <w:pPr>
              <w:rPr>
                <w:rFonts w:asciiTheme="minorHAnsi" w:hAnsiTheme="minorHAnsi"/>
                <w:strike/>
                <w:noProof/>
              </w:rPr>
            </w:pPr>
          </w:p>
        </w:tc>
        <w:tc>
          <w:tcPr>
            <w:tcW w:w="2292" w:type="dxa"/>
          </w:tcPr>
          <w:p w14:paraId="6F7E7499" w14:textId="013A0D8A" w:rsidR="00C20734" w:rsidRPr="00F96382" w:rsidRDefault="00F96382" w:rsidP="00A02D73">
            <w:pPr>
              <w:rPr>
                <w:rFonts w:asciiTheme="minorHAnsi" w:hAnsiTheme="minorHAnsi"/>
              </w:rPr>
            </w:pPr>
            <w:r w:rsidRPr="00077803">
              <w:rPr>
                <w:rFonts w:asciiTheme="minorHAnsi" w:hAnsiTheme="minorHAnsi"/>
              </w:rPr>
              <w:t xml:space="preserve">Removed </w:t>
            </w:r>
            <w:r w:rsidR="00077803">
              <w:rPr>
                <w:rFonts w:asciiTheme="minorHAnsi" w:hAnsiTheme="minorHAnsi"/>
              </w:rPr>
              <w:t xml:space="preserve">1/24 </w:t>
            </w:r>
            <w:r w:rsidRPr="00077803">
              <w:rPr>
                <w:rFonts w:asciiTheme="minorHAnsi" w:hAnsiTheme="minorHAnsi"/>
              </w:rPr>
              <w:t>since the Type field contains both DoD and HHS entries</w:t>
            </w:r>
          </w:p>
        </w:tc>
      </w:tr>
      <w:tr w:rsidR="00A02D73" w:rsidRPr="00584664" w14:paraId="2DDA25D7" w14:textId="77777777" w:rsidTr="003A4F82">
        <w:tc>
          <w:tcPr>
            <w:tcW w:w="2695" w:type="dxa"/>
          </w:tcPr>
          <w:p w14:paraId="2F21EC9C" w14:textId="5FAAAEF2" w:rsidR="00A02D73" w:rsidRPr="00F60D8C" w:rsidRDefault="00F60D8C" w:rsidP="00A02D73">
            <w:pPr>
              <w:rPr>
                <w:rFonts w:asciiTheme="minorHAnsi" w:hAnsiTheme="minorHAnsi"/>
                <w:noProof/>
                <w:highlight w:val="yellow"/>
              </w:rPr>
            </w:pPr>
            <w:r w:rsidRPr="00CF4AE4">
              <w:rPr>
                <w:rFonts w:asciiTheme="minorHAnsi" w:hAnsiTheme="minorHAnsi"/>
                <w:noProof/>
              </w:rPr>
              <w:t>Authorized Service Contact</w:t>
            </w:r>
          </w:p>
        </w:tc>
        <w:tc>
          <w:tcPr>
            <w:tcW w:w="1420" w:type="dxa"/>
          </w:tcPr>
          <w:p w14:paraId="437ED984" w14:textId="77777777" w:rsidR="00A02D73" w:rsidRPr="00F60D8C" w:rsidRDefault="00A02D73" w:rsidP="00A02D73">
            <w:pPr>
              <w:rPr>
                <w:rFonts w:asciiTheme="minorHAnsi" w:hAnsiTheme="minorHAnsi"/>
                <w:noProof/>
                <w:highlight w:val="yellow"/>
              </w:rPr>
            </w:pPr>
          </w:p>
        </w:tc>
        <w:tc>
          <w:tcPr>
            <w:tcW w:w="4072" w:type="dxa"/>
          </w:tcPr>
          <w:p w14:paraId="746B634F" w14:textId="77777777" w:rsidR="00A02D73" w:rsidRPr="005E1C11" w:rsidRDefault="00A02D73" w:rsidP="00A02D73">
            <w:pPr>
              <w:rPr>
                <w:rFonts w:asciiTheme="minorHAnsi" w:hAnsiTheme="minorHAnsi"/>
                <w:noProof/>
              </w:rPr>
            </w:pPr>
          </w:p>
        </w:tc>
        <w:tc>
          <w:tcPr>
            <w:tcW w:w="2292" w:type="dxa"/>
          </w:tcPr>
          <w:p w14:paraId="56CDBD0B" w14:textId="60DA8D58" w:rsidR="00A02D73" w:rsidRPr="005E1C11" w:rsidRDefault="00F60D8C" w:rsidP="00A02D73">
            <w:pPr>
              <w:rPr>
                <w:rFonts w:asciiTheme="minorHAnsi" w:hAnsiTheme="minorHAnsi"/>
              </w:rPr>
            </w:pPr>
            <w:r w:rsidRPr="005E1C11">
              <w:rPr>
                <w:rFonts w:asciiTheme="minorHAnsi" w:hAnsiTheme="minorHAnsi"/>
              </w:rPr>
              <w:t>Hide</w:t>
            </w:r>
            <w:r w:rsidR="00D64CD0">
              <w:rPr>
                <w:rFonts w:asciiTheme="minorHAnsi" w:hAnsiTheme="minorHAnsi"/>
              </w:rPr>
              <w:t xml:space="preserve"> **</w:t>
            </w:r>
          </w:p>
        </w:tc>
      </w:tr>
      <w:tr w:rsidR="00840029" w:rsidRPr="00584664" w14:paraId="25D83ACF" w14:textId="77777777" w:rsidTr="003A4F82">
        <w:tc>
          <w:tcPr>
            <w:tcW w:w="2695" w:type="dxa"/>
          </w:tcPr>
          <w:p w14:paraId="0378A945" w14:textId="3800A3B3" w:rsidR="00840029" w:rsidRPr="00840029" w:rsidRDefault="00840029" w:rsidP="00A02D73">
            <w:pPr>
              <w:rPr>
                <w:rFonts w:asciiTheme="minorHAnsi" w:hAnsiTheme="minorHAnsi"/>
                <w:noProof/>
              </w:rPr>
            </w:pPr>
            <w:r w:rsidRPr="00840029">
              <w:rPr>
                <w:rFonts w:asciiTheme="minorHAnsi" w:hAnsiTheme="minorHAnsi"/>
                <w:noProof/>
              </w:rPr>
              <w:t>Address</w:t>
            </w:r>
          </w:p>
        </w:tc>
        <w:tc>
          <w:tcPr>
            <w:tcW w:w="1420" w:type="dxa"/>
          </w:tcPr>
          <w:p w14:paraId="4702673A" w14:textId="77777777" w:rsidR="00840029" w:rsidRPr="00840029" w:rsidRDefault="00840029" w:rsidP="00A02D73">
            <w:pPr>
              <w:rPr>
                <w:rFonts w:asciiTheme="minorHAnsi" w:hAnsiTheme="minorHAnsi"/>
                <w:noProof/>
              </w:rPr>
            </w:pPr>
          </w:p>
        </w:tc>
        <w:tc>
          <w:tcPr>
            <w:tcW w:w="4072" w:type="dxa"/>
          </w:tcPr>
          <w:p w14:paraId="423EE786" w14:textId="77777777" w:rsidR="00840029" w:rsidRPr="00840029" w:rsidRDefault="00840029" w:rsidP="00A02D73">
            <w:pPr>
              <w:rPr>
                <w:rFonts w:asciiTheme="minorHAnsi" w:hAnsiTheme="minorHAnsi"/>
                <w:noProof/>
              </w:rPr>
            </w:pPr>
          </w:p>
        </w:tc>
        <w:tc>
          <w:tcPr>
            <w:tcW w:w="2292" w:type="dxa"/>
          </w:tcPr>
          <w:p w14:paraId="0244D627" w14:textId="05598882" w:rsidR="00840029" w:rsidRPr="00840029" w:rsidRDefault="00840029" w:rsidP="00A02D73">
            <w:pPr>
              <w:rPr>
                <w:rFonts w:asciiTheme="minorHAnsi" w:hAnsiTheme="minorHAnsi"/>
              </w:rPr>
            </w:pPr>
            <w:r w:rsidRPr="00840029">
              <w:rPr>
                <w:rFonts w:asciiTheme="minorHAnsi" w:hAnsiTheme="minorHAnsi"/>
              </w:rPr>
              <w:t>Training note - required</w:t>
            </w:r>
          </w:p>
        </w:tc>
      </w:tr>
      <w:tr w:rsidR="00840029" w:rsidRPr="00584664" w14:paraId="7D31DBB1" w14:textId="77777777" w:rsidTr="003A4F82">
        <w:tc>
          <w:tcPr>
            <w:tcW w:w="2695" w:type="dxa"/>
          </w:tcPr>
          <w:p w14:paraId="30BE14CD" w14:textId="68582F32" w:rsidR="00840029" w:rsidRPr="00840029" w:rsidRDefault="00840029" w:rsidP="00A02D73">
            <w:pPr>
              <w:rPr>
                <w:rFonts w:asciiTheme="minorHAnsi" w:hAnsiTheme="minorHAnsi"/>
                <w:noProof/>
              </w:rPr>
            </w:pPr>
            <w:r>
              <w:rPr>
                <w:rFonts w:asciiTheme="minorHAnsi" w:hAnsiTheme="minorHAnsi"/>
                <w:noProof/>
              </w:rPr>
              <w:t>EMail</w:t>
            </w:r>
          </w:p>
        </w:tc>
        <w:tc>
          <w:tcPr>
            <w:tcW w:w="1420" w:type="dxa"/>
          </w:tcPr>
          <w:p w14:paraId="0730BEDD" w14:textId="77777777" w:rsidR="00840029" w:rsidRPr="00840029" w:rsidRDefault="00840029" w:rsidP="00A02D73">
            <w:pPr>
              <w:rPr>
                <w:rFonts w:asciiTheme="minorHAnsi" w:hAnsiTheme="minorHAnsi"/>
                <w:noProof/>
              </w:rPr>
            </w:pPr>
          </w:p>
        </w:tc>
        <w:tc>
          <w:tcPr>
            <w:tcW w:w="4072" w:type="dxa"/>
          </w:tcPr>
          <w:p w14:paraId="7416D536" w14:textId="77777777" w:rsidR="00840029" w:rsidRPr="00840029" w:rsidRDefault="00840029" w:rsidP="00A02D73">
            <w:pPr>
              <w:rPr>
                <w:rFonts w:asciiTheme="minorHAnsi" w:hAnsiTheme="minorHAnsi"/>
                <w:noProof/>
              </w:rPr>
            </w:pPr>
          </w:p>
        </w:tc>
        <w:tc>
          <w:tcPr>
            <w:tcW w:w="2292" w:type="dxa"/>
          </w:tcPr>
          <w:p w14:paraId="2AFE69E9" w14:textId="38B3B37F" w:rsidR="00840029" w:rsidRPr="00840029" w:rsidRDefault="00840029" w:rsidP="00A02D73">
            <w:pPr>
              <w:rPr>
                <w:rFonts w:asciiTheme="minorHAnsi" w:hAnsiTheme="minorHAnsi"/>
              </w:rPr>
            </w:pPr>
            <w:r w:rsidRPr="00840029">
              <w:rPr>
                <w:rFonts w:asciiTheme="minorHAnsi" w:hAnsiTheme="minorHAnsi"/>
              </w:rPr>
              <w:t>Training note - required</w:t>
            </w:r>
          </w:p>
        </w:tc>
      </w:tr>
      <w:tr w:rsidR="00E6157F" w:rsidRPr="00077803" w14:paraId="302E1E02" w14:textId="77777777" w:rsidTr="003A4F82">
        <w:tc>
          <w:tcPr>
            <w:tcW w:w="2695" w:type="dxa"/>
          </w:tcPr>
          <w:p w14:paraId="44D164B9" w14:textId="7639E8DC" w:rsidR="00E6157F" w:rsidRPr="00077803" w:rsidRDefault="00E6157F" w:rsidP="00A02D73">
            <w:pPr>
              <w:rPr>
                <w:rFonts w:asciiTheme="minorHAnsi" w:hAnsiTheme="minorHAnsi"/>
                <w:noProof/>
              </w:rPr>
            </w:pPr>
            <w:r w:rsidRPr="00077803">
              <w:rPr>
                <w:rFonts w:asciiTheme="minorHAnsi" w:hAnsiTheme="minorHAnsi"/>
                <w:noProof/>
              </w:rPr>
              <w:t>Other City</w:t>
            </w:r>
          </w:p>
        </w:tc>
        <w:tc>
          <w:tcPr>
            <w:tcW w:w="1420" w:type="dxa"/>
          </w:tcPr>
          <w:p w14:paraId="3011E0D4" w14:textId="156E9E66" w:rsidR="00E6157F" w:rsidRPr="00077803" w:rsidRDefault="00E6157F" w:rsidP="00A02D73">
            <w:pPr>
              <w:rPr>
                <w:rFonts w:asciiTheme="minorHAnsi" w:hAnsiTheme="minorHAnsi"/>
                <w:noProof/>
              </w:rPr>
            </w:pPr>
            <w:r w:rsidRPr="00077803">
              <w:rPr>
                <w:rFonts w:asciiTheme="minorHAnsi" w:hAnsiTheme="minorHAnsi"/>
                <w:noProof/>
              </w:rPr>
              <w:t>text</w:t>
            </w:r>
          </w:p>
        </w:tc>
        <w:tc>
          <w:tcPr>
            <w:tcW w:w="4072" w:type="dxa"/>
          </w:tcPr>
          <w:p w14:paraId="38EAF3C4" w14:textId="77777777" w:rsidR="00E6157F" w:rsidRPr="00077803" w:rsidRDefault="00E6157F" w:rsidP="00A02D73">
            <w:pPr>
              <w:rPr>
                <w:rFonts w:asciiTheme="minorHAnsi" w:hAnsiTheme="minorHAnsi"/>
                <w:noProof/>
              </w:rPr>
            </w:pPr>
          </w:p>
        </w:tc>
        <w:tc>
          <w:tcPr>
            <w:tcW w:w="2292" w:type="dxa"/>
          </w:tcPr>
          <w:p w14:paraId="28967C5F" w14:textId="5D23B936" w:rsidR="00E6157F" w:rsidRPr="00077803" w:rsidRDefault="00E6157F" w:rsidP="00A02D73">
            <w:pPr>
              <w:rPr>
                <w:rFonts w:asciiTheme="minorHAnsi" w:hAnsiTheme="minorHAnsi"/>
              </w:rPr>
            </w:pPr>
            <w:r w:rsidRPr="00077803">
              <w:rPr>
                <w:rFonts w:asciiTheme="minorHAnsi" w:hAnsiTheme="minorHAnsi"/>
              </w:rPr>
              <w:t>New; under the Address block</w:t>
            </w:r>
          </w:p>
        </w:tc>
      </w:tr>
      <w:tr w:rsidR="00F73703" w:rsidRPr="00077803" w14:paraId="78CA692F" w14:textId="77777777" w:rsidTr="003A4F82">
        <w:tc>
          <w:tcPr>
            <w:tcW w:w="2695" w:type="dxa"/>
          </w:tcPr>
          <w:p w14:paraId="29504E72" w14:textId="31747023" w:rsidR="00F73703" w:rsidRPr="00077803" w:rsidRDefault="00F73703" w:rsidP="00A02D73">
            <w:pPr>
              <w:rPr>
                <w:rFonts w:asciiTheme="minorHAnsi" w:hAnsiTheme="minorHAnsi"/>
                <w:noProof/>
              </w:rPr>
            </w:pPr>
            <w:r w:rsidRPr="00077803">
              <w:rPr>
                <w:rFonts w:asciiTheme="minorHAnsi" w:hAnsiTheme="minorHAnsi"/>
                <w:noProof/>
              </w:rPr>
              <w:t>County</w:t>
            </w:r>
          </w:p>
        </w:tc>
        <w:tc>
          <w:tcPr>
            <w:tcW w:w="1420" w:type="dxa"/>
          </w:tcPr>
          <w:p w14:paraId="08DE3D9D" w14:textId="7CD82A45" w:rsidR="00F73703" w:rsidRPr="00077803" w:rsidRDefault="00F73703" w:rsidP="00A02D73">
            <w:pPr>
              <w:rPr>
                <w:rFonts w:asciiTheme="minorHAnsi" w:hAnsiTheme="minorHAnsi"/>
                <w:noProof/>
              </w:rPr>
            </w:pPr>
            <w:r w:rsidRPr="00077803">
              <w:rPr>
                <w:rFonts w:asciiTheme="minorHAnsi" w:hAnsiTheme="minorHAnsi"/>
                <w:noProof/>
              </w:rPr>
              <w:t>Pick list</w:t>
            </w:r>
            <w:bookmarkStart w:id="167" w:name="_GoBack"/>
            <w:bookmarkEnd w:id="167"/>
          </w:p>
        </w:tc>
        <w:tc>
          <w:tcPr>
            <w:tcW w:w="4072" w:type="dxa"/>
          </w:tcPr>
          <w:p w14:paraId="50EE6D7A" w14:textId="77777777" w:rsidR="00F73703" w:rsidRPr="00077803" w:rsidRDefault="00F73703" w:rsidP="00A02D73">
            <w:pPr>
              <w:rPr>
                <w:rFonts w:asciiTheme="minorHAnsi" w:hAnsiTheme="minorHAnsi"/>
                <w:noProof/>
              </w:rPr>
            </w:pPr>
          </w:p>
        </w:tc>
        <w:tc>
          <w:tcPr>
            <w:tcW w:w="2292" w:type="dxa"/>
          </w:tcPr>
          <w:p w14:paraId="1F1EAE6A" w14:textId="633C55CC" w:rsidR="00F73703" w:rsidRPr="00077803" w:rsidRDefault="00F73703" w:rsidP="00A02D73">
            <w:pPr>
              <w:rPr>
                <w:rFonts w:asciiTheme="minorHAnsi" w:hAnsiTheme="minorHAnsi"/>
              </w:rPr>
            </w:pPr>
            <w:r w:rsidRPr="00077803">
              <w:rPr>
                <w:rFonts w:asciiTheme="minorHAnsi" w:hAnsiTheme="minorHAnsi"/>
              </w:rPr>
              <w:t>New;</w:t>
            </w:r>
            <w:r w:rsidR="00E6157F" w:rsidRPr="00077803">
              <w:rPr>
                <w:rFonts w:asciiTheme="minorHAnsi" w:hAnsiTheme="minorHAnsi"/>
              </w:rPr>
              <w:t xml:space="preserve"> under new field Other City;</w:t>
            </w:r>
          </w:p>
          <w:p w14:paraId="65EAB90F" w14:textId="660B53A4" w:rsidR="00F73703" w:rsidRPr="00077803" w:rsidRDefault="008C056B" w:rsidP="00A02D73">
            <w:pPr>
              <w:rPr>
                <w:rFonts w:asciiTheme="minorHAnsi" w:hAnsiTheme="minorHAnsi"/>
              </w:rPr>
            </w:pPr>
            <w:r w:rsidRPr="00077803">
              <w:rPr>
                <w:rFonts w:asciiTheme="minorHAnsi" w:hAnsiTheme="minorHAnsi"/>
              </w:rPr>
              <w:t xml:space="preserve">Same pick list as </w:t>
            </w:r>
            <w:r w:rsidR="00F73703" w:rsidRPr="00077803">
              <w:rPr>
                <w:rFonts w:asciiTheme="minorHAnsi" w:hAnsiTheme="minorHAnsi"/>
              </w:rPr>
              <w:t>Account &gt; County</w:t>
            </w:r>
          </w:p>
        </w:tc>
      </w:tr>
      <w:tr w:rsidR="00416619" w:rsidRPr="00077803" w14:paraId="7DEEED70" w14:textId="77777777" w:rsidTr="003A4F82">
        <w:tc>
          <w:tcPr>
            <w:tcW w:w="2695" w:type="dxa"/>
          </w:tcPr>
          <w:p w14:paraId="29C68622" w14:textId="64C3BF44" w:rsidR="00416619" w:rsidRPr="00077803" w:rsidRDefault="00416619" w:rsidP="00A02D73">
            <w:pPr>
              <w:rPr>
                <w:rFonts w:asciiTheme="minorHAnsi" w:hAnsiTheme="minorHAnsi"/>
                <w:noProof/>
              </w:rPr>
            </w:pPr>
            <w:r w:rsidRPr="00077803">
              <w:rPr>
                <w:rFonts w:asciiTheme="minorHAnsi" w:hAnsiTheme="minorHAnsi"/>
                <w:noProof/>
              </w:rPr>
              <w:t>Address</w:t>
            </w:r>
            <w:r w:rsidR="008C056B" w:rsidRPr="00077803">
              <w:rPr>
                <w:rFonts w:asciiTheme="minorHAnsi" w:hAnsiTheme="minorHAnsi"/>
                <w:noProof/>
              </w:rPr>
              <w:t xml:space="preserve"> popup</w:t>
            </w:r>
            <w:r w:rsidRPr="00077803">
              <w:rPr>
                <w:rFonts w:asciiTheme="minorHAnsi" w:hAnsiTheme="minorHAnsi"/>
                <w:noProof/>
              </w:rPr>
              <w:t xml:space="preserve"> &gt; Description</w:t>
            </w:r>
          </w:p>
        </w:tc>
        <w:tc>
          <w:tcPr>
            <w:tcW w:w="1420" w:type="dxa"/>
          </w:tcPr>
          <w:p w14:paraId="40147FF9" w14:textId="77777777" w:rsidR="00416619" w:rsidRPr="00077803" w:rsidRDefault="00416619" w:rsidP="00A02D73">
            <w:pPr>
              <w:rPr>
                <w:rFonts w:asciiTheme="minorHAnsi" w:hAnsiTheme="minorHAnsi"/>
                <w:noProof/>
              </w:rPr>
            </w:pPr>
          </w:p>
        </w:tc>
        <w:tc>
          <w:tcPr>
            <w:tcW w:w="4072" w:type="dxa"/>
          </w:tcPr>
          <w:p w14:paraId="6D7E4115" w14:textId="77777777" w:rsidR="00416619" w:rsidRPr="00077803" w:rsidRDefault="00416619" w:rsidP="00A02D73">
            <w:pPr>
              <w:rPr>
                <w:rFonts w:asciiTheme="minorHAnsi" w:hAnsiTheme="minorHAnsi"/>
                <w:noProof/>
              </w:rPr>
            </w:pPr>
          </w:p>
        </w:tc>
        <w:tc>
          <w:tcPr>
            <w:tcW w:w="2292" w:type="dxa"/>
          </w:tcPr>
          <w:p w14:paraId="1F93A35D" w14:textId="0B819A7C" w:rsidR="00416619" w:rsidRPr="00077803" w:rsidRDefault="00416619" w:rsidP="00A02D73">
            <w:pPr>
              <w:rPr>
                <w:rFonts w:asciiTheme="minorHAnsi" w:hAnsiTheme="minorHAnsi"/>
              </w:rPr>
            </w:pPr>
            <w:r w:rsidRPr="00077803">
              <w:rPr>
                <w:rFonts w:asciiTheme="minorHAnsi" w:hAnsiTheme="minorHAnsi"/>
              </w:rPr>
              <w:t>Default to Home *</w:t>
            </w:r>
            <w:r w:rsidR="00142EAD">
              <w:rPr>
                <w:rFonts w:asciiTheme="minorHAnsi" w:hAnsiTheme="minorHAnsi"/>
              </w:rPr>
              <w:t>*</w:t>
            </w:r>
          </w:p>
        </w:tc>
      </w:tr>
      <w:tr w:rsidR="00416619" w:rsidRPr="00584664" w14:paraId="55DEA94C" w14:textId="77777777" w:rsidTr="003A4F82">
        <w:tc>
          <w:tcPr>
            <w:tcW w:w="2695" w:type="dxa"/>
          </w:tcPr>
          <w:p w14:paraId="215CB739" w14:textId="74B99D0D" w:rsidR="00416619" w:rsidRPr="00077803" w:rsidRDefault="00416619" w:rsidP="00A02D73">
            <w:pPr>
              <w:rPr>
                <w:rFonts w:asciiTheme="minorHAnsi" w:hAnsiTheme="minorHAnsi"/>
                <w:noProof/>
              </w:rPr>
            </w:pPr>
            <w:r w:rsidRPr="00077803">
              <w:rPr>
                <w:rFonts w:asciiTheme="minorHAnsi" w:hAnsiTheme="minorHAnsi"/>
                <w:noProof/>
              </w:rPr>
              <w:t xml:space="preserve">Address </w:t>
            </w:r>
            <w:r w:rsidR="008C056B" w:rsidRPr="00077803">
              <w:rPr>
                <w:rFonts w:asciiTheme="minorHAnsi" w:hAnsiTheme="minorHAnsi"/>
                <w:noProof/>
              </w:rPr>
              <w:t xml:space="preserve">popup </w:t>
            </w:r>
            <w:r w:rsidRPr="00077803">
              <w:rPr>
                <w:rFonts w:asciiTheme="minorHAnsi" w:hAnsiTheme="minorHAnsi"/>
                <w:noProof/>
              </w:rPr>
              <w:t>&gt; Address Type</w:t>
            </w:r>
          </w:p>
        </w:tc>
        <w:tc>
          <w:tcPr>
            <w:tcW w:w="1420" w:type="dxa"/>
          </w:tcPr>
          <w:p w14:paraId="7CEDBC1A" w14:textId="77777777" w:rsidR="00416619" w:rsidRPr="00077803" w:rsidRDefault="00416619" w:rsidP="00A02D73">
            <w:pPr>
              <w:rPr>
                <w:rFonts w:asciiTheme="minorHAnsi" w:hAnsiTheme="minorHAnsi"/>
                <w:noProof/>
              </w:rPr>
            </w:pPr>
          </w:p>
        </w:tc>
        <w:tc>
          <w:tcPr>
            <w:tcW w:w="4072" w:type="dxa"/>
          </w:tcPr>
          <w:p w14:paraId="47562CB4" w14:textId="77777777" w:rsidR="00416619" w:rsidRPr="00077803" w:rsidRDefault="00416619" w:rsidP="003F296F">
            <w:pPr>
              <w:rPr>
                <w:rFonts w:asciiTheme="minorHAnsi" w:hAnsiTheme="minorHAnsi"/>
                <w:noProof/>
              </w:rPr>
            </w:pPr>
          </w:p>
        </w:tc>
        <w:tc>
          <w:tcPr>
            <w:tcW w:w="2292" w:type="dxa"/>
          </w:tcPr>
          <w:p w14:paraId="4FFDC796" w14:textId="0FE90105" w:rsidR="00416619" w:rsidRDefault="00416619" w:rsidP="00A02D73">
            <w:pPr>
              <w:rPr>
                <w:rFonts w:asciiTheme="minorHAnsi" w:hAnsiTheme="minorHAnsi"/>
              </w:rPr>
            </w:pPr>
            <w:r w:rsidRPr="00077803">
              <w:rPr>
                <w:rFonts w:asciiTheme="minorHAnsi" w:hAnsiTheme="minorHAnsi"/>
              </w:rPr>
              <w:t>Default to Home *</w:t>
            </w:r>
            <w:r w:rsidR="00142EAD">
              <w:rPr>
                <w:rFonts w:asciiTheme="minorHAnsi" w:hAnsiTheme="minorHAnsi"/>
              </w:rPr>
              <w:t>*</w:t>
            </w:r>
          </w:p>
        </w:tc>
      </w:tr>
      <w:tr w:rsidR="00F94291" w:rsidRPr="00584664" w14:paraId="6BF68686" w14:textId="77777777" w:rsidTr="003A4F82">
        <w:tc>
          <w:tcPr>
            <w:tcW w:w="2695" w:type="dxa"/>
          </w:tcPr>
          <w:p w14:paraId="072087DF" w14:textId="6B498E0B" w:rsidR="00F94291" w:rsidRPr="00F94291" w:rsidRDefault="00F94291" w:rsidP="00A02D73">
            <w:pPr>
              <w:rPr>
                <w:rFonts w:asciiTheme="minorHAnsi" w:hAnsiTheme="minorHAnsi"/>
                <w:noProof/>
              </w:rPr>
            </w:pPr>
            <w:r w:rsidRPr="00F94291">
              <w:rPr>
                <w:rFonts w:asciiTheme="minorHAnsi" w:hAnsiTheme="minorHAnsi"/>
                <w:noProof/>
              </w:rPr>
              <w:t>Preferred Contact</w:t>
            </w:r>
          </w:p>
        </w:tc>
        <w:tc>
          <w:tcPr>
            <w:tcW w:w="1420" w:type="dxa"/>
          </w:tcPr>
          <w:p w14:paraId="0609369B" w14:textId="3392E894" w:rsidR="00F94291" w:rsidRPr="00F94291" w:rsidRDefault="00F94291" w:rsidP="00A02D73">
            <w:pPr>
              <w:rPr>
                <w:rFonts w:asciiTheme="minorHAnsi" w:hAnsiTheme="minorHAnsi"/>
                <w:noProof/>
              </w:rPr>
            </w:pPr>
            <w:r w:rsidRPr="00F94291">
              <w:rPr>
                <w:rFonts w:asciiTheme="minorHAnsi" w:hAnsiTheme="minorHAnsi"/>
                <w:noProof/>
              </w:rPr>
              <w:t>Pick list</w:t>
            </w:r>
          </w:p>
        </w:tc>
        <w:tc>
          <w:tcPr>
            <w:tcW w:w="4072" w:type="dxa"/>
          </w:tcPr>
          <w:p w14:paraId="4388A6AC" w14:textId="77777777" w:rsidR="003F296F" w:rsidRPr="003F296F" w:rsidRDefault="003F296F" w:rsidP="003F296F">
            <w:pPr>
              <w:rPr>
                <w:rFonts w:asciiTheme="minorHAnsi" w:hAnsiTheme="minorHAnsi"/>
                <w:noProof/>
              </w:rPr>
            </w:pPr>
            <w:r w:rsidRPr="003F296F">
              <w:rPr>
                <w:rFonts w:asciiTheme="minorHAnsi" w:hAnsiTheme="minorHAnsi"/>
                <w:noProof/>
              </w:rPr>
              <w:t>Call</w:t>
            </w:r>
          </w:p>
          <w:p w14:paraId="6C6EDD16" w14:textId="77777777" w:rsidR="003F296F" w:rsidRDefault="003F296F" w:rsidP="003F296F">
            <w:pPr>
              <w:rPr>
                <w:rFonts w:asciiTheme="minorHAnsi" w:hAnsiTheme="minorHAnsi"/>
                <w:noProof/>
              </w:rPr>
            </w:pPr>
            <w:r w:rsidRPr="003F296F">
              <w:rPr>
                <w:rFonts w:asciiTheme="minorHAnsi" w:hAnsiTheme="minorHAnsi"/>
                <w:noProof/>
              </w:rPr>
              <w:t>Chat</w:t>
            </w:r>
          </w:p>
          <w:p w14:paraId="74249591" w14:textId="77777777" w:rsidR="003F296F" w:rsidRPr="003F296F" w:rsidRDefault="003F296F" w:rsidP="003F296F">
            <w:pPr>
              <w:rPr>
                <w:rFonts w:asciiTheme="minorHAnsi" w:hAnsiTheme="minorHAnsi"/>
                <w:noProof/>
              </w:rPr>
            </w:pPr>
            <w:r>
              <w:rPr>
                <w:rFonts w:asciiTheme="minorHAnsi" w:hAnsiTheme="minorHAnsi"/>
                <w:noProof/>
              </w:rPr>
              <w:t>County Website</w:t>
            </w:r>
          </w:p>
          <w:p w14:paraId="3A8AD031" w14:textId="77777777" w:rsidR="003F296F" w:rsidRPr="003F296F" w:rsidRDefault="003F296F" w:rsidP="003F296F">
            <w:pPr>
              <w:rPr>
                <w:rFonts w:asciiTheme="minorHAnsi" w:hAnsiTheme="minorHAnsi"/>
                <w:noProof/>
              </w:rPr>
            </w:pPr>
            <w:r w:rsidRPr="003F296F">
              <w:rPr>
                <w:rFonts w:asciiTheme="minorHAnsi" w:hAnsiTheme="minorHAnsi"/>
                <w:noProof/>
              </w:rPr>
              <w:t>CRM Portal</w:t>
            </w:r>
          </w:p>
          <w:p w14:paraId="7A61ACA8" w14:textId="77777777" w:rsidR="003F296F" w:rsidRPr="003F296F" w:rsidRDefault="003F296F" w:rsidP="003F296F">
            <w:pPr>
              <w:rPr>
                <w:rFonts w:asciiTheme="minorHAnsi" w:hAnsiTheme="minorHAnsi"/>
                <w:noProof/>
              </w:rPr>
            </w:pPr>
            <w:r w:rsidRPr="003F296F">
              <w:rPr>
                <w:rFonts w:asciiTheme="minorHAnsi" w:hAnsiTheme="minorHAnsi"/>
                <w:noProof/>
              </w:rPr>
              <w:t>Email</w:t>
            </w:r>
          </w:p>
          <w:p w14:paraId="1029A677" w14:textId="77777777" w:rsidR="003F296F" w:rsidRPr="003F296F" w:rsidRDefault="003F296F" w:rsidP="003F296F">
            <w:pPr>
              <w:rPr>
                <w:rFonts w:asciiTheme="minorHAnsi" w:hAnsiTheme="minorHAnsi"/>
                <w:noProof/>
              </w:rPr>
            </w:pPr>
            <w:r w:rsidRPr="003F296F">
              <w:rPr>
                <w:rFonts w:asciiTheme="minorHAnsi" w:hAnsiTheme="minorHAnsi"/>
                <w:noProof/>
              </w:rPr>
              <w:t>In Person</w:t>
            </w:r>
          </w:p>
          <w:p w14:paraId="28E3D968" w14:textId="77777777" w:rsidR="003F296F" w:rsidRPr="003F296F" w:rsidRDefault="003F296F" w:rsidP="003F296F">
            <w:pPr>
              <w:rPr>
                <w:rFonts w:asciiTheme="minorHAnsi" w:hAnsiTheme="minorHAnsi"/>
                <w:noProof/>
              </w:rPr>
            </w:pPr>
            <w:r w:rsidRPr="003F296F">
              <w:rPr>
                <w:rFonts w:asciiTheme="minorHAnsi" w:hAnsiTheme="minorHAnsi"/>
                <w:noProof/>
              </w:rPr>
              <w:t>Letter</w:t>
            </w:r>
          </w:p>
          <w:p w14:paraId="2A807B74" w14:textId="48182AC5" w:rsidR="00F94291" w:rsidRPr="00F94291" w:rsidRDefault="003F296F" w:rsidP="003F296F">
            <w:pPr>
              <w:rPr>
                <w:rFonts w:asciiTheme="minorHAnsi" w:hAnsiTheme="minorHAnsi"/>
                <w:noProof/>
              </w:rPr>
            </w:pPr>
            <w:r w:rsidRPr="003F296F">
              <w:rPr>
                <w:rFonts w:asciiTheme="minorHAnsi" w:hAnsiTheme="minorHAnsi"/>
                <w:noProof/>
              </w:rPr>
              <w:t>Text</w:t>
            </w:r>
          </w:p>
        </w:tc>
        <w:tc>
          <w:tcPr>
            <w:tcW w:w="2292" w:type="dxa"/>
          </w:tcPr>
          <w:p w14:paraId="5E6B80E0" w14:textId="1BE28708" w:rsidR="00400ED6" w:rsidRDefault="00400ED6" w:rsidP="00A02D73">
            <w:pPr>
              <w:rPr>
                <w:rFonts w:asciiTheme="minorHAnsi" w:hAnsiTheme="minorHAnsi"/>
              </w:rPr>
            </w:pPr>
            <w:r>
              <w:rPr>
                <w:rFonts w:asciiTheme="minorHAnsi" w:hAnsiTheme="minorHAnsi"/>
              </w:rPr>
              <w:t>Relabel as Preferred Contact Method;</w:t>
            </w:r>
          </w:p>
          <w:p w14:paraId="560F3BC7" w14:textId="77777777" w:rsidR="00F94291" w:rsidRDefault="000C6BE4" w:rsidP="00A02D73">
            <w:pPr>
              <w:rPr>
                <w:rFonts w:asciiTheme="minorHAnsi" w:hAnsiTheme="minorHAnsi"/>
              </w:rPr>
            </w:pPr>
            <w:r>
              <w:rPr>
                <w:rFonts w:asciiTheme="minorHAnsi" w:hAnsiTheme="minorHAnsi"/>
              </w:rPr>
              <w:t>List provided by HHS</w:t>
            </w:r>
            <w:r w:rsidR="00D64CD0">
              <w:rPr>
                <w:rFonts w:asciiTheme="minorHAnsi" w:hAnsiTheme="minorHAnsi"/>
              </w:rPr>
              <w:t>; s</w:t>
            </w:r>
            <w:r w:rsidR="00085DF4">
              <w:rPr>
                <w:rFonts w:asciiTheme="minorHAnsi" w:hAnsiTheme="minorHAnsi"/>
              </w:rPr>
              <w:t>ame picklist as Ticket &gt; Preferred Method of Comm.</w:t>
            </w:r>
          </w:p>
          <w:p w14:paraId="6FCD1703" w14:textId="77777777" w:rsidR="00840029" w:rsidRDefault="00840029" w:rsidP="00A02D73">
            <w:pPr>
              <w:rPr>
                <w:rFonts w:asciiTheme="minorHAnsi" w:hAnsiTheme="minorHAnsi"/>
              </w:rPr>
            </w:pPr>
          </w:p>
          <w:p w14:paraId="1E0CCBE3" w14:textId="080B8EA6" w:rsidR="00840029" w:rsidRPr="000C6BE4" w:rsidRDefault="00840029" w:rsidP="00A02D73">
            <w:pPr>
              <w:rPr>
                <w:rFonts w:asciiTheme="minorHAnsi" w:hAnsiTheme="minorHAnsi"/>
              </w:rPr>
            </w:pPr>
            <w:r>
              <w:rPr>
                <w:rFonts w:asciiTheme="minorHAnsi" w:hAnsiTheme="minorHAnsi"/>
              </w:rPr>
              <w:t>Training note - required</w:t>
            </w:r>
          </w:p>
        </w:tc>
      </w:tr>
      <w:tr w:rsidR="00F94291" w:rsidRPr="00584664" w14:paraId="59BF0C01" w14:textId="77777777" w:rsidTr="003A4F82">
        <w:tc>
          <w:tcPr>
            <w:tcW w:w="2695" w:type="dxa"/>
          </w:tcPr>
          <w:p w14:paraId="6F1F64B9" w14:textId="5E559496" w:rsidR="00F94291" w:rsidRPr="00D64CD0" w:rsidRDefault="00F94291" w:rsidP="00A02D73">
            <w:pPr>
              <w:rPr>
                <w:rFonts w:asciiTheme="minorHAnsi" w:hAnsiTheme="minorHAnsi"/>
                <w:noProof/>
              </w:rPr>
            </w:pPr>
            <w:r w:rsidRPr="00D64CD0">
              <w:rPr>
                <w:rFonts w:asciiTheme="minorHAnsi" w:hAnsiTheme="minorHAnsi"/>
                <w:noProof/>
              </w:rPr>
              <w:t>Status</w:t>
            </w:r>
          </w:p>
        </w:tc>
        <w:tc>
          <w:tcPr>
            <w:tcW w:w="1420" w:type="dxa"/>
          </w:tcPr>
          <w:p w14:paraId="2267F416" w14:textId="77777777" w:rsidR="00F94291" w:rsidRPr="00D64CD0" w:rsidRDefault="00F94291" w:rsidP="00A02D73">
            <w:pPr>
              <w:rPr>
                <w:rFonts w:asciiTheme="minorHAnsi" w:hAnsiTheme="minorHAnsi"/>
                <w:noProof/>
              </w:rPr>
            </w:pPr>
          </w:p>
        </w:tc>
        <w:tc>
          <w:tcPr>
            <w:tcW w:w="4072" w:type="dxa"/>
          </w:tcPr>
          <w:p w14:paraId="090BB29B" w14:textId="77777777" w:rsidR="00F94291" w:rsidRPr="00D64CD0" w:rsidRDefault="00F94291" w:rsidP="00A02D73">
            <w:pPr>
              <w:rPr>
                <w:rFonts w:asciiTheme="minorHAnsi" w:hAnsiTheme="minorHAnsi"/>
                <w:noProof/>
              </w:rPr>
            </w:pPr>
          </w:p>
        </w:tc>
        <w:tc>
          <w:tcPr>
            <w:tcW w:w="2292" w:type="dxa"/>
          </w:tcPr>
          <w:p w14:paraId="20CFAA25" w14:textId="65652F07" w:rsidR="00F94291" w:rsidRPr="00D64CD0" w:rsidRDefault="00D64CD0" w:rsidP="00A02D73">
            <w:pPr>
              <w:rPr>
                <w:rFonts w:asciiTheme="minorHAnsi" w:hAnsiTheme="minorHAnsi"/>
              </w:rPr>
            </w:pPr>
            <w:r w:rsidRPr="00D64CD0">
              <w:rPr>
                <w:rFonts w:asciiTheme="minorHAnsi" w:hAnsiTheme="minorHAnsi"/>
              </w:rPr>
              <w:t>No changes</w:t>
            </w:r>
          </w:p>
        </w:tc>
      </w:tr>
      <w:tr w:rsidR="00FF5B52" w:rsidRPr="00584664" w14:paraId="2D2413AB" w14:textId="77777777" w:rsidTr="003A4F82">
        <w:tc>
          <w:tcPr>
            <w:tcW w:w="2695" w:type="dxa"/>
          </w:tcPr>
          <w:p w14:paraId="5B819024" w14:textId="455FBEE4" w:rsidR="00FF5B52" w:rsidRPr="00077803" w:rsidRDefault="00FF5B52" w:rsidP="00A02D73">
            <w:pPr>
              <w:rPr>
                <w:rFonts w:asciiTheme="minorHAnsi" w:hAnsiTheme="minorHAnsi"/>
                <w:noProof/>
              </w:rPr>
            </w:pPr>
            <w:r w:rsidRPr="00077803">
              <w:rPr>
                <w:rFonts w:asciiTheme="minorHAnsi" w:hAnsiTheme="minorHAnsi"/>
                <w:noProof/>
              </w:rPr>
              <w:t>Gender</w:t>
            </w:r>
          </w:p>
        </w:tc>
        <w:tc>
          <w:tcPr>
            <w:tcW w:w="1420" w:type="dxa"/>
          </w:tcPr>
          <w:p w14:paraId="148390F1" w14:textId="2B1755BF" w:rsidR="00FF5B52" w:rsidRPr="00077803" w:rsidRDefault="00FF5B52" w:rsidP="00A02D73">
            <w:pPr>
              <w:rPr>
                <w:rFonts w:asciiTheme="minorHAnsi" w:hAnsiTheme="minorHAnsi"/>
                <w:noProof/>
              </w:rPr>
            </w:pPr>
            <w:r w:rsidRPr="00077803">
              <w:rPr>
                <w:rFonts w:asciiTheme="minorHAnsi" w:hAnsiTheme="minorHAnsi"/>
                <w:noProof/>
              </w:rPr>
              <w:t>Pick list</w:t>
            </w:r>
          </w:p>
        </w:tc>
        <w:tc>
          <w:tcPr>
            <w:tcW w:w="4072" w:type="dxa"/>
          </w:tcPr>
          <w:p w14:paraId="165C3B8E" w14:textId="1009BF02" w:rsidR="00FF5B52" w:rsidRPr="00077803" w:rsidRDefault="00FF5B52" w:rsidP="00A02D73">
            <w:pPr>
              <w:rPr>
                <w:rFonts w:asciiTheme="minorHAnsi" w:hAnsiTheme="minorHAnsi"/>
                <w:noProof/>
              </w:rPr>
            </w:pPr>
            <w:r w:rsidRPr="00077803">
              <w:rPr>
                <w:rFonts w:asciiTheme="minorHAnsi" w:hAnsiTheme="minorHAnsi"/>
                <w:noProof/>
              </w:rPr>
              <w:t>Retain existing values</w:t>
            </w:r>
          </w:p>
        </w:tc>
        <w:tc>
          <w:tcPr>
            <w:tcW w:w="2292" w:type="dxa"/>
          </w:tcPr>
          <w:p w14:paraId="6B656D6E" w14:textId="2E4D9924" w:rsidR="00FF5B52" w:rsidRPr="00D64CD0" w:rsidRDefault="00FF5B52" w:rsidP="00A02D73">
            <w:pPr>
              <w:rPr>
                <w:rFonts w:asciiTheme="minorHAnsi" w:hAnsiTheme="minorHAnsi"/>
              </w:rPr>
            </w:pPr>
            <w:r w:rsidRPr="00077803">
              <w:rPr>
                <w:rFonts w:asciiTheme="minorHAnsi" w:hAnsiTheme="minorHAnsi"/>
              </w:rPr>
              <w:t>Move up from the Detail tab</w:t>
            </w:r>
          </w:p>
        </w:tc>
      </w:tr>
      <w:tr w:rsidR="00077803" w:rsidRPr="00584664" w14:paraId="4DCA76DD" w14:textId="77777777" w:rsidTr="003A4F82">
        <w:tc>
          <w:tcPr>
            <w:tcW w:w="2695" w:type="dxa"/>
          </w:tcPr>
          <w:p w14:paraId="24EA7097" w14:textId="72F0920B" w:rsidR="00077803" w:rsidRPr="00584664" w:rsidRDefault="00077803" w:rsidP="00077803">
            <w:pPr>
              <w:rPr>
                <w:rFonts w:asciiTheme="minorHAnsi" w:hAnsiTheme="minorHAnsi"/>
                <w:noProof/>
              </w:rPr>
            </w:pPr>
            <w:r>
              <w:rPr>
                <w:rFonts w:asciiTheme="minorHAnsi" w:hAnsiTheme="minorHAnsi"/>
                <w:noProof/>
              </w:rPr>
              <w:lastRenderedPageBreak/>
              <w:t>Contact Association Types</w:t>
            </w:r>
          </w:p>
        </w:tc>
        <w:tc>
          <w:tcPr>
            <w:tcW w:w="1420" w:type="dxa"/>
          </w:tcPr>
          <w:p w14:paraId="50EE0F45" w14:textId="77777777" w:rsidR="00077803" w:rsidRPr="00584664" w:rsidRDefault="00077803" w:rsidP="00077803">
            <w:pPr>
              <w:rPr>
                <w:rFonts w:asciiTheme="minorHAnsi" w:hAnsiTheme="minorHAnsi"/>
                <w:noProof/>
              </w:rPr>
            </w:pPr>
          </w:p>
        </w:tc>
        <w:tc>
          <w:tcPr>
            <w:tcW w:w="4072" w:type="dxa"/>
          </w:tcPr>
          <w:p w14:paraId="0C27FB83" w14:textId="77777777" w:rsidR="00077803" w:rsidRPr="00077803" w:rsidRDefault="00077803" w:rsidP="00077803">
            <w:pPr>
              <w:rPr>
                <w:rFonts w:asciiTheme="minorHAnsi" w:hAnsiTheme="minorHAnsi"/>
                <w:noProof/>
              </w:rPr>
            </w:pPr>
            <w:r w:rsidRPr="00077803">
              <w:rPr>
                <w:rFonts w:asciiTheme="minorHAnsi" w:hAnsiTheme="minorHAnsi"/>
                <w:noProof/>
              </w:rPr>
              <w:t>Account Manager</w:t>
            </w:r>
          </w:p>
          <w:p w14:paraId="74E8985E" w14:textId="77777777" w:rsidR="00077803" w:rsidRPr="00077803" w:rsidRDefault="00077803" w:rsidP="00077803">
            <w:pPr>
              <w:rPr>
                <w:rFonts w:asciiTheme="minorHAnsi" w:hAnsiTheme="minorHAnsi"/>
                <w:noProof/>
              </w:rPr>
            </w:pPr>
            <w:r w:rsidRPr="00077803">
              <w:rPr>
                <w:rFonts w:asciiTheme="minorHAnsi" w:hAnsiTheme="minorHAnsi"/>
                <w:noProof/>
              </w:rPr>
              <w:t>Agency Director</w:t>
            </w:r>
          </w:p>
          <w:p w14:paraId="1A2A4ECE" w14:textId="77777777" w:rsidR="00077803" w:rsidRPr="00077803" w:rsidRDefault="00077803" w:rsidP="00077803">
            <w:pPr>
              <w:rPr>
                <w:rFonts w:asciiTheme="minorHAnsi" w:hAnsiTheme="minorHAnsi"/>
                <w:noProof/>
              </w:rPr>
            </w:pPr>
            <w:r w:rsidRPr="00077803">
              <w:rPr>
                <w:rFonts w:asciiTheme="minorHAnsi" w:hAnsiTheme="minorHAnsi"/>
                <w:noProof/>
              </w:rPr>
              <w:t>Attorney</w:t>
            </w:r>
          </w:p>
          <w:p w14:paraId="641DE3AA" w14:textId="77777777" w:rsidR="00077803" w:rsidRPr="00077803" w:rsidRDefault="00077803" w:rsidP="00077803">
            <w:pPr>
              <w:rPr>
                <w:rFonts w:asciiTheme="minorHAnsi" w:hAnsiTheme="minorHAnsi"/>
                <w:noProof/>
              </w:rPr>
            </w:pPr>
            <w:r w:rsidRPr="00077803">
              <w:rPr>
                <w:rFonts w:asciiTheme="minorHAnsi" w:hAnsiTheme="minorHAnsi"/>
                <w:noProof/>
              </w:rPr>
              <w:t>Banker</w:t>
            </w:r>
          </w:p>
          <w:p w14:paraId="69B3DEC0" w14:textId="77777777" w:rsidR="00077803" w:rsidRPr="00077803" w:rsidRDefault="00077803" w:rsidP="00077803">
            <w:pPr>
              <w:rPr>
                <w:rFonts w:asciiTheme="minorHAnsi" w:hAnsiTheme="minorHAnsi"/>
                <w:noProof/>
              </w:rPr>
            </w:pPr>
            <w:r w:rsidRPr="00077803">
              <w:rPr>
                <w:rFonts w:asciiTheme="minorHAnsi" w:hAnsiTheme="minorHAnsi"/>
                <w:noProof/>
              </w:rPr>
              <w:t>Billing</w:t>
            </w:r>
          </w:p>
          <w:p w14:paraId="34755E77" w14:textId="77777777" w:rsidR="00077803" w:rsidRPr="00077803" w:rsidRDefault="00077803" w:rsidP="00077803">
            <w:pPr>
              <w:rPr>
                <w:rFonts w:asciiTheme="minorHAnsi" w:hAnsiTheme="minorHAnsi"/>
                <w:noProof/>
              </w:rPr>
            </w:pPr>
            <w:r w:rsidRPr="00077803">
              <w:rPr>
                <w:rFonts w:asciiTheme="minorHAnsi" w:hAnsiTheme="minorHAnsi"/>
                <w:noProof/>
              </w:rPr>
              <w:t>Champion</w:t>
            </w:r>
          </w:p>
          <w:p w14:paraId="15B5D898" w14:textId="77777777" w:rsidR="00077803" w:rsidRPr="00077803" w:rsidRDefault="00077803" w:rsidP="00077803">
            <w:pPr>
              <w:rPr>
                <w:rFonts w:asciiTheme="minorHAnsi" w:hAnsiTheme="minorHAnsi"/>
                <w:noProof/>
              </w:rPr>
            </w:pPr>
            <w:r w:rsidRPr="00077803">
              <w:rPr>
                <w:rFonts w:asciiTheme="minorHAnsi" w:hAnsiTheme="minorHAnsi"/>
                <w:noProof/>
              </w:rPr>
              <w:t>CEO</w:t>
            </w:r>
          </w:p>
          <w:p w14:paraId="7C42FF21" w14:textId="77777777" w:rsidR="00077803" w:rsidRPr="00077803" w:rsidRDefault="00077803" w:rsidP="00077803">
            <w:pPr>
              <w:rPr>
                <w:rFonts w:asciiTheme="minorHAnsi" w:hAnsiTheme="minorHAnsi"/>
                <w:noProof/>
              </w:rPr>
            </w:pPr>
            <w:r w:rsidRPr="00077803">
              <w:rPr>
                <w:rFonts w:asciiTheme="minorHAnsi" w:hAnsiTheme="minorHAnsi"/>
                <w:noProof/>
              </w:rPr>
              <w:t>CFO</w:t>
            </w:r>
          </w:p>
          <w:p w14:paraId="314292DE" w14:textId="77777777" w:rsidR="00077803" w:rsidRPr="00077803" w:rsidRDefault="00077803" w:rsidP="00077803">
            <w:pPr>
              <w:rPr>
                <w:rFonts w:asciiTheme="minorHAnsi" w:hAnsiTheme="minorHAnsi"/>
                <w:noProof/>
              </w:rPr>
            </w:pPr>
            <w:r w:rsidRPr="00077803">
              <w:rPr>
                <w:rFonts w:asciiTheme="minorHAnsi" w:hAnsiTheme="minorHAnsi"/>
                <w:noProof/>
              </w:rPr>
              <w:t>Client</w:t>
            </w:r>
          </w:p>
          <w:p w14:paraId="62092E7B" w14:textId="77777777" w:rsidR="00077803" w:rsidRPr="00077803" w:rsidRDefault="00077803" w:rsidP="00077803">
            <w:pPr>
              <w:rPr>
                <w:rFonts w:asciiTheme="minorHAnsi" w:hAnsiTheme="minorHAnsi"/>
                <w:noProof/>
              </w:rPr>
            </w:pPr>
            <w:r w:rsidRPr="00077803">
              <w:rPr>
                <w:rFonts w:asciiTheme="minorHAnsi" w:hAnsiTheme="minorHAnsi"/>
                <w:noProof/>
              </w:rPr>
              <w:t>Collections</w:t>
            </w:r>
          </w:p>
          <w:p w14:paraId="15490ABD" w14:textId="77777777" w:rsidR="00077803" w:rsidRPr="00077803" w:rsidRDefault="00077803" w:rsidP="00077803">
            <w:pPr>
              <w:rPr>
                <w:rFonts w:asciiTheme="minorHAnsi" w:hAnsiTheme="minorHAnsi"/>
                <w:noProof/>
              </w:rPr>
            </w:pPr>
            <w:r w:rsidRPr="00077803">
              <w:rPr>
                <w:rFonts w:asciiTheme="minorHAnsi" w:hAnsiTheme="minorHAnsi"/>
                <w:noProof/>
              </w:rPr>
              <w:t>Community Contact</w:t>
            </w:r>
          </w:p>
          <w:p w14:paraId="2E2DB746" w14:textId="77777777" w:rsidR="00077803" w:rsidRPr="00077803" w:rsidRDefault="00077803" w:rsidP="00077803">
            <w:pPr>
              <w:rPr>
                <w:rFonts w:asciiTheme="minorHAnsi" w:hAnsiTheme="minorHAnsi"/>
                <w:noProof/>
              </w:rPr>
            </w:pPr>
            <w:r w:rsidRPr="00077803">
              <w:rPr>
                <w:rFonts w:asciiTheme="minorHAnsi" w:hAnsiTheme="minorHAnsi"/>
                <w:noProof/>
              </w:rPr>
              <w:t>Contractor</w:t>
            </w:r>
          </w:p>
          <w:p w14:paraId="2ADCBE44" w14:textId="77777777" w:rsidR="00077803" w:rsidRPr="00077803" w:rsidRDefault="00077803" w:rsidP="00077803">
            <w:pPr>
              <w:rPr>
                <w:rFonts w:asciiTheme="minorHAnsi" w:hAnsiTheme="minorHAnsi"/>
                <w:noProof/>
              </w:rPr>
            </w:pPr>
            <w:r w:rsidRPr="00077803">
              <w:rPr>
                <w:rFonts w:asciiTheme="minorHAnsi" w:hAnsiTheme="minorHAnsi"/>
                <w:noProof/>
              </w:rPr>
              <w:t>County Agency</w:t>
            </w:r>
          </w:p>
          <w:p w14:paraId="717BF544" w14:textId="77777777" w:rsidR="00077803" w:rsidRPr="00077803" w:rsidRDefault="00077803" w:rsidP="00077803">
            <w:pPr>
              <w:rPr>
                <w:rFonts w:asciiTheme="minorHAnsi" w:hAnsiTheme="minorHAnsi"/>
                <w:noProof/>
              </w:rPr>
            </w:pPr>
            <w:r w:rsidRPr="00077803">
              <w:rPr>
                <w:rFonts w:asciiTheme="minorHAnsi" w:hAnsiTheme="minorHAnsi"/>
                <w:noProof/>
              </w:rPr>
              <w:t>County Council (CCE)</w:t>
            </w:r>
          </w:p>
          <w:p w14:paraId="3B7D253E" w14:textId="77777777" w:rsidR="00077803" w:rsidRPr="00077803" w:rsidRDefault="00077803" w:rsidP="00077803">
            <w:pPr>
              <w:rPr>
                <w:rFonts w:asciiTheme="minorHAnsi" w:hAnsiTheme="minorHAnsi"/>
                <w:noProof/>
              </w:rPr>
            </w:pPr>
            <w:r w:rsidRPr="00077803">
              <w:rPr>
                <w:rFonts w:asciiTheme="minorHAnsi" w:hAnsiTheme="minorHAnsi"/>
                <w:noProof/>
              </w:rPr>
              <w:t>County Executive Office</w:t>
            </w:r>
          </w:p>
          <w:p w14:paraId="4B0A98F5" w14:textId="77777777" w:rsidR="00077803" w:rsidRPr="00077803" w:rsidRDefault="00077803" w:rsidP="00077803">
            <w:pPr>
              <w:rPr>
                <w:rFonts w:asciiTheme="minorHAnsi" w:hAnsiTheme="minorHAnsi"/>
                <w:noProof/>
              </w:rPr>
            </w:pPr>
            <w:r w:rsidRPr="00077803">
              <w:rPr>
                <w:rFonts w:asciiTheme="minorHAnsi" w:hAnsiTheme="minorHAnsi"/>
                <w:noProof/>
              </w:rPr>
              <w:t>Court Representative</w:t>
            </w:r>
          </w:p>
          <w:p w14:paraId="709ADC3F" w14:textId="77777777" w:rsidR="00077803" w:rsidRPr="00077803" w:rsidRDefault="00077803" w:rsidP="00077803">
            <w:pPr>
              <w:rPr>
                <w:rFonts w:asciiTheme="minorHAnsi" w:hAnsiTheme="minorHAnsi"/>
                <w:noProof/>
              </w:rPr>
            </w:pPr>
            <w:r w:rsidRPr="00077803">
              <w:rPr>
                <w:rFonts w:asciiTheme="minorHAnsi" w:hAnsiTheme="minorHAnsi"/>
                <w:noProof/>
              </w:rPr>
              <w:t>Credential Provider</w:t>
            </w:r>
          </w:p>
          <w:p w14:paraId="000056A6" w14:textId="77777777" w:rsidR="00077803" w:rsidRPr="00077803" w:rsidRDefault="00077803" w:rsidP="00077803">
            <w:pPr>
              <w:rPr>
                <w:rFonts w:asciiTheme="minorHAnsi" w:hAnsiTheme="minorHAnsi"/>
                <w:noProof/>
              </w:rPr>
            </w:pPr>
            <w:r w:rsidRPr="00077803">
              <w:rPr>
                <w:rFonts w:asciiTheme="minorHAnsi" w:hAnsiTheme="minorHAnsi"/>
                <w:noProof/>
              </w:rPr>
              <w:t>Customer</w:t>
            </w:r>
          </w:p>
          <w:p w14:paraId="2808D83A" w14:textId="77777777" w:rsidR="00077803" w:rsidRPr="00077803" w:rsidRDefault="00077803" w:rsidP="00077803">
            <w:pPr>
              <w:rPr>
                <w:rFonts w:asciiTheme="minorHAnsi" w:hAnsiTheme="minorHAnsi"/>
                <w:noProof/>
              </w:rPr>
            </w:pPr>
            <w:r w:rsidRPr="00077803">
              <w:rPr>
                <w:rFonts w:asciiTheme="minorHAnsi" w:hAnsiTheme="minorHAnsi"/>
                <w:noProof/>
              </w:rPr>
              <w:t>Customer / Participant</w:t>
            </w:r>
          </w:p>
          <w:p w14:paraId="765BEC34" w14:textId="77777777" w:rsidR="00077803" w:rsidRPr="00077803" w:rsidRDefault="00077803" w:rsidP="00077803">
            <w:pPr>
              <w:rPr>
                <w:rFonts w:asciiTheme="minorHAnsi" w:hAnsiTheme="minorHAnsi"/>
                <w:noProof/>
              </w:rPr>
            </w:pPr>
            <w:r w:rsidRPr="00077803">
              <w:rPr>
                <w:rFonts w:asciiTheme="minorHAnsi" w:hAnsiTheme="minorHAnsi"/>
                <w:noProof/>
              </w:rPr>
              <w:t>Debtor – 1</w:t>
            </w:r>
          </w:p>
          <w:p w14:paraId="3F818B4A" w14:textId="77777777" w:rsidR="00077803" w:rsidRPr="00077803" w:rsidRDefault="00077803" w:rsidP="00077803">
            <w:pPr>
              <w:rPr>
                <w:rFonts w:asciiTheme="minorHAnsi" w:hAnsiTheme="minorHAnsi"/>
                <w:noProof/>
              </w:rPr>
            </w:pPr>
            <w:r w:rsidRPr="00077803">
              <w:rPr>
                <w:rFonts w:asciiTheme="minorHAnsi" w:hAnsiTheme="minorHAnsi"/>
                <w:noProof/>
              </w:rPr>
              <w:t>Debtor – 2</w:t>
            </w:r>
          </w:p>
          <w:p w14:paraId="67C96E39" w14:textId="77777777" w:rsidR="00077803" w:rsidRPr="00077803" w:rsidRDefault="00077803" w:rsidP="00077803">
            <w:pPr>
              <w:rPr>
                <w:rFonts w:asciiTheme="minorHAnsi" w:hAnsiTheme="minorHAnsi"/>
                <w:noProof/>
              </w:rPr>
            </w:pPr>
            <w:r w:rsidRPr="00077803">
              <w:rPr>
                <w:rFonts w:asciiTheme="minorHAnsi" w:hAnsiTheme="minorHAnsi"/>
                <w:noProof/>
              </w:rPr>
              <w:t>Debtor – 3</w:t>
            </w:r>
          </w:p>
          <w:p w14:paraId="35966077" w14:textId="77777777" w:rsidR="00077803" w:rsidRPr="00077803" w:rsidRDefault="00077803" w:rsidP="00077803">
            <w:pPr>
              <w:rPr>
                <w:rFonts w:asciiTheme="minorHAnsi" w:hAnsiTheme="minorHAnsi"/>
                <w:noProof/>
              </w:rPr>
            </w:pPr>
            <w:r w:rsidRPr="00077803">
              <w:rPr>
                <w:rFonts w:asciiTheme="minorHAnsi" w:hAnsiTheme="minorHAnsi"/>
                <w:noProof/>
              </w:rPr>
              <w:t>Decision Maker</w:t>
            </w:r>
          </w:p>
          <w:p w14:paraId="64FF9450" w14:textId="77777777" w:rsidR="00077803" w:rsidRPr="00077803" w:rsidRDefault="00077803" w:rsidP="00077803">
            <w:pPr>
              <w:rPr>
                <w:rFonts w:asciiTheme="minorHAnsi" w:hAnsiTheme="minorHAnsi"/>
                <w:noProof/>
              </w:rPr>
            </w:pPr>
            <w:r w:rsidRPr="00077803">
              <w:rPr>
                <w:rFonts w:asciiTheme="minorHAnsi" w:hAnsiTheme="minorHAnsi"/>
                <w:noProof/>
              </w:rPr>
              <w:t>Director’s Office</w:t>
            </w:r>
          </w:p>
          <w:p w14:paraId="3BE9AE29" w14:textId="77777777" w:rsidR="00077803" w:rsidRPr="00077803" w:rsidRDefault="00077803" w:rsidP="00077803">
            <w:pPr>
              <w:rPr>
                <w:rFonts w:asciiTheme="minorHAnsi" w:hAnsiTheme="minorHAnsi"/>
                <w:noProof/>
              </w:rPr>
            </w:pPr>
            <w:r w:rsidRPr="00077803">
              <w:rPr>
                <w:rFonts w:asciiTheme="minorHAnsi" w:hAnsiTheme="minorHAnsi"/>
                <w:noProof/>
              </w:rPr>
              <w:t>Economic Dev Dir.</w:t>
            </w:r>
          </w:p>
          <w:p w14:paraId="0ECB205B" w14:textId="77777777" w:rsidR="00077803" w:rsidRPr="00077803" w:rsidRDefault="00077803" w:rsidP="00077803">
            <w:pPr>
              <w:rPr>
                <w:rFonts w:asciiTheme="minorHAnsi" w:hAnsiTheme="minorHAnsi"/>
                <w:noProof/>
              </w:rPr>
            </w:pPr>
            <w:r w:rsidRPr="00077803">
              <w:rPr>
                <w:rFonts w:asciiTheme="minorHAnsi" w:hAnsiTheme="minorHAnsi"/>
                <w:noProof/>
              </w:rPr>
              <w:t>Employee</w:t>
            </w:r>
          </w:p>
          <w:p w14:paraId="21A50526" w14:textId="77777777" w:rsidR="00077803" w:rsidRPr="00077803" w:rsidRDefault="00077803" w:rsidP="00077803">
            <w:pPr>
              <w:rPr>
                <w:rFonts w:asciiTheme="minorHAnsi" w:hAnsiTheme="minorHAnsi"/>
                <w:noProof/>
              </w:rPr>
            </w:pPr>
            <w:r w:rsidRPr="00077803">
              <w:rPr>
                <w:rFonts w:asciiTheme="minorHAnsi" w:hAnsiTheme="minorHAnsi"/>
                <w:noProof/>
              </w:rPr>
              <w:t>Employer</w:t>
            </w:r>
          </w:p>
          <w:p w14:paraId="52C33E39" w14:textId="77777777" w:rsidR="00077803" w:rsidRPr="00077803" w:rsidRDefault="00077803" w:rsidP="00077803">
            <w:pPr>
              <w:rPr>
                <w:rFonts w:asciiTheme="minorHAnsi" w:hAnsiTheme="minorHAnsi"/>
                <w:noProof/>
              </w:rPr>
            </w:pPr>
            <w:r w:rsidRPr="00077803">
              <w:rPr>
                <w:rFonts w:asciiTheme="minorHAnsi" w:hAnsiTheme="minorHAnsi"/>
                <w:noProof/>
              </w:rPr>
              <w:t>External Agency</w:t>
            </w:r>
          </w:p>
          <w:p w14:paraId="2736EC1F" w14:textId="77777777" w:rsidR="00077803" w:rsidRPr="00077803" w:rsidRDefault="00077803" w:rsidP="00077803">
            <w:pPr>
              <w:rPr>
                <w:rFonts w:asciiTheme="minorHAnsi" w:hAnsiTheme="minorHAnsi"/>
                <w:noProof/>
              </w:rPr>
            </w:pPr>
            <w:r w:rsidRPr="00077803">
              <w:rPr>
                <w:rFonts w:asciiTheme="minorHAnsi" w:hAnsiTheme="minorHAnsi"/>
                <w:noProof/>
              </w:rPr>
              <w:t>Family Member / Guardian</w:t>
            </w:r>
          </w:p>
          <w:p w14:paraId="010D2BD2" w14:textId="77777777" w:rsidR="00077803" w:rsidRPr="00077803" w:rsidRDefault="00077803" w:rsidP="00077803">
            <w:pPr>
              <w:rPr>
                <w:rFonts w:asciiTheme="minorHAnsi" w:hAnsiTheme="minorHAnsi"/>
                <w:noProof/>
              </w:rPr>
            </w:pPr>
            <w:r w:rsidRPr="00077803">
              <w:rPr>
                <w:rFonts w:asciiTheme="minorHAnsi" w:hAnsiTheme="minorHAnsi"/>
                <w:noProof/>
              </w:rPr>
              <w:t>Federal/State/City Rep.</w:t>
            </w:r>
          </w:p>
          <w:p w14:paraId="7156C07F" w14:textId="77777777" w:rsidR="00077803" w:rsidRPr="00077803" w:rsidRDefault="00077803" w:rsidP="00077803">
            <w:pPr>
              <w:rPr>
                <w:rFonts w:asciiTheme="minorHAnsi" w:hAnsiTheme="minorHAnsi"/>
                <w:noProof/>
              </w:rPr>
            </w:pPr>
            <w:r w:rsidRPr="00077803">
              <w:rPr>
                <w:rFonts w:asciiTheme="minorHAnsi" w:hAnsiTheme="minorHAnsi"/>
                <w:noProof/>
              </w:rPr>
              <w:t>Financial Contact</w:t>
            </w:r>
          </w:p>
          <w:p w14:paraId="2823C498" w14:textId="77777777" w:rsidR="00077803" w:rsidRPr="00077803" w:rsidRDefault="00077803" w:rsidP="00077803">
            <w:pPr>
              <w:rPr>
                <w:rFonts w:asciiTheme="minorHAnsi" w:hAnsiTheme="minorHAnsi"/>
                <w:noProof/>
              </w:rPr>
            </w:pPr>
            <w:r w:rsidRPr="00077803">
              <w:rPr>
                <w:rFonts w:asciiTheme="minorHAnsi" w:hAnsiTheme="minorHAnsi"/>
                <w:noProof/>
              </w:rPr>
              <w:t>Friend</w:t>
            </w:r>
          </w:p>
          <w:p w14:paraId="7F39D55B" w14:textId="77777777" w:rsidR="00077803" w:rsidRPr="00077803" w:rsidRDefault="00077803" w:rsidP="00077803">
            <w:pPr>
              <w:rPr>
                <w:rFonts w:asciiTheme="minorHAnsi" w:hAnsiTheme="minorHAnsi"/>
                <w:noProof/>
              </w:rPr>
            </w:pPr>
            <w:r w:rsidRPr="00077803">
              <w:rPr>
                <w:rFonts w:asciiTheme="minorHAnsi" w:hAnsiTheme="minorHAnsi"/>
                <w:noProof/>
              </w:rPr>
              <w:t>Gatekeeper</w:t>
            </w:r>
          </w:p>
          <w:p w14:paraId="68BAF19A" w14:textId="77777777" w:rsidR="00077803" w:rsidRPr="00077803" w:rsidRDefault="00077803" w:rsidP="00077803">
            <w:pPr>
              <w:rPr>
                <w:rFonts w:asciiTheme="minorHAnsi" w:hAnsiTheme="minorHAnsi"/>
                <w:noProof/>
              </w:rPr>
            </w:pPr>
            <w:r w:rsidRPr="00077803">
              <w:rPr>
                <w:rFonts w:asciiTheme="minorHAnsi" w:hAnsiTheme="minorHAnsi"/>
                <w:noProof/>
              </w:rPr>
              <w:t>Guarantor</w:t>
            </w:r>
          </w:p>
          <w:p w14:paraId="66D3905D" w14:textId="77777777" w:rsidR="00077803" w:rsidRPr="00077803" w:rsidRDefault="00077803" w:rsidP="00077803">
            <w:pPr>
              <w:rPr>
                <w:rFonts w:asciiTheme="minorHAnsi" w:hAnsiTheme="minorHAnsi"/>
                <w:noProof/>
              </w:rPr>
            </w:pPr>
            <w:r w:rsidRPr="00077803">
              <w:rPr>
                <w:rFonts w:asciiTheme="minorHAnsi" w:hAnsiTheme="minorHAnsi"/>
                <w:noProof/>
              </w:rPr>
              <w:t xml:space="preserve">Home Owner </w:t>
            </w:r>
          </w:p>
          <w:p w14:paraId="5D561D72" w14:textId="77777777" w:rsidR="00077803" w:rsidRPr="00077803" w:rsidRDefault="00077803" w:rsidP="00077803">
            <w:pPr>
              <w:rPr>
                <w:rFonts w:asciiTheme="minorHAnsi" w:hAnsiTheme="minorHAnsi"/>
                <w:noProof/>
              </w:rPr>
            </w:pPr>
            <w:r w:rsidRPr="00077803">
              <w:rPr>
                <w:rFonts w:asciiTheme="minorHAnsi" w:hAnsiTheme="minorHAnsi"/>
                <w:noProof/>
              </w:rPr>
              <w:t>Homeless Person</w:t>
            </w:r>
          </w:p>
          <w:p w14:paraId="4BB47A33" w14:textId="77777777" w:rsidR="00077803" w:rsidRPr="00077803" w:rsidRDefault="00077803" w:rsidP="00077803">
            <w:pPr>
              <w:rPr>
                <w:rFonts w:asciiTheme="minorHAnsi" w:hAnsiTheme="minorHAnsi"/>
                <w:noProof/>
              </w:rPr>
            </w:pPr>
            <w:r w:rsidRPr="00077803">
              <w:rPr>
                <w:rFonts w:asciiTheme="minorHAnsi" w:hAnsiTheme="minorHAnsi"/>
                <w:noProof/>
              </w:rPr>
              <w:t>Investigation Unit</w:t>
            </w:r>
          </w:p>
          <w:p w14:paraId="65C0E3EC" w14:textId="77777777" w:rsidR="00077803" w:rsidRPr="00077803" w:rsidRDefault="00077803" w:rsidP="00077803">
            <w:pPr>
              <w:rPr>
                <w:rFonts w:asciiTheme="minorHAnsi" w:hAnsiTheme="minorHAnsi"/>
                <w:noProof/>
              </w:rPr>
            </w:pPr>
            <w:r w:rsidRPr="00077803">
              <w:rPr>
                <w:rFonts w:asciiTheme="minorHAnsi" w:hAnsiTheme="minorHAnsi"/>
                <w:noProof/>
              </w:rPr>
              <w:t>Jobs Reporting Contact</w:t>
            </w:r>
          </w:p>
          <w:p w14:paraId="33F4B611" w14:textId="77777777" w:rsidR="00077803" w:rsidRPr="00077803" w:rsidRDefault="00077803" w:rsidP="00077803">
            <w:pPr>
              <w:rPr>
                <w:rFonts w:asciiTheme="minorHAnsi" w:hAnsiTheme="minorHAnsi"/>
                <w:noProof/>
              </w:rPr>
            </w:pPr>
            <w:r w:rsidRPr="00077803">
              <w:rPr>
                <w:rFonts w:asciiTheme="minorHAnsi" w:hAnsiTheme="minorHAnsi"/>
                <w:noProof/>
              </w:rPr>
              <w:t>Legal Aid Society</w:t>
            </w:r>
          </w:p>
          <w:p w14:paraId="4DF98224" w14:textId="77777777" w:rsidR="00077803" w:rsidRPr="00077803" w:rsidRDefault="00077803" w:rsidP="00077803">
            <w:pPr>
              <w:rPr>
                <w:rFonts w:asciiTheme="minorHAnsi" w:hAnsiTheme="minorHAnsi"/>
                <w:noProof/>
              </w:rPr>
            </w:pPr>
            <w:r w:rsidRPr="00077803">
              <w:rPr>
                <w:rFonts w:asciiTheme="minorHAnsi" w:hAnsiTheme="minorHAnsi"/>
                <w:noProof/>
              </w:rPr>
              <w:t>Legal Representative</w:t>
            </w:r>
          </w:p>
          <w:p w14:paraId="7802825B" w14:textId="77777777" w:rsidR="00077803" w:rsidRPr="00077803" w:rsidRDefault="00077803" w:rsidP="00077803">
            <w:pPr>
              <w:rPr>
                <w:rFonts w:asciiTheme="minorHAnsi" w:hAnsiTheme="minorHAnsi"/>
                <w:noProof/>
              </w:rPr>
            </w:pPr>
            <w:r w:rsidRPr="00077803">
              <w:rPr>
                <w:rFonts w:asciiTheme="minorHAnsi" w:hAnsiTheme="minorHAnsi"/>
                <w:noProof/>
              </w:rPr>
              <w:t>Media Rep/Reporter</w:t>
            </w:r>
          </w:p>
          <w:p w14:paraId="134FD0C0" w14:textId="77777777" w:rsidR="00077803" w:rsidRPr="00077803" w:rsidRDefault="00077803" w:rsidP="00077803">
            <w:pPr>
              <w:rPr>
                <w:rFonts w:asciiTheme="minorHAnsi" w:hAnsiTheme="minorHAnsi"/>
                <w:noProof/>
              </w:rPr>
            </w:pPr>
            <w:r w:rsidRPr="00077803">
              <w:rPr>
                <w:rFonts w:asciiTheme="minorHAnsi" w:hAnsiTheme="minorHAnsi"/>
                <w:noProof/>
              </w:rPr>
              <w:t>Network Provider</w:t>
            </w:r>
          </w:p>
          <w:p w14:paraId="78081A9B" w14:textId="77777777" w:rsidR="00077803" w:rsidRPr="00077803" w:rsidRDefault="00077803" w:rsidP="00077803">
            <w:pPr>
              <w:rPr>
                <w:rFonts w:asciiTheme="minorHAnsi" w:hAnsiTheme="minorHAnsi"/>
                <w:noProof/>
              </w:rPr>
            </w:pPr>
            <w:r w:rsidRPr="00077803">
              <w:rPr>
                <w:rFonts w:asciiTheme="minorHAnsi" w:hAnsiTheme="minorHAnsi"/>
                <w:noProof/>
              </w:rPr>
              <w:t>Owner</w:t>
            </w:r>
          </w:p>
          <w:p w14:paraId="69F1A9BD" w14:textId="77777777" w:rsidR="00077803" w:rsidRPr="00077803" w:rsidRDefault="00077803" w:rsidP="00077803">
            <w:pPr>
              <w:rPr>
                <w:rFonts w:asciiTheme="minorHAnsi" w:hAnsiTheme="minorHAnsi"/>
                <w:noProof/>
              </w:rPr>
            </w:pPr>
            <w:r w:rsidRPr="00077803">
              <w:rPr>
                <w:rFonts w:asciiTheme="minorHAnsi" w:hAnsiTheme="minorHAnsi"/>
                <w:noProof/>
              </w:rPr>
              <w:lastRenderedPageBreak/>
              <w:t>Parent</w:t>
            </w:r>
          </w:p>
          <w:p w14:paraId="77099432" w14:textId="77777777" w:rsidR="00077803" w:rsidRPr="00077803" w:rsidRDefault="00077803" w:rsidP="00077803">
            <w:pPr>
              <w:rPr>
                <w:rFonts w:asciiTheme="minorHAnsi" w:hAnsiTheme="minorHAnsi"/>
                <w:noProof/>
              </w:rPr>
            </w:pPr>
            <w:r w:rsidRPr="00077803">
              <w:rPr>
                <w:rFonts w:asciiTheme="minorHAnsi" w:hAnsiTheme="minorHAnsi"/>
                <w:noProof/>
              </w:rPr>
              <w:t>Parent Company</w:t>
            </w:r>
          </w:p>
          <w:p w14:paraId="45872884" w14:textId="77777777" w:rsidR="00077803" w:rsidRPr="00077803" w:rsidRDefault="00077803" w:rsidP="00077803">
            <w:pPr>
              <w:rPr>
                <w:rFonts w:asciiTheme="minorHAnsi" w:hAnsiTheme="minorHAnsi"/>
                <w:noProof/>
              </w:rPr>
            </w:pPr>
            <w:r w:rsidRPr="00077803">
              <w:rPr>
                <w:rFonts w:asciiTheme="minorHAnsi" w:hAnsiTheme="minorHAnsi"/>
                <w:noProof/>
              </w:rPr>
              <w:t>Partner</w:t>
            </w:r>
          </w:p>
          <w:p w14:paraId="6D2A2E96" w14:textId="77777777" w:rsidR="00077803" w:rsidRPr="00077803" w:rsidRDefault="00077803" w:rsidP="00077803">
            <w:pPr>
              <w:rPr>
                <w:rFonts w:asciiTheme="minorHAnsi" w:hAnsiTheme="minorHAnsi"/>
                <w:noProof/>
              </w:rPr>
            </w:pPr>
            <w:r w:rsidRPr="00077803">
              <w:rPr>
                <w:rFonts w:asciiTheme="minorHAnsi" w:hAnsiTheme="minorHAnsi"/>
                <w:noProof/>
              </w:rPr>
              <w:t>Principal</w:t>
            </w:r>
          </w:p>
          <w:p w14:paraId="064A1A25" w14:textId="77777777" w:rsidR="00077803" w:rsidRPr="00077803" w:rsidRDefault="00077803" w:rsidP="00077803">
            <w:pPr>
              <w:rPr>
                <w:rFonts w:asciiTheme="minorHAnsi" w:hAnsiTheme="minorHAnsi"/>
                <w:noProof/>
              </w:rPr>
            </w:pPr>
            <w:r w:rsidRPr="00077803">
              <w:rPr>
                <w:rFonts w:asciiTheme="minorHAnsi" w:hAnsiTheme="minorHAnsi"/>
                <w:noProof/>
              </w:rPr>
              <w:t>Probation Officer</w:t>
            </w:r>
          </w:p>
          <w:p w14:paraId="63D9B569" w14:textId="77777777" w:rsidR="00077803" w:rsidRPr="00077803" w:rsidRDefault="00077803" w:rsidP="00077803">
            <w:pPr>
              <w:rPr>
                <w:rFonts w:asciiTheme="minorHAnsi" w:hAnsiTheme="minorHAnsi"/>
                <w:noProof/>
              </w:rPr>
            </w:pPr>
            <w:r w:rsidRPr="00077803">
              <w:rPr>
                <w:rFonts w:asciiTheme="minorHAnsi" w:hAnsiTheme="minorHAnsi"/>
                <w:noProof/>
              </w:rPr>
              <w:t>Project Manager</w:t>
            </w:r>
          </w:p>
          <w:p w14:paraId="32117149" w14:textId="77777777" w:rsidR="00077803" w:rsidRPr="00077803" w:rsidRDefault="00077803" w:rsidP="00077803">
            <w:pPr>
              <w:rPr>
                <w:rFonts w:asciiTheme="minorHAnsi" w:hAnsiTheme="minorHAnsi"/>
                <w:noProof/>
              </w:rPr>
            </w:pPr>
            <w:r w:rsidRPr="00077803">
              <w:rPr>
                <w:rFonts w:asciiTheme="minorHAnsi" w:hAnsiTheme="minorHAnsi"/>
                <w:noProof/>
              </w:rPr>
              <w:t>Prosecutor’s Office</w:t>
            </w:r>
          </w:p>
          <w:p w14:paraId="6233C5D3" w14:textId="77777777" w:rsidR="00077803" w:rsidRPr="00077803" w:rsidRDefault="00077803" w:rsidP="00077803">
            <w:pPr>
              <w:rPr>
                <w:rFonts w:asciiTheme="minorHAnsi" w:hAnsiTheme="minorHAnsi"/>
                <w:noProof/>
              </w:rPr>
            </w:pPr>
            <w:r w:rsidRPr="00077803">
              <w:rPr>
                <w:rFonts w:asciiTheme="minorHAnsi" w:hAnsiTheme="minorHAnsi"/>
                <w:noProof/>
              </w:rPr>
              <w:t>Refugee/Alien</w:t>
            </w:r>
          </w:p>
          <w:p w14:paraId="7739145A" w14:textId="77777777" w:rsidR="00077803" w:rsidRPr="00077803" w:rsidRDefault="00077803" w:rsidP="00077803">
            <w:pPr>
              <w:rPr>
                <w:rFonts w:asciiTheme="minorHAnsi" w:hAnsiTheme="minorHAnsi"/>
                <w:noProof/>
              </w:rPr>
            </w:pPr>
            <w:r w:rsidRPr="00077803">
              <w:rPr>
                <w:rFonts w:asciiTheme="minorHAnsi" w:hAnsiTheme="minorHAnsi"/>
                <w:noProof/>
              </w:rPr>
              <w:t>Resident</w:t>
            </w:r>
          </w:p>
          <w:p w14:paraId="63CEC5B1" w14:textId="77777777" w:rsidR="00077803" w:rsidRPr="00077803" w:rsidRDefault="00077803" w:rsidP="00077803">
            <w:pPr>
              <w:rPr>
                <w:rFonts w:asciiTheme="minorHAnsi" w:hAnsiTheme="minorHAnsi"/>
                <w:noProof/>
              </w:rPr>
            </w:pPr>
            <w:r w:rsidRPr="00077803">
              <w:rPr>
                <w:rFonts w:asciiTheme="minorHAnsi" w:hAnsiTheme="minorHAnsi"/>
                <w:noProof/>
              </w:rPr>
              <w:t>Sales</w:t>
            </w:r>
          </w:p>
          <w:p w14:paraId="0E830107" w14:textId="77777777" w:rsidR="00077803" w:rsidRPr="00077803" w:rsidRDefault="00077803" w:rsidP="00077803">
            <w:pPr>
              <w:rPr>
                <w:rFonts w:asciiTheme="minorHAnsi" w:hAnsiTheme="minorHAnsi"/>
                <w:noProof/>
              </w:rPr>
            </w:pPr>
            <w:r w:rsidRPr="00077803">
              <w:rPr>
                <w:rFonts w:asciiTheme="minorHAnsi" w:hAnsiTheme="minorHAnsi"/>
                <w:noProof/>
              </w:rPr>
              <w:t>School System Rep.</w:t>
            </w:r>
          </w:p>
          <w:p w14:paraId="52CB2855" w14:textId="77777777" w:rsidR="00077803" w:rsidRPr="00077803" w:rsidRDefault="00077803" w:rsidP="00077803">
            <w:pPr>
              <w:rPr>
                <w:rFonts w:asciiTheme="minorHAnsi" w:hAnsiTheme="minorHAnsi"/>
                <w:noProof/>
              </w:rPr>
            </w:pPr>
            <w:r w:rsidRPr="00077803">
              <w:rPr>
                <w:rFonts w:asciiTheme="minorHAnsi" w:hAnsiTheme="minorHAnsi"/>
                <w:noProof/>
              </w:rPr>
              <w:t>Social Services Rep./Agency</w:t>
            </w:r>
          </w:p>
          <w:p w14:paraId="56D726F5" w14:textId="77777777" w:rsidR="00077803" w:rsidRPr="00077803" w:rsidRDefault="00077803" w:rsidP="00077803">
            <w:pPr>
              <w:rPr>
                <w:rFonts w:asciiTheme="minorHAnsi" w:hAnsiTheme="minorHAnsi"/>
                <w:noProof/>
              </w:rPr>
            </w:pPr>
            <w:r w:rsidRPr="00077803">
              <w:rPr>
                <w:rFonts w:asciiTheme="minorHAnsi" w:hAnsiTheme="minorHAnsi"/>
                <w:noProof/>
              </w:rPr>
              <w:t>State Hearing Unit</w:t>
            </w:r>
          </w:p>
          <w:p w14:paraId="16FE7C4B" w14:textId="77777777" w:rsidR="00077803" w:rsidRPr="00077803" w:rsidRDefault="00077803" w:rsidP="00077803">
            <w:pPr>
              <w:rPr>
                <w:rFonts w:asciiTheme="minorHAnsi" w:hAnsiTheme="minorHAnsi"/>
                <w:noProof/>
              </w:rPr>
            </w:pPr>
            <w:r w:rsidRPr="00077803">
              <w:rPr>
                <w:rFonts w:asciiTheme="minorHAnsi" w:hAnsiTheme="minorHAnsi"/>
                <w:noProof/>
              </w:rPr>
              <w:t>Training Provider</w:t>
            </w:r>
          </w:p>
          <w:p w14:paraId="3BF30351" w14:textId="77777777" w:rsidR="00077803" w:rsidRPr="00077803" w:rsidRDefault="00077803" w:rsidP="00077803">
            <w:pPr>
              <w:rPr>
                <w:rFonts w:asciiTheme="minorHAnsi" w:hAnsiTheme="minorHAnsi"/>
                <w:noProof/>
              </w:rPr>
            </w:pPr>
            <w:r w:rsidRPr="00077803">
              <w:rPr>
                <w:rFonts w:asciiTheme="minorHAnsi" w:hAnsiTheme="minorHAnsi"/>
                <w:noProof/>
              </w:rPr>
              <w:t>Other Agency Rep.</w:t>
            </w:r>
          </w:p>
          <w:p w14:paraId="57CCAFAB" w14:textId="74D30B7F" w:rsidR="00077803" w:rsidRPr="00584664" w:rsidRDefault="00077803" w:rsidP="00077803">
            <w:pPr>
              <w:rPr>
                <w:rFonts w:asciiTheme="minorHAnsi" w:hAnsiTheme="minorHAnsi"/>
                <w:noProof/>
              </w:rPr>
            </w:pPr>
            <w:r w:rsidRPr="00077803">
              <w:rPr>
                <w:rFonts w:asciiTheme="minorHAnsi" w:hAnsiTheme="minorHAnsi"/>
                <w:noProof/>
              </w:rPr>
              <w:t>Other</w:t>
            </w:r>
          </w:p>
        </w:tc>
        <w:tc>
          <w:tcPr>
            <w:tcW w:w="2292" w:type="dxa"/>
          </w:tcPr>
          <w:p w14:paraId="182B43A3" w14:textId="15188530" w:rsidR="00077803" w:rsidRDefault="00077803" w:rsidP="00077803">
            <w:pPr>
              <w:rPr>
                <w:rFonts w:asciiTheme="minorHAnsi" w:hAnsiTheme="minorHAnsi"/>
              </w:rPr>
            </w:pPr>
            <w:r>
              <w:rPr>
                <w:rFonts w:asciiTheme="minorHAnsi" w:hAnsiTheme="minorHAnsi"/>
              </w:rPr>
              <w:lastRenderedPageBreak/>
              <w:t>List provided by DoD</w:t>
            </w:r>
          </w:p>
          <w:p w14:paraId="68BA4366" w14:textId="33CBD080" w:rsidR="00077803" w:rsidRDefault="00077803" w:rsidP="00077803">
            <w:pPr>
              <w:rPr>
                <w:rFonts w:asciiTheme="minorHAnsi" w:hAnsiTheme="minorHAnsi"/>
              </w:rPr>
            </w:pPr>
          </w:p>
          <w:p w14:paraId="2D0A836F" w14:textId="703E72F9" w:rsidR="00077803" w:rsidRDefault="00077803" w:rsidP="00077803">
            <w:pPr>
              <w:rPr>
                <w:rFonts w:asciiTheme="minorHAnsi" w:hAnsiTheme="minorHAnsi"/>
              </w:rPr>
            </w:pPr>
            <w:r>
              <w:rPr>
                <w:rFonts w:asciiTheme="minorHAnsi" w:hAnsiTheme="minorHAnsi"/>
              </w:rPr>
              <w:t>HHS will not use this function at time of Pilot</w:t>
            </w:r>
          </w:p>
          <w:p w14:paraId="0DBC4BBF" w14:textId="77777777" w:rsidR="00077803" w:rsidRDefault="00077803" w:rsidP="00077803">
            <w:pPr>
              <w:rPr>
                <w:rFonts w:asciiTheme="minorHAnsi" w:hAnsiTheme="minorHAnsi"/>
                <w:noProof/>
              </w:rPr>
            </w:pPr>
          </w:p>
          <w:p w14:paraId="627C18A6" w14:textId="1341F6CA" w:rsidR="00077803" w:rsidRPr="00584664" w:rsidRDefault="00077803" w:rsidP="00077803">
            <w:pPr>
              <w:rPr>
                <w:rFonts w:asciiTheme="minorHAnsi" w:hAnsiTheme="minorHAnsi"/>
                <w:noProof/>
              </w:rPr>
            </w:pPr>
            <w:r>
              <w:rPr>
                <w:rFonts w:asciiTheme="minorHAnsi" w:hAnsiTheme="minorHAnsi"/>
                <w:noProof/>
              </w:rPr>
              <w:t>1/24 use same pick list as Contact Type</w:t>
            </w:r>
          </w:p>
        </w:tc>
      </w:tr>
      <w:tr w:rsidR="00077803" w:rsidRPr="00584664" w14:paraId="5A4033C0" w14:textId="77777777" w:rsidTr="003A4F82">
        <w:tc>
          <w:tcPr>
            <w:tcW w:w="2695" w:type="dxa"/>
          </w:tcPr>
          <w:p w14:paraId="5BB706A7" w14:textId="4E2E56A4" w:rsidR="00077803" w:rsidRPr="00077803" w:rsidRDefault="00077803" w:rsidP="00077803">
            <w:pPr>
              <w:rPr>
                <w:rFonts w:asciiTheme="minorHAnsi" w:hAnsiTheme="minorHAnsi"/>
                <w:noProof/>
              </w:rPr>
            </w:pPr>
            <w:r w:rsidRPr="00077803">
              <w:rPr>
                <w:rFonts w:asciiTheme="minorHAnsi" w:hAnsiTheme="minorHAnsi"/>
                <w:noProof/>
              </w:rPr>
              <w:t>HHS Alert</w:t>
            </w:r>
          </w:p>
        </w:tc>
        <w:tc>
          <w:tcPr>
            <w:tcW w:w="1420" w:type="dxa"/>
          </w:tcPr>
          <w:p w14:paraId="17871447" w14:textId="0FCF877D" w:rsidR="00077803" w:rsidRPr="00077803" w:rsidRDefault="00077803" w:rsidP="00077803">
            <w:pPr>
              <w:rPr>
                <w:rFonts w:asciiTheme="minorHAnsi" w:hAnsiTheme="minorHAnsi"/>
                <w:noProof/>
              </w:rPr>
            </w:pPr>
            <w:r w:rsidRPr="00077803">
              <w:rPr>
                <w:rFonts w:asciiTheme="minorHAnsi" w:hAnsiTheme="minorHAnsi"/>
                <w:noProof/>
              </w:rPr>
              <w:t>checkbox</w:t>
            </w:r>
          </w:p>
        </w:tc>
        <w:tc>
          <w:tcPr>
            <w:tcW w:w="4072" w:type="dxa"/>
          </w:tcPr>
          <w:p w14:paraId="3421B8F1" w14:textId="37AFCCFC" w:rsidR="00077803" w:rsidRPr="00077803" w:rsidRDefault="00077803" w:rsidP="00077803">
            <w:pPr>
              <w:rPr>
                <w:rFonts w:asciiTheme="minorHAnsi" w:hAnsiTheme="minorHAnsi"/>
                <w:noProof/>
              </w:rPr>
            </w:pPr>
          </w:p>
        </w:tc>
        <w:tc>
          <w:tcPr>
            <w:tcW w:w="2292" w:type="dxa"/>
          </w:tcPr>
          <w:p w14:paraId="0CC0C487" w14:textId="07B7D447" w:rsidR="00077803" w:rsidRPr="00584664" w:rsidRDefault="00077803" w:rsidP="00077803">
            <w:pPr>
              <w:rPr>
                <w:rFonts w:asciiTheme="minorHAnsi" w:hAnsiTheme="minorHAnsi"/>
              </w:rPr>
            </w:pPr>
            <w:r w:rsidRPr="00077803">
              <w:rPr>
                <w:rFonts w:asciiTheme="minorHAnsi" w:hAnsiTheme="minorHAnsi"/>
              </w:rPr>
              <w:t>New. Must also be on the Contact lookup and list view; used to designate a Contact needing special handling; maintained manually</w:t>
            </w:r>
          </w:p>
        </w:tc>
      </w:tr>
      <w:tr w:rsidR="00077803" w:rsidRPr="00584664" w14:paraId="75B7FC53" w14:textId="77777777" w:rsidTr="003A4F82">
        <w:tc>
          <w:tcPr>
            <w:tcW w:w="2695" w:type="dxa"/>
          </w:tcPr>
          <w:p w14:paraId="605CAD9B" w14:textId="77777777" w:rsidR="00077803" w:rsidRPr="00584664" w:rsidRDefault="00077803" w:rsidP="00077803">
            <w:pPr>
              <w:rPr>
                <w:rFonts w:asciiTheme="minorHAnsi" w:hAnsiTheme="minorHAnsi"/>
                <w:noProof/>
              </w:rPr>
            </w:pPr>
            <w:r>
              <w:rPr>
                <w:rFonts w:asciiTheme="minorHAnsi" w:hAnsiTheme="minorHAnsi"/>
                <w:noProof/>
              </w:rPr>
              <w:t>Contact &gt; Ticket list view</w:t>
            </w:r>
          </w:p>
        </w:tc>
        <w:tc>
          <w:tcPr>
            <w:tcW w:w="1420" w:type="dxa"/>
          </w:tcPr>
          <w:p w14:paraId="5E7CECC5" w14:textId="77777777" w:rsidR="00077803" w:rsidRPr="00636F15" w:rsidRDefault="00077803" w:rsidP="00077803">
            <w:pPr>
              <w:rPr>
                <w:rFonts w:asciiTheme="minorHAnsi" w:hAnsiTheme="minorHAnsi"/>
                <w:noProof/>
              </w:rPr>
            </w:pPr>
            <w:r>
              <w:rPr>
                <w:rFonts w:asciiTheme="minorHAnsi" w:hAnsiTheme="minorHAnsi"/>
                <w:noProof/>
              </w:rPr>
              <w:t>Description</w:t>
            </w:r>
          </w:p>
        </w:tc>
        <w:tc>
          <w:tcPr>
            <w:tcW w:w="4072" w:type="dxa"/>
          </w:tcPr>
          <w:p w14:paraId="79943D1F" w14:textId="77777777" w:rsidR="00077803" w:rsidRPr="00636F15" w:rsidRDefault="00077803" w:rsidP="00077803">
            <w:pPr>
              <w:rPr>
                <w:rFonts w:asciiTheme="minorHAnsi" w:hAnsiTheme="minorHAnsi"/>
                <w:noProof/>
              </w:rPr>
            </w:pPr>
          </w:p>
        </w:tc>
        <w:tc>
          <w:tcPr>
            <w:tcW w:w="2292" w:type="dxa"/>
          </w:tcPr>
          <w:p w14:paraId="46F9BC42" w14:textId="1C19425F" w:rsidR="00077803" w:rsidRPr="00584664" w:rsidRDefault="00077803" w:rsidP="00077803">
            <w:pPr>
              <w:rPr>
                <w:rFonts w:asciiTheme="minorHAnsi" w:hAnsiTheme="minorHAnsi"/>
              </w:rPr>
            </w:pPr>
            <w:r>
              <w:rPr>
                <w:rFonts w:asciiTheme="minorHAnsi" w:hAnsiTheme="minorHAnsi"/>
              </w:rPr>
              <w:t>Replace with Subject from the ticket</w:t>
            </w:r>
          </w:p>
        </w:tc>
      </w:tr>
      <w:tr w:rsidR="00077803" w:rsidRPr="00584664" w14:paraId="06438B5B" w14:textId="77777777" w:rsidTr="003A4F82">
        <w:tc>
          <w:tcPr>
            <w:tcW w:w="2695" w:type="dxa"/>
          </w:tcPr>
          <w:p w14:paraId="35191B45" w14:textId="4CEFBCB5" w:rsidR="00077803" w:rsidRPr="00077803" w:rsidRDefault="00077803" w:rsidP="00077803">
            <w:pPr>
              <w:rPr>
                <w:rFonts w:asciiTheme="minorHAnsi" w:hAnsiTheme="minorHAnsi"/>
                <w:noProof/>
              </w:rPr>
            </w:pPr>
            <w:r w:rsidRPr="00077803">
              <w:rPr>
                <w:rFonts w:asciiTheme="minorHAnsi" w:hAnsiTheme="minorHAnsi"/>
                <w:noProof/>
              </w:rPr>
              <w:t>Detail tab &gt; Department</w:t>
            </w:r>
          </w:p>
        </w:tc>
        <w:tc>
          <w:tcPr>
            <w:tcW w:w="1420" w:type="dxa"/>
          </w:tcPr>
          <w:p w14:paraId="1F3805E7" w14:textId="6A084CEE" w:rsidR="00077803" w:rsidRPr="00077803" w:rsidRDefault="00077803" w:rsidP="00077803">
            <w:pPr>
              <w:rPr>
                <w:rFonts w:asciiTheme="minorHAnsi" w:hAnsiTheme="minorHAnsi"/>
                <w:noProof/>
              </w:rPr>
            </w:pPr>
            <w:r w:rsidRPr="00077803">
              <w:rPr>
                <w:rFonts w:asciiTheme="minorHAnsi" w:hAnsiTheme="minorHAnsi"/>
                <w:noProof/>
              </w:rPr>
              <w:t>Pick list</w:t>
            </w:r>
          </w:p>
        </w:tc>
        <w:tc>
          <w:tcPr>
            <w:tcW w:w="4072" w:type="dxa"/>
          </w:tcPr>
          <w:p w14:paraId="5A428654" w14:textId="77777777" w:rsidR="00077803" w:rsidRPr="00077803" w:rsidRDefault="00077803" w:rsidP="00077803">
            <w:pPr>
              <w:rPr>
                <w:rFonts w:asciiTheme="minorHAnsi" w:hAnsiTheme="minorHAnsi"/>
                <w:noProof/>
              </w:rPr>
            </w:pPr>
            <w:r w:rsidRPr="00077803">
              <w:rPr>
                <w:rFonts w:asciiTheme="minorHAnsi" w:hAnsiTheme="minorHAnsi"/>
                <w:noProof/>
              </w:rPr>
              <w:t xml:space="preserve">Engineering </w:t>
            </w:r>
          </w:p>
          <w:p w14:paraId="1EE87217" w14:textId="46AC4792" w:rsidR="00077803" w:rsidRPr="00077803" w:rsidRDefault="00077803" w:rsidP="00077803">
            <w:pPr>
              <w:rPr>
                <w:rFonts w:asciiTheme="minorHAnsi" w:hAnsiTheme="minorHAnsi"/>
                <w:noProof/>
              </w:rPr>
            </w:pPr>
            <w:r w:rsidRPr="00077803">
              <w:rPr>
                <w:rFonts w:asciiTheme="minorHAnsi" w:hAnsiTheme="minorHAnsi"/>
                <w:noProof/>
              </w:rPr>
              <w:t>Human Resources</w:t>
            </w:r>
          </w:p>
          <w:p w14:paraId="1A56FE14" w14:textId="77777777" w:rsidR="00077803" w:rsidRPr="00077803" w:rsidRDefault="00077803" w:rsidP="00077803">
            <w:pPr>
              <w:rPr>
                <w:rFonts w:asciiTheme="minorHAnsi" w:hAnsiTheme="minorHAnsi"/>
                <w:noProof/>
              </w:rPr>
            </w:pPr>
            <w:r w:rsidRPr="00077803">
              <w:rPr>
                <w:rFonts w:asciiTheme="minorHAnsi" w:hAnsiTheme="minorHAnsi"/>
                <w:noProof/>
              </w:rPr>
              <w:t>IT</w:t>
            </w:r>
          </w:p>
          <w:p w14:paraId="6C7AA24A" w14:textId="77777777" w:rsidR="00077803" w:rsidRPr="00077803" w:rsidRDefault="00077803" w:rsidP="00077803">
            <w:pPr>
              <w:rPr>
                <w:rFonts w:asciiTheme="minorHAnsi" w:hAnsiTheme="minorHAnsi"/>
                <w:noProof/>
              </w:rPr>
            </w:pPr>
            <w:r w:rsidRPr="00077803">
              <w:rPr>
                <w:rFonts w:asciiTheme="minorHAnsi" w:hAnsiTheme="minorHAnsi"/>
                <w:noProof/>
              </w:rPr>
              <w:t>Maintenance</w:t>
            </w:r>
          </w:p>
          <w:p w14:paraId="3AA0241A" w14:textId="77777777" w:rsidR="00077803" w:rsidRPr="00077803" w:rsidRDefault="00077803" w:rsidP="00077803">
            <w:pPr>
              <w:rPr>
                <w:rFonts w:asciiTheme="minorHAnsi" w:hAnsiTheme="minorHAnsi"/>
                <w:noProof/>
              </w:rPr>
            </w:pPr>
            <w:r w:rsidRPr="00077803">
              <w:rPr>
                <w:rFonts w:asciiTheme="minorHAnsi" w:hAnsiTheme="minorHAnsi"/>
                <w:noProof/>
              </w:rPr>
              <w:t>QA</w:t>
            </w:r>
          </w:p>
          <w:p w14:paraId="3C9A9F76" w14:textId="77777777" w:rsidR="00077803" w:rsidRPr="00077803" w:rsidRDefault="00077803" w:rsidP="00077803">
            <w:pPr>
              <w:rPr>
                <w:rFonts w:asciiTheme="minorHAnsi" w:hAnsiTheme="minorHAnsi"/>
                <w:noProof/>
              </w:rPr>
            </w:pPr>
            <w:r w:rsidRPr="00077803">
              <w:rPr>
                <w:rFonts w:asciiTheme="minorHAnsi" w:hAnsiTheme="minorHAnsi"/>
                <w:noProof/>
              </w:rPr>
              <w:t>Safety</w:t>
            </w:r>
          </w:p>
          <w:p w14:paraId="6F88C535" w14:textId="2C608850" w:rsidR="00077803" w:rsidRPr="00077803" w:rsidRDefault="00077803" w:rsidP="00077803">
            <w:pPr>
              <w:rPr>
                <w:rFonts w:asciiTheme="minorHAnsi" w:hAnsiTheme="minorHAnsi"/>
                <w:noProof/>
              </w:rPr>
            </w:pPr>
            <w:r w:rsidRPr="00077803">
              <w:rPr>
                <w:rFonts w:asciiTheme="minorHAnsi" w:hAnsiTheme="minorHAnsi"/>
                <w:noProof/>
              </w:rPr>
              <w:t>Transportation</w:t>
            </w:r>
          </w:p>
          <w:p w14:paraId="43472E9B" w14:textId="01F7A813" w:rsidR="00077803" w:rsidRPr="00077803" w:rsidRDefault="00077803" w:rsidP="00077803">
            <w:pPr>
              <w:rPr>
                <w:rFonts w:asciiTheme="minorHAnsi" w:hAnsiTheme="minorHAnsi"/>
                <w:noProof/>
              </w:rPr>
            </w:pPr>
            <w:r w:rsidRPr="00077803">
              <w:rPr>
                <w:rFonts w:asciiTheme="minorHAnsi" w:hAnsiTheme="minorHAnsi"/>
                <w:noProof/>
              </w:rPr>
              <w:t>Other</w:t>
            </w:r>
          </w:p>
        </w:tc>
        <w:tc>
          <w:tcPr>
            <w:tcW w:w="2292" w:type="dxa"/>
          </w:tcPr>
          <w:p w14:paraId="213618AE" w14:textId="77777777" w:rsidR="00077803" w:rsidRPr="00077803" w:rsidRDefault="00077803" w:rsidP="00077803">
            <w:pPr>
              <w:rPr>
                <w:rFonts w:asciiTheme="minorHAnsi" w:hAnsiTheme="minorHAnsi"/>
              </w:rPr>
            </w:pPr>
            <w:r w:rsidRPr="00077803">
              <w:rPr>
                <w:rFonts w:asciiTheme="minorHAnsi" w:hAnsiTheme="minorHAnsi"/>
              </w:rPr>
              <w:t>Replace OOTB values with these.</w:t>
            </w:r>
          </w:p>
          <w:p w14:paraId="2DE118E9" w14:textId="77777777" w:rsidR="00077803" w:rsidRPr="00077803" w:rsidRDefault="00077803" w:rsidP="00077803">
            <w:pPr>
              <w:rPr>
                <w:rFonts w:asciiTheme="minorHAnsi" w:hAnsiTheme="minorHAnsi"/>
              </w:rPr>
            </w:pPr>
          </w:p>
          <w:p w14:paraId="1CD3D949" w14:textId="11486F86" w:rsidR="00077803" w:rsidRDefault="00077803" w:rsidP="00077803">
            <w:pPr>
              <w:rPr>
                <w:rFonts w:asciiTheme="minorHAnsi" w:hAnsiTheme="minorHAnsi"/>
              </w:rPr>
            </w:pPr>
            <w:r w:rsidRPr="00077803">
              <w:rPr>
                <w:rFonts w:asciiTheme="minorHAnsi" w:hAnsiTheme="minorHAnsi"/>
              </w:rPr>
              <w:t>1/24 updated to be a simple pick list, NOT user entered</w:t>
            </w:r>
            <w:r>
              <w:rPr>
                <w:rFonts w:asciiTheme="minorHAnsi" w:hAnsiTheme="minorHAnsi"/>
              </w:rPr>
              <w:t xml:space="preserve"> pick list</w:t>
            </w:r>
          </w:p>
        </w:tc>
      </w:tr>
      <w:tr w:rsidR="003B49F1" w:rsidRPr="00584664" w14:paraId="7CFBA0F4" w14:textId="77777777" w:rsidTr="003B49F1">
        <w:tc>
          <w:tcPr>
            <w:tcW w:w="2695" w:type="dxa"/>
          </w:tcPr>
          <w:p w14:paraId="4B34C868" w14:textId="77777777" w:rsidR="003B49F1" w:rsidRPr="00077803" w:rsidRDefault="003B49F1" w:rsidP="003B49F1">
            <w:pPr>
              <w:rPr>
                <w:rFonts w:asciiTheme="minorHAnsi" w:hAnsiTheme="minorHAnsi"/>
                <w:noProof/>
              </w:rPr>
            </w:pPr>
            <w:r w:rsidRPr="00077803">
              <w:rPr>
                <w:rFonts w:asciiTheme="minorHAnsi" w:hAnsiTheme="minorHAnsi"/>
                <w:noProof/>
              </w:rPr>
              <w:t>Detail tab &gt; SSN Last 4</w:t>
            </w:r>
          </w:p>
        </w:tc>
        <w:tc>
          <w:tcPr>
            <w:tcW w:w="1420" w:type="dxa"/>
          </w:tcPr>
          <w:p w14:paraId="42F91B5E" w14:textId="77777777" w:rsidR="003B49F1" w:rsidRPr="00077803" w:rsidRDefault="003B49F1" w:rsidP="003B49F1">
            <w:pPr>
              <w:rPr>
                <w:rFonts w:asciiTheme="minorHAnsi" w:hAnsiTheme="minorHAnsi"/>
                <w:noProof/>
              </w:rPr>
            </w:pPr>
          </w:p>
        </w:tc>
        <w:tc>
          <w:tcPr>
            <w:tcW w:w="4072" w:type="dxa"/>
          </w:tcPr>
          <w:p w14:paraId="699BB9F7" w14:textId="77777777" w:rsidR="003B49F1" w:rsidRPr="00077803" w:rsidRDefault="003B49F1" w:rsidP="003B49F1">
            <w:pPr>
              <w:rPr>
                <w:rFonts w:asciiTheme="minorHAnsi" w:hAnsiTheme="minorHAnsi"/>
                <w:noProof/>
              </w:rPr>
            </w:pPr>
          </w:p>
        </w:tc>
        <w:tc>
          <w:tcPr>
            <w:tcW w:w="2292" w:type="dxa"/>
          </w:tcPr>
          <w:p w14:paraId="163A2A40" w14:textId="5E341E1B" w:rsidR="003B49F1" w:rsidRPr="00077803" w:rsidDel="002224D6" w:rsidRDefault="002224D6" w:rsidP="002224D6">
            <w:pPr>
              <w:rPr>
                <w:del w:id="168" w:author="Valerie Parker" w:date="2018-01-31T17:12:00Z"/>
                <w:rFonts w:asciiTheme="minorHAnsi" w:hAnsiTheme="minorHAnsi"/>
              </w:rPr>
            </w:pPr>
            <w:ins w:id="169" w:author="Valerie Parker" w:date="2018-01-31T17:11:00Z">
              <w:r>
                <w:rPr>
                  <w:rFonts w:asciiTheme="minorHAnsi" w:hAnsiTheme="minorHAnsi"/>
                </w:rPr>
                <w:t>New,</w:t>
              </w:r>
            </w:ins>
            <w:ins w:id="170" w:author="Valerie Parker" w:date="2018-01-31T17:22:00Z">
              <w:r w:rsidR="00F5566C">
                <w:rPr>
                  <w:rFonts w:asciiTheme="minorHAnsi" w:hAnsiTheme="minorHAnsi"/>
                </w:rPr>
                <w:t xml:space="preserve"> no security,</w:t>
              </w:r>
            </w:ins>
            <w:ins w:id="171" w:author="Valerie Parker" w:date="2018-01-31T17:11:00Z">
              <w:r>
                <w:rPr>
                  <w:rFonts w:asciiTheme="minorHAnsi" w:hAnsiTheme="minorHAnsi"/>
                </w:rPr>
                <w:t xml:space="preserve"> 4 digit field</w:t>
              </w:r>
            </w:ins>
            <w:ins w:id="172" w:author="Valerie Parker" w:date="2018-02-01T09:15:00Z">
              <w:r w:rsidR="00D0293B">
                <w:rPr>
                  <w:rFonts w:asciiTheme="minorHAnsi" w:hAnsiTheme="minorHAnsi"/>
                </w:rPr>
                <w:t>; if needed will be</w:t>
              </w:r>
            </w:ins>
            <w:ins w:id="173" w:author="Valerie Parker" w:date="2018-01-31T17:11:00Z">
              <w:r>
                <w:rPr>
                  <w:rFonts w:asciiTheme="minorHAnsi" w:hAnsiTheme="minorHAnsi"/>
                </w:rPr>
                <w:t xml:space="preserve"> manually entered by the </w:t>
              </w:r>
            </w:ins>
            <w:ins w:id="174" w:author="Valerie Parker" w:date="2018-02-01T09:15:00Z">
              <w:r w:rsidR="00D0293B">
                <w:rPr>
                  <w:rFonts w:asciiTheme="minorHAnsi" w:hAnsiTheme="minorHAnsi"/>
                </w:rPr>
                <w:t>WI All</w:t>
              </w:r>
            </w:ins>
            <w:ins w:id="175" w:author="Valerie Parker" w:date="2018-01-31T17:11:00Z">
              <w:r>
                <w:rPr>
                  <w:rFonts w:asciiTheme="minorHAnsi" w:hAnsiTheme="minorHAnsi"/>
                </w:rPr>
                <w:t xml:space="preserve"> team because they have</w:t>
              </w:r>
              <w:r w:rsidR="00F5566C">
                <w:rPr>
                  <w:rFonts w:asciiTheme="minorHAnsi" w:hAnsiTheme="minorHAnsi"/>
                </w:rPr>
                <w:t xml:space="preserve"> access to the full SSN on the d</w:t>
              </w:r>
              <w:r>
                <w:rPr>
                  <w:rFonts w:asciiTheme="minorHAnsi" w:hAnsiTheme="minorHAnsi"/>
                </w:rPr>
                <w:t>uplica</w:t>
              </w:r>
            </w:ins>
            <w:ins w:id="176" w:author="Valerie Parker" w:date="2018-01-31T17:12:00Z">
              <w:r>
                <w:rPr>
                  <w:rFonts w:asciiTheme="minorHAnsi" w:hAnsiTheme="minorHAnsi"/>
                </w:rPr>
                <w:t xml:space="preserve">te Contact records &gt; HHS Detail tab </w:t>
              </w:r>
            </w:ins>
            <w:del w:id="177" w:author="Valerie Parker" w:date="2018-01-31T17:12:00Z">
              <w:r w:rsidR="003B49F1" w:rsidRPr="00077803" w:rsidDel="002224D6">
                <w:rPr>
                  <w:rFonts w:asciiTheme="minorHAnsi" w:hAnsiTheme="minorHAnsi"/>
                </w:rPr>
                <w:delText>New, R/O;</w:delText>
              </w:r>
            </w:del>
          </w:p>
          <w:p w14:paraId="507393D8" w14:textId="09B11756" w:rsidR="003B49F1" w:rsidRPr="00077803" w:rsidRDefault="003B49F1">
            <w:pPr>
              <w:rPr>
                <w:rFonts w:asciiTheme="minorHAnsi" w:hAnsiTheme="minorHAnsi"/>
              </w:rPr>
            </w:pPr>
            <w:del w:id="178" w:author="Valerie Parker" w:date="2018-01-31T17:12:00Z">
              <w:r w:rsidRPr="00077803" w:rsidDel="002224D6">
                <w:rPr>
                  <w:rFonts w:asciiTheme="minorHAnsi" w:hAnsiTheme="minorHAnsi"/>
                </w:rPr>
                <w:lastRenderedPageBreak/>
                <w:delText>Pull last 4 char from the SSN field on the HHS Details tab.*</w:delText>
              </w:r>
              <w:r w:rsidDel="002224D6">
                <w:rPr>
                  <w:rFonts w:asciiTheme="minorHAnsi" w:hAnsiTheme="minorHAnsi"/>
                </w:rPr>
                <w:delText>***</w:delText>
              </w:r>
              <w:r w:rsidRPr="00077803" w:rsidDel="002224D6">
                <w:rPr>
                  <w:rFonts w:asciiTheme="minorHAnsi" w:hAnsiTheme="minorHAnsi"/>
                </w:rPr>
                <w:delText>*</w:delText>
              </w:r>
            </w:del>
          </w:p>
        </w:tc>
      </w:tr>
      <w:tr w:rsidR="00611DA6" w:rsidRPr="0099768A" w14:paraId="0C50BB7C" w14:textId="77777777" w:rsidTr="003A4F82">
        <w:trPr>
          <w:ins w:id="179" w:author="Valerie Parker" w:date="2018-02-07T10:31:00Z"/>
        </w:trPr>
        <w:tc>
          <w:tcPr>
            <w:tcW w:w="2695" w:type="dxa"/>
          </w:tcPr>
          <w:p w14:paraId="343BB19D" w14:textId="1CC73F7B" w:rsidR="00611DA6" w:rsidRPr="0099768A" w:rsidRDefault="00611DA6" w:rsidP="00077803">
            <w:pPr>
              <w:rPr>
                <w:ins w:id="180" w:author="Valerie Parker" w:date="2018-02-07T10:31:00Z"/>
                <w:rFonts w:asciiTheme="minorHAnsi" w:hAnsiTheme="minorHAnsi"/>
                <w:noProof/>
              </w:rPr>
            </w:pPr>
            <w:ins w:id="181" w:author="Valerie Parker" w:date="2018-02-07T10:31:00Z">
              <w:r w:rsidRPr="0099768A">
                <w:rPr>
                  <w:rFonts w:asciiTheme="minorHAnsi" w:hAnsiTheme="minorHAnsi"/>
                  <w:noProof/>
                </w:rPr>
                <w:lastRenderedPageBreak/>
                <w:t>Detail tab - Language</w:t>
              </w:r>
            </w:ins>
          </w:p>
        </w:tc>
        <w:tc>
          <w:tcPr>
            <w:tcW w:w="1420" w:type="dxa"/>
          </w:tcPr>
          <w:p w14:paraId="7119A016" w14:textId="77777777" w:rsidR="00611DA6" w:rsidRPr="0099768A" w:rsidRDefault="00611DA6" w:rsidP="00077803">
            <w:pPr>
              <w:rPr>
                <w:ins w:id="182" w:author="Valerie Parker" w:date="2018-02-07T10:31:00Z"/>
                <w:rFonts w:asciiTheme="minorHAnsi" w:hAnsiTheme="minorHAnsi"/>
                <w:noProof/>
              </w:rPr>
            </w:pPr>
          </w:p>
        </w:tc>
        <w:tc>
          <w:tcPr>
            <w:tcW w:w="4072" w:type="dxa"/>
          </w:tcPr>
          <w:p w14:paraId="7F1F53D7" w14:textId="77777777" w:rsidR="00611DA6" w:rsidRPr="0099768A" w:rsidRDefault="00611DA6" w:rsidP="00077803">
            <w:pPr>
              <w:rPr>
                <w:ins w:id="183" w:author="Valerie Parker" w:date="2018-02-07T10:31:00Z"/>
                <w:rFonts w:asciiTheme="minorHAnsi" w:hAnsiTheme="minorHAnsi"/>
                <w:noProof/>
              </w:rPr>
            </w:pPr>
          </w:p>
        </w:tc>
        <w:tc>
          <w:tcPr>
            <w:tcW w:w="2292" w:type="dxa"/>
          </w:tcPr>
          <w:p w14:paraId="6FE05604" w14:textId="1BCD72F6" w:rsidR="00611DA6" w:rsidRPr="0099768A" w:rsidRDefault="00611DA6" w:rsidP="00077803">
            <w:pPr>
              <w:rPr>
                <w:ins w:id="184" w:author="Valerie Parker" w:date="2018-02-07T10:31:00Z"/>
                <w:rFonts w:asciiTheme="minorHAnsi" w:hAnsiTheme="minorHAnsi"/>
                <w:highlight w:val="cyan"/>
              </w:rPr>
            </w:pPr>
            <w:ins w:id="185" w:author="Valerie Parker" w:date="2018-02-07T10:31:00Z">
              <w:r w:rsidRPr="0099768A">
                <w:rPr>
                  <w:rFonts w:asciiTheme="minorHAnsi" w:hAnsiTheme="minorHAnsi"/>
                  <w:highlight w:val="cyan"/>
                </w:rPr>
                <w:t>Multi select picklist, same as on HHS Detail tab</w:t>
              </w:r>
            </w:ins>
          </w:p>
        </w:tc>
      </w:tr>
      <w:tr w:rsidR="00611DA6" w:rsidRPr="0099768A" w14:paraId="2AA1743E" w14:textId="77777777" w:rsidTr="003A4F82">
        <w:trPr>
          <w:ins w:id="186" w:author="Valerie Parker" w:date="2018-02-07T10:32:00Z"/>
        </w:trPr>
        <w:tc>
          <w:tcPr>
            <w:tcW w:w="2695" w:type="dxa"/>
          </w:tcPr>
          <w:p w14:paraId="785969A1" w14:textId="2FCA3790" w:rsidR="00611DA6" w:rsidRPr="0099768A" w:rsidRDefault="00611DA6" w:rsidP="00077803">
            <w:pPr>
              <w:rPr>
                <w:ins w:id="187" w:author="Valerie Parker" w:date="2018-02-07T10:32:00Z"/>
                <w:rFonts w:asciiTheme="minorHAnsi" w:hAnsiTheme="minorHAnsi"/>
                <w:noProof/>
              </w:rPr>
            </w:pPr>
            <w:ins w:id="188" w:author="Valerie Parker" w:date="2018-02-07T10:32:00Z">
              <w:r w:rsidRPr="0099768A">
                <w:rPr>
                  <w:rFonts w:asciiTheme="minorHAnsi" w:hAnsiTheme="minorHAnsi"/>
                  <w:noProof/>
                </w:rPr>
                <w:t>Detail tab – Language Other</w:t>
              </w:r>
            </w:ins>
          </w:p>
        </w:tc>
        <w:tc>
          <w:tcPr>
            <w:tcW w:w="1420" w:type="dxa"/>
          </w:tcPr>
          <w:p w14:paraId="19362F97" w14:textId="5DC0913D" w:rsidR="00611DA6" w:rsidRPr="0099768A" w:rsidRDefault="00611DA6" w:rsidP="00077803">
            <w:pPr>
              <w:rPr>
                <w:ins w:id="189" w:author="Valerie Parker" w:date="2018-02-07T10:32:00Z"/>
                <w:rFonts w:asciiTheme="minorHAnsi" w:hAnsiTheme="minorHAnsi"/>
                <w:noProof/>
              </w:rPr>
            </w:pPr>
            <w:ins w:id="190" w:author="Valerie Parker" w:date="2018-02-07T10:32:00Z">
              <w:r w:rsidRPr="0099768A">
                <w:rPr>
                  <w:rFonts w:asciiTheme="minorHAnsi" w:hAnsiTheme="minorHAnsi"/>
                  <w:noProof/>
                </w:rPr>
                <w:t>text</w:t>
              </w:r>
            </w:ins>
          </w:p>
        </w:tc>
        <w:tc>
          <w:tcPr>
            <w:tcW w:w="4072" w:type="dxa"/>
          </w:tcPr>
          <w:p w14:paraId="4ECC6F20" w14:textId="77777777" w:rsidR="00611DA6" w:rsidRPr="0099768A" w:rsidRDefault="00611DA6" w:rsidP="00077803">
            <w:pPr>
              <w:rPr>
                <w:ins w:id="191" w:author="Valerie Parker" w:date="2018-02-07T10:32:00Z"/>
                <w:rFonts w:asciiTheme="minorHAnsi" w:hAnsiTheme="minorHAnsi"/>
                <w:noProof/>
              </w:rPr>
            </w:pPr>
          </w:p>
        </w:tc>
        <w:tc>
          <w:tcPr>
            <w:tcW w:w="2292" w:type="dxa"/>
          </w:tcPr>
          <w:p w14:paraId="13CFEC1B" w14:textId="77777777" w:rsidR="00611DA6" w:rsidRPr="0099768A" w:rsidRDefault="00611DA6" w:rsidP="00077803">
            <w:pPr>
              <w:rPr>
                <w:ins w:id="192" w:author="Valerie Parker" w:date="2018-02-07T10:32:00Z"/>
                <w:rFonts w:asciiTheme="minorHAnsi" w:hAnsiTheme="minorHAnsi"/>
                <w:highlight w:val="cyan"/>
              </w:rPr>
            </w:pPr>
          </w:p>
        </w:tc>
      </w:tr>
      <w:tr w:rsidR="00077803" w:rsidRPr="006F2CE3" w14:paraId="5D6AB8C3" w14:textId="77777777" w:rsidTr="003A4F82">
        <w:tc>
          <w:tcPr>
            <w:tcW w:w="2695" w:type="dxa"/>
          </w:tcPr>
          <w:p w14:paraId="7A563A5D" w14:textId="3FE83A40" w:rsidR="00077803" w:rsidRPr="006F2CE3" w:rsidRDefault="00077803" w:rsidP="00077803">
            <w:pPr>
              <w:rPr>
                <w:rFonts w:asciiTheme="minorHAnsi" w:hAnsiTheme="minorHAnsi"/>
                <w:b/>
                <w:noProof/>
              </w:rPr>
            </w:pPr>
            <w:r w:rsidRPr="006F2CE3">
              <w:rPr>
                <w:rFonts w:asciiTheme="minorHAnsi" w:hAnsiTheme="minorHAnsi"/>
                <w:b/>
                <w:noProof/>
              </w:rPr>
              <w:t>HHS Detail</w:t>
            </w:r>
          </w:p>
        </w:tc>
        <w:tc>
          <w:tcPr>
            <w:tcW w:w="1420" w:type="dxa"/>
          </w:tcPr>
          <w:p w14:paraId="5909F699" w14:textId="77777777" w:rsidR="00077803" w:rsidRPr="006F2CE3" w:rsidRDefault="00077803" w:rsidP="00077803">
            <w:pPr>
              <w:rPr>
                <w:rFonts w:asciiTheme="minorHAnsi" w:hAnsiTheme="minorHAnsi"/>
                <w:b/>
                <w:noProof/>
              </w:rPr>
            </w:pPr>
          </w:p>
        </w:tc>
        <w:tc>
          <w:tcPr>
            <w:tcW w:w="4072" w:type="dxa"/>
          </w:tcPr>
          <w:p w14:paraId="6E462C50" w14:textId="77777777" w:rsidR="00077803" w:rsidRPr="006F2CE3" w:rsidRDefault="00077803" w:rsidP="00077803">
            <w:pPr>
              <w:rPr>
                <w:rFonts w:asciiTheme="minorHAnsi" w:hAnsiTheme="minorHAnsi"/>
                <w:b/>
                <w:noProof/>
              </w:rPr>
            </w:pPr>
          </w:p>
        </w:tc>
        <w:tc>
          <w:tcPr>
            <w:tcW w:w="2292" w:type="dxa"/>
          </w:tcPr>
          <w:p w14:paraId="151EE603" w14:textId="387E6131" w:rsidR="00077803" w:rsidRPr="006F2CE3" w:rsidRDefault="00077803" w:rsidP="00077803">
            <w:pPr>
              <w:rPr>
                <w:rFonts w:asciiTheme="minorHAnsi" w:hAnsiTheme="minorHAnsi"/>
                <w:b/>
              </w:rPr>
            </w:pPr>
            <w:r w:rsidRPr="00A866E8">
              <w:rPr>
                <w:rFonts w:asciiTheme="minorHAnsi" w:hAnsiTheme="minorHAnsi"/>
                <w:b/>
                <w:highlight w:val="cyan"/>
              </w:rPr>
              <w:t xml:space="preserve">New tab secured </w:t>
            </w:r>
            <w:r w:rsidR="00A866E8" w:rsidRPr="00A866E8">
              <w:rPr>
                <w:rFonts w:asciiTheme="minorHAnsi" w:hAnsiTheme="minorHAnsi"/>
                <w:b/>
                <w:highlight w:val="cyan"/>
              </w:rPr>
              <w:t xml:space="preserve">from </w:t>
            </w:r>
            <w:r w:rsidR="00142EAD">
              <w:rPr>
                <w:rFonts w:asciiTheme="minorHAnsi" w:hAnsiTheme="minorHAnsi"/>
                <w:b/>
                <w:highlight w:val="cyan"/>
              </w:rPr>
              <w:t>access</w:t>
            </w:r>
            <w:r w:rsidR="00A866E8" w:rsidRPr="00A866E8">
              <w:rPr>
                <w:rFonts w:asciiTheme="minorHAnsi" w:hAnsiTheme="minorHAnsi"/>
                <w:b/>
                <w:highlight w:val="cyan"/>
              </w:rPr>
              <w:t xml:space="preserve"> by all but HHS </w:t>
            </w:r>
            <w:r w:rsidRPr="00A866E8">
              <w:rPr>
                <w:rFonts w:asciiTheme="minorHAnsi" w:hAnsiTheme="minorHAnsi"/>
                <w:b/>
                <w:highlight w:val="cyan"/>
              </w:rPr>
              <w:t>Role</w:t>
            </w:r>
            <w:r w:rsidR="00142EAD">
              <w:rPr>
                <w:rFonts w:asciiTheme="minorHAnsi" w:hAnsiTheme="minorHAnsi"/>
                <w:b/>
                <w:highlight w:val="cyan"/>
              </w:rPr>
              <w:t>###</w:t>
            </w:r>
          </w:p>
        </w:tc>
      </w:tr>
      <w:tr w:rsidR="00077803" w:rsidRPr="00840029" w14:paraId="33090968" w14:textId="77777777" w:rsidTr="003A4F82">
        <w:tc>
          <w:tcPr>
            <w:tcW w:w="2695" w:type="dxa"/>
          </w:tcPr>
          <w:p w14:paraId="654D69A2" w14:textId="58EB1DDF" w:rsidR="00077803" w:rsidRPr="00077803" w:rsidRDefault="00077803" w:rsidP="00077803">
            <w:pPr>
              <w:rPr>
                <w:rFonts w:asciiTheme="minorHAnsi" w:hAnsiTheme="minorHAnsi"/>
                <w:noProof/>
              </w:rPr>
            </w:pPr>
            <w:r w:rsidRPr="00077803">
              <w:rPr>
                <w:rFonts w:asciiTheme="minorHAnsi" w:hAnsiTheme="minorHAnsi"/>
                <w:noProof/>
              </w:rPr>
              <w:t>HHS Detail tab</w:t>
            </w:r>
          </w:p>
        </w:tc>
        <w:tc>
          <w:tcPr>
            <w:tcW w:w="1420" w:type="dxa"/>
          </w:tcPr>
          <w:p w14:paraId="65DA4F0E" w14:textId="77777777" w:rsidR="00077803" w:rsidRPr="00077803" w:rsidRDefault="00077803" w:rsidP="00077803">
            <w:pPr>
              <w:rPr>
                <w:rFonts w:asciiTheme="minorHAnsi" w:hAnsiTheme="minorHAnsi"/>
                <w:noProof/>
              </w:rPr>
            </w:pPr>
          </w:p>
        </w:tc>
        <w:tc>
          <w:tcPr>
            <w:tcW w:w="4072" w:type="dxa"/>
          </w:tcPr>
          <w:p w14:paraId="0317B8D0" w14:textId="77777777" w:rsidR="00077803" w:rsidRPr="00077803" w:rsidRDefault="00077803" w:rsidP="00077803">
            <w:pPr>
              <w:rPr>
                <w:rFonts w:asciiTheme="minorHAnsi" w:hAnsiTheme="minorHAnsi"/>
                <w:noProof/>
              </w:rPr>
            </w:pPr>
          </w:p>
        </w:tc>
        <w:tc>
          <w:tcPr>
            <w:tcW w:w="2292" w:type="dxa"/>
          </w:tcPr>
          <w:p w14:paraId="4019A62E" w14:textId="4A55C664" w:rsidR="00077803" w:rsidRPr="00840029" w:rsidRDefault="00077803" w:rsidP="00077803">
            <w:pPr>
              <w:rPr>
                <w:rFonts w:asciiTheme="minorHAnsi" w:hAnsiTheme="minorHAnsi"/>
              </w:rPr>
            </w:pPr>
            <w:r w:rsidRPr="00077803">
              <w:rPr>
                <w:rFonts w:asciiTheme="minorHAnsi" w:hAnsiTheme="minorHAnsi"/>
              </w:rPr>
              <w:t>Add a SAVE icon on the header bar</w:t>
            </w:r>
          </w:p>
        </w:tc>
      </w:tr>
      <w:tr w:rsidR="00077803" w:rsidRPr="003F296F" w14:paraId="36B68AF6" w14:textId="77777777" w:rsidTr="003A4F82">
        <w:tc>
          <w:tcPr>
            <w:tcW w:w="2695" w:type="dxa"/>
          </w:tcPr>
          <w:p w14:paraId="0972D4DB" w14:textId="4DABA845" w:rsidR="00077803" w:rsidRPr="003F296F" w:rsidRDefault="00077803" w:rsidP="00077803">
            <w:pPr>
              <w:rPr>
                <w:rFonts w:asciiTheme="minorHAnsi" w:hAnsiTheme="minorHAnsi"/>
                <w:noProof/>
              </w:rPr>
            </w:pPr>
            <w:r w:rsidRPr="003F296F">
              <w:rPr>
                <w:rFonts w:asciiTheme="minorHAnsi" w:hAnsiTheme="minorHAnsi"/>
                <w:noProof/>
              </w:rPr>
              <w:t xml:space="preserve">HHS Detail - Alert </w:t>
            </w:r>
          </w:p>
        </w:tc>
        <w:tc>
          <w:tcPr>
            <w:tcW w:w="1420" w:type="dxa"/>
          </w:tcPr>
          <w:p w14:paraId="155C9134" w14:textId="77777777" w:rsidR="00077803" w:rsidRPr="003F296F" w:rsidRDefault="00077803" w:rsidP="00077803">
            <w:pPr>
              <w:rPr>
                <w:rFonts w:asciiTheme="minorHAnsi" w:hAnsiTheme="minorHAnsi"/>
                <w:noProof/>
              </w:rPr>
            </w:pPr>
            <w:r w:rsidRPr="003F296F">
              <w:rPr>
                <w:rFonts w:asciiTheme="minorHAnsi" w:hAnsiTheme="minorHAnsi"/>
                <w:noProof/>
              </w:rPr>
              <w:t>multiselect</w:t>
            </w:r>
          </w:p>
        </w:tc>
        <w:tc>
          <w:tcPr>
            <w:tcW w:w="4072" w:type="dxa"/>
          </w:tcPr>
          <w:tbl>
            <w:tblPr>
              <w:tblW w:w="3640" w:type="dxa"/>
              <w:tblLook w:val="04A0" w:firstRow="1" w:lastRow="0" w:firstColumn="1" w:lastColumn="0" w:noHBand="0" w:noVBand="1"/>
            </w:tblPr>
            <w:tblGrid>
              <w:gridCol w:w="3640"/>
            </w:tblGrid>
            <w:tr w:rsidR="00077803" w:rsidRPr="003F296F" w14:paraId="4F01D7C3" w14:textId="77777777" w:rsidTr="003F296F">
              <w:trPr>
                <w:trHeight w:val="315"/>
              </w:trPr>
              <w:tc>
                <w:tcPr>
                  <w:tcW w:w="364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33368E67" w14:textId="77777777"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 xml:space="preserve">ADA - Americans With Disabilities </w:t>
                  </w:r>
                </w:p>
              </w:tc>
            </w:tr>
            <w:tr w:rsidR="00077803" w:rsidRPr="003F296F" w14:paraId="08DD34A2"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hideMark/>
                </w:tcPr>
                <w:p w14:paraId="14BF4595" w14:textId="77777777"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Domestic Violence Risk</w:t>
                  </w:r>
                </w:p>
              </w:tc>
            </w:tr>
            <w:tr w:rsidR="00077803" w:rsidRPr="003F296F" w14:paraId="6996663E"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hideMark/>
                </w:tcPr>
                <w:p w14:paraId="1AF5FA77" w14:textId="19F1F011"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Gender Sensitivity</w:t>
                  </w:r>
                  <w:ins w:id="193" w:author="Valerie Parker" w:date="2018-01-26T20:51:00Z">
                    <w:r w:rsidR="001617C7">
                      <w:rPr>
                        <w:rFonts w:ascii="Calibri" w:hAnsi="Calibri"/>
                        <w:sz w:val="22"/>
                        <w:szCs w:val="22"/>
                        <w:lang w:eastAsia="en-US"/>
                      </w:rPr>
                      <w:t xml:space="preserve"> **Special Training</w:t>
                    </w:r>
                  </w:ins>
                </w:p>
              </w:tc>
            </w:tr>
            <w:tr w:rsidR="00077803" w:rsidRPr="003F296F" w14:paraId="4A401926"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hideMark/>
                </w:tcPr>
                <w:p w14:paraId="49DD4F82" w14:textId="77777777"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Hearing Impaired</w:t>
                  </w:r>
                </w:p>
              </w:tc>
            </w:tr>
            <w:tr w:rsidR="00077803" w:rsidRPr="003F296F" w14:paraId="7874BE4A"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hideMark/>
                </w:tcPr>
                <w:p w14:paraId="1811A85D" w14:textId="77777777"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Interpreter Services Needed</w:t>
                  </w:r>
                </w:p>
              </w:tc>
            </w:tr>
            <w:tr w:rsidR="00077803" w:rsidRPr="003F296F" w14:paraId="1D182418"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tcPr>
                <w:p w14:paraId="685196EE" w14:textId="6DE0C65F"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LEP - Limited English Proficiency</w:t>
                  </w:r>
                </w:p>
              </w:tc>
            </w:tr>
            <w:tr w:rsidR="00077803" w:rsidRPr="003F296F" w14:paraId="0BB98BB6" w14:textId="77777777" w:rsidTr="003F296F">
              <w:trPr>
                <w:trHeight w:val="315"/>
              </w:trPr>
              <w:tc>
                <w:tcPr>
                  <w:tcW w:w="3640" w:type="dxa"/>
                  <w:tcBorders>
                    <w:top w:val="nil"/>
                    <w:left w:val="single" w:sz="4" w:space="0" w:color="auto"/>
                    <w:bottom w:val="single" w:sz="4" w:space="0" w:color="auto"/>
                    <w:right w:val="single" w:sz="4" w:space="0" w:color="auto"/>
                  </w:tcBorders>
                  <w:shd w:val="clear" w:color="auto" w:fill="A9D08E"/>
                  <w:noWrap/>
                  <w:vAlign w:val="center"/>
                  <w:hideMark/>
                </w:tcPr>
                <w:p w14:paraId="31B51A2A" w14:textId="77777777" w:rsidR="00077803" w:rsidRPr="003F296F" w:rsidRDefault="00077803" w:rsidP="00077803">
                  <w:pPr>
                    <w:spacing w:line="276" w:lineRule="auto"/>
                    <w:rPr>
                      <w:rFonts w:ascii="Calibri" w:hAnsi="Calibri"/>
                      <w:sz w:val="22"/>
                      <w:szCs w:val="22"/>
                      <w:lang w:eastAsia="en-US"/>
                    </w:rPr>
                  </w:pPr>
                  <w:r w:rsidRPr="003F296F">
                    <w:rPr>
                      <w:rFonts w:ascii="Calibri" w:hAnsi="Calibri"/>
                      <w:sz w:val="22"/>
                      <w:szCs w:val="22"/>
                      <w:lang w:eastAsia="en-US"/>
                    </w:rPr>
                    <w:t>Repeat Caller</w:t>
                  </w:r>
                </w:p>
              </w:tc>
            </w:tr>
          </w:tbl>
          <w:p w14:paraId="1C1E8145" w14:textId="68317F69" w:rsidR="00077803" w:rsidRPr="003F296F" w:rsidRDefault="00077803" w:rsidP="00077803">
            <w:pPr>
              <w:rPr>
                <w:rFonts w:asciiTheme="minorHAnsi" w:hAnsiTheme="minorHAnsi"/>
                <w:noProof/>
              </w:rPr>
            </w:pPr>
            <w:r w:rsidRPr="003F296F">
              <w:rPr>
                <w:rFonts w:asciiTheme="minorHAnsi" w:hAnsiTheme="minorHAnsi"/>
                <w:noProof/>
              </w:rPr>
              <w:t xml:space="preserve"> </w:t>
            </w:r>
          </w:p>
        </w:tc>
        <w:tc>
          <w:tcPr>
            <w:tcW w:w="2292" w:type="dxa"/>
          </w:tcPr>
          <w:p w14:paraId="5951EB23" w14:textId="6C9DF74B" w:rsidR="00077803" w:rsidRPr="003F296F" w:rsidRDefault="00077803" w:rsidP="00077803">
            <w:pPr>
              <w:rPr>
                <w:rFonts w:asciiTheme="minorHAnsi" w:hAnsiTheme="minorHAnsi"/>
              </w:rPr>
            </w:pPr>
            <w:r w:rsidRPr="003F296F">
              <w:rPr>
                <w:rFonts w:asciiTheme="minorHAnsi" w:hAnsiTheme="minorHAnsi"/>
              </w:rPr>
              <w:t>List provided by HHS</w:t>
            </w:r>
          </w:p>
        </w:tc>
      </w:tr>
      <w:tr w:rsidR="00077803" w:rsidRPr="00584664" w14:paraId="58EB445D" w14:textId="77777777" w:rsidTr="003A4F82">
        <w:tc>
          <w:tcPr>
            <w:tcW w:w="2695" w:type="dxa"/>
          </w:tcPr>
          <w:p w14:paraId="6B3EDEF7" w14:textId="5E747C23" w:rsidR="00077803" w:rsidRPr="00584664" w:rsidRDefault="00077803" w:rsidP="00077803">
            <w:pPr>
              <w:rPr>
                <w:rFonts w:asciiTheme="minorHAnsi" w:hAnsiTheme="minorHAnsi"/>
                <w:noProof/>
              </w:rPr>
            </w:pPr>
            <w:r>
              <w:rPr>
                <w:rFonts w:asciiTheme="minorHAnsi" w:hAnsiTheme="minorHAnsi"/>
                <w:noProof/>
              </w:rPr>
              <w:t>HHS Detail - DOB</w:t>
            </w:r>
          </w:p>
        </w:tc>
        <w:tc>
          <w:tcPr>
            <w:tcW w:w="1420" w:type="dxa"/>
          </w:tcPr>
          <w:p w14:paraId="65FC8C09" w14:textId="5ECC2CBE" w:rsidR="00077803" w:rsidRPr="00584664" w:rsidRDefault="00077803" w:rsidP="00077803">
            <w:pPr>
              <w:rPr>
                <w:rFonts w:asciiTheme="minorHAnsi" w:hAnsiTheme="minorHAnsi"/>
                <w:noProof/>
              </w:rPr>
            </w:pPr>
            <w:r>
              <w:rPr>
                <w:rFonts w:asciiTheme="minorHAnsi" w:hAnsiTheme="minorHAnsi"/>
                <w:noProof/>
              </w:rPr>
              <w:t>date</w:t>
            </w:r>
          </w:p>
        </w:tc>
        <w:tc>
          <w:tcPr>
            <w:tcW w:w="4072" w:type="dxa"/>
          </w:tcPr>
          <w:p w14:paraId="24951B19" w14:textId="77777777" w:rsidR="00077803" w:rsidRPr="006B465A" w:rsidRDefault="00077803" w:rsidP="00077803">
            <w:pPr>
              <w:rPr>
                <w:rFonts w:asciiTheme="minorHAnsi" w:hAnsiTheme="minorHAnsi"/>
                <w:noProof/>
              </w:rPr>
            </w:pPr>
          </w:p>
        </w:tc>
        <w:tc>
          <w:tcPr>
            <w:tcW w:w="2292" w:type="dxa"/>
          </w:tcPr>
          <w:p w14:paraId="7F6C5E5F" w14:textId="77777777" w:rsidR="00077803" w:rsidRDefault="00077803" w:rsidP="00077803">
            <w:pPr>
              <w:rPr>
                <w:rFonts w:asciiTheme="minorHAnsi" w:hAnsiTheme="minorHAnsi"/>
              </w:rPr>
            </w:pPr>
            <w:r>
              <w:rPr>
                <w:rFonts w:asciiTheme="minorHAnsi" w:hAnsiTheme="minorHAnsi"/>
              </w:rPr>
              <w:t>Move from Contact Detail;</w:t>
            </w:r>
          </w:p>
          <w:p w14:paraId="073D6228" w14:textId="5C0E05AB" w:rsidR="00077803" w:rsidRPr="00584664" w:rsidRDefault="00077803" w:rsidP="00077803">
            <w:pPr>
              <w:rPr>
                <w:rFonts w:asciiTheme="minorHAnsi" w:hAnsiTheme="minorHAnsi"/>
              </w:rPr>
            </w:pPr>
            <w:r>
              <w:rPr>
                <w:rFonts w:asciiTheme="minorHAnsi" w:hAnsiTheme="minorHAnsi"/>
              </w:rPr>
              <w:t>Training note - required</w:t>
            </w:r>
          </w:p>
        </w:tc>
      </w:tr>
      <w:tr w:rsidR="00077803" w:rsidRPr="00BB5FC4" w14:paraId="4DA02266" w14:textId="77777777" w:rsidTr="003A4F82">
        <w:tc>
          <w:tcPr>
            <w:tcW w:w="2695" w:type="dxa"/>
          </w:tcPr>
          <w:p w14:paraId="54AA8797" w14:textId="21C137E0" w:rsidR="00077803" w:rsidRPr="00077803" w:rsidRDefault="00077803" w:rsidP="00077803">
            <w:pPr>
              <w:rPr>
                <w:rFonts w:asciiTheme="minorHAnsi" w:hAnsiTheme="minorHAnsi"/>
                <w:noProof/>
              </w:rPr>
            </w:pPr>
            <w:bookmarkStart w:id="194" w:name="_Hlk503790703"/>
            <w:r w:rsidRPr="00077803">
              <w:rPr>
                <w:rFonts w:asciiTheme="minorHAnsi" w:hAnsiTheme="minorHAnsi"/>
                <w:noProof/>
              </w:rPr>
              <w:t>HHS Detail - SSN</w:t>
            </w:r>
            <w:bookmarkEnd w:id="194"/>
          </w:p>
        </w:tc>
        <w:tc>
          <w:tcPr>
            <w:tcW w:w="1420" w:type="dxa"/>
          </w:tcPr>
          <w:p w14:paraId="2D208399" w14:textId="4132AB1F" w:rsidR="00077803" w:rsidRPr="00077803" w:rsidRDefault="00077803" w:rsidP="00077803">
            <w:pPr>
              <w:rPr>
                <w:rFonts w:asciiTheme="minorHAnsi" w:hAnsiTheme="minorHAnsi"/>
                <w:noProof/>
              </w:rPr>
            </w:pPr>
            <w:r w:rsidRPr="00077803">
              <w:rPr>
                <w:rFonts w:asciiTheme="minorHAnsi" w:hAnsiTheme="minorHAnsi"/>
                <w:noProof/>
              </w:rPr>
              <w:t>9 numeric</w:t>
            </w:r>
          </w:p>
        </w:tc>
        <w:tc>
          <w:tcPr>
            <w:tcW w:w="4072" w:type="dxa"/>
          </w:tcPr>
          <w:p w14:paraId="536552F5" w14:textId="1B51D44F" w:rsidR="00077803" w:rsidRPr="00077803" w:rsidRDefault="00077803" w:rsidP="00077803">
            <w:pPr>
              <w:rPr>
                <w:rFonts w:asciiTheme="minorHAnsi" w:hAnsiTheme="minorHAnsi"/>
                <w:noProof/>
              </w:rPr>
            </w:pPr>
          </w:p>
        </w:tc>
        <w:tc>
          <w:tcPr>
            <w:tcW w:w="2292" w:type="dxa"/>
          </w:tcPr>
          <w:p w14:paraId="712C5AB1" w14:textId="084196E7" w:rsidR="00077803" w:rsidRPr="00BB5FC4" w:rsidRDefault="002224D6" w:rsidP="00077803">
            <w:pPr>
              <w:rPr>
                <w:rFonts w:asciiTheme="minorHAnsi" w:hAnsiTheme="minorHAnsi"/>
              </w:rPr>
            </w:pPr>
            <w:ins w:id="195" w:author="Valerie Parker" w:date="2018-01-31T17:13:00Z">
              <w:r>
                <w:rPr>
                  <w:rFonts w:asciiTheme="minorHAnsi" w:hAnsiTheme="minorHAnsi"/>
                  <w:noProof/>
                </w:rPr>
                <w:t xml:space="preserve">Move from Detail tab; </w:t>
              </w:r>
            </w:ins>
            <w:ins w:id="196" w:author="Valerie Parker" w:date="2018-01-31T17:10:00Z">
              <w:r>
                <w:rPr>
                  <w:rFonts w:asciiTheme="minorHAnsi" w:hAnsiTheme="minorHAnsi"/>
                  <w:noProof/>
                </w:rPr>
                <w:t>Secure to only HHS All users;</w:t>
              </w:r>
            </w:ins>
            <w:ins w:id="197" w:author="Valerie Parker" w:date="2018-01-29T18:31:00Z">
              <w:r w:rsidR="003B49F1">
                <w:rPr>
                  <w:rFonts w:asciiTheme="minorHAnsi" w:hAnsiTheme="minorHAnsi"/>
                  <w:noProof/>
                </w:rPr>
                <w:t xml:space="preserve"> </w:t>
              </w:r>
            </w:ins>
            <w:r w:rsidR="00077803" w:rsidRPr="00077803">
              <w:rPr>
                <w:rFonts w:asciiTheme="minorHAnsi" w:hAnsiTheme="minorHAnsi"/>
                <w:noProof/>
              </w:rPr>
              <w:t>limited to 9 numeric</w:t>
            </w:r>
            <w:ins w:id="198" w:author="Valerie Parker" w:date="2018-01-29T18:32:00Z">
              <w:r w:rsidR="003B49F1">
                <w:rPr>
                  <w:rFonts w:asciiTheme="minorHAnsi" w:hAnsiTheme="minorHAnsi"/>
                  <w:noProof/>
                </w:rPr>
                <w:t xml:space="preserve"> total</w:t>
              </w:r>
            </w:ins>
            <w:r w:rsidR="00077803" w:rsidRPr="00077803">
              <w:rPr>
                <w:rFonts w:asciiTheme="minorHAnsi" w:hAnsiTheme="minorHAnsi"/>
                <w:noProof/>
              </w:rPr>
              <w:t>;</w:t>
            </w:r>
            <w:r w:rsidR="00077803" w:rsidRPr="00077803">
              <w:rPr>
                <w:rFonts w:asciiTheme="minorHAnsi" w:hAnsiTheme="minorHAnsi"/>
              </w:rPr>
              <w:t xml:space="preserve"> Training note - required</w:t>
            </w:r>
          </w:p>
        </w:tc>
      </w:tr>
      <w:tr w:rsidR="00077803" w:rsidRPr="00584664" w14:paraId="34B1C632" w14:textId="77777777" w:rsidTr="003A4F82">
        <w:tc>
          <w:tcPr>
            <w:tcW w:w="2695" w:type="dxa"/>
          </w:tcPr>
          <w:p w14:paraId="6F28F716" w14:textId="5F5A8E26" w:rsidR="00077803" w:rsidRDefault="00077803" w:rsidP="00077803">
            <w:pPr>
              <w:rPr>
                <w:rFonts w:asciiTheme="minorHAnsi" w:hAnsiTheme="minorHAnsi"/>
                <w:noProof/>
              </w:rPr>
            </w:pPr>
            <w:r>
              <w:rPr>
                <w:rFonts w:asciiTheme="minorHAnsi" w:hAnsiTheme="minorHAnsi"/>
                <w:noProof/>
              </w:rPr>
              <w:t>HHS Detail - Spouse</w:t>
            </w:r>
          </w:p>
        </w:tc>
        <w:tc>
          <w:tcPr>
            <w:tcW w:w="1420" w:type="dxa"/>
          </w:tcPr>
          <w:p w14:paraId="119BF1FE" w14:textId="374A5F72" w:rsidR="00077803" w:rsidRDefault="00077803" w:rsidP="00077803">
            <w:pPr>
              <w:rPr>
                <w:rFonts w:asciiTheme="minorHAnsi" w:hAnsiTheme="minorHAnsi"/>
                <w:noProof/>
              </w:rPr>
            </w:pPr>
            <w:r>
              <w:rPr>
                <w:rFonts w:asciiTheme="minorHAnsi" w:hAnsiTheme="minorHAnsi"/>
                <w:noProof/>
              </w:rPr>
              <w:t>text</w:t>
            </w:r>
          </w:p>
        </w:tc>
        <w:tc>
          <w:tcPr>
            <w:tcW w:w="4072" w:type="dxa"/>
          </w:tcPr>
          <w:p w14:paraId="269F5F70" w14:textId="77777777" w:rsidR="00077803" w:rsidRPr="006B465A" w:rsidRDefault="00077803" w:rsidP="00077803">
            <w:pPr>
              <w:rPr>
                <w:rFonts w:asciiTheme="minorHAnsi" w:hAnsiTheme="minorHAnsi"/>
                <w:noProof/>
              </w:rPr>
            </w:pPr>
          </w:p>
        </w:tc>
        <w:tc>
          <w:tcPr>
            <w:tcW w:w="2292" w:type="dxa"/>
          </w:tcPr>
          <w:p w14:paraId="4B1D0E13" w14:textId="7672564D" w:rsidR="00077803" w:rsidRDefault="00077803" w:rsidP="00077803">
            <w:pPr>
              <w:rPr>
                <w:rFonts w:asciiTheme="minorHAnsi" w:hAnsiTheme="minorHAnsi"/>
              </w:rPr>
            </w:pPr>
            <w:r>
              <w:rPr>
                <w:rFonts w:asciiTheme="minorHAnsi" w:hAnsiTheme="minorHAnsi"/>
              </w:rPr>
              <w:t>Move from Contact Detail</w:t>
            </w:r>
          </w:p>
        </w:tc>
      </w:tr>
      <w:tr w:rsidR="00077803" w:rsidRPr="00584664" w14:paraId="00B06FFC" w14:textId="77777777" w:rsidTr="003A4F82">
        <w:tc>
          <w:tcPr>
            <w:tcW w:w="2695" w:type="dxa"/>
          </w:tcPr>
          <w:p w14:paraId="575F26AE" w14:textId="2A1997C6" w:rsidR="00077803" w:rsidRDefault="00077803" w:rsidP="00077803">
            <w:pPr>
              <w:rPr>
                <w:rFonts w:asciiTheme="minorHAnsi" w:hAnsiTheme="minorHAnsi"/>
                <w:noProof/>
              </w:rPr>
            </w:pPr>
            <w:r>
              <w:rPr>
                <w:rFonts w:asciiTheme="minorHAnsi" w:hAnsiTheme="minorHAnsi"/>
                <w:noProof/>
              </w:rPr>
              <w:t>HHS Detail - Children</w:t>
            </w:r>
          </w:p>
        </w:tc>
        <w:tc>
          <w:tcPr>
            <w:tcW w:w="1420" w:type="dxa"/>
          </w:tcPr>
          <w:p w14:paraId="785BC8D5" w14:textId="76492C39" w:rsidR="00077803" w:rsidRDefault="00077803" w:rsidP="00077803">
            <w:pPr>
              <w:rPr>
                <w:rFonts w:asciiTheme="minorHAnsi" w:hAnsiTheme="minorHAnsi"/>
                <w:noProof/>
              </w:rPr>
            </w:pPr>
            <w:r>
              <w:rPr>
                <w:rFonts w:asciiTheme="minorHAnsi" w:hAnsiTheme="minorHAnsi"/>
                <w:noProof/>
              </w:rPr>
              <w:t>text</w:t>
            </w:r>
          </w:p>
        </w:tc>
        <w:tc>
          <w:tcPr>
            <w:tcW w:w="4072" w:type="dxa"/>
          </w:tcPr>
          <w:p w14:paraId="74349B98" w14:textId="77777777" w:rsidR="00077803" w:rsidRPr="006B465A" w:rsidRDefault="00077803" w:rsidP="00077803">
            <w:pPr>
              <w:rPr>
                <w:rFonts w:asciiTheme="minorHAnsi" w:hAnsiTheme="minorHAnsi"/>
                <w:noProof/>
              </w:rPr>
            </w:pPr>
          </w:p>
        </w:tc>
        <w:tc>
          <w:tcPr>
            <w:tcW w:w="2292" w:type="dxa"/>
          </w:tcPr>
          <w:p w14:paraId="21421F1D" w14:textId="31808275" w:rsidR="00077803" w:rsidRDefault="00077803" w:rsidP="00077803">
            <w:pPr>
              <w:rPr>
                <w:rFonts w:asciiTheme="minorHAnsi" w:hAnsiTheme="minorHAnsi"/>
              </w:rPr>
            </w:pPr>
            <w:r>
              <w:rPr>
                <w:rFonts w:asciiTheme="minorHAnsi" w:hAnsiTheme="minorHAnsi"/>
              </w:rPr>
              <w:t>Move from Contact Detail</w:t>
            </w:r>
          </w:p>
        </w:tc>
      </w:tr>
      <w:tr w:rsidR="00077803" w:rsidRPr="00584664" w14:paraId="210B759D" w14:textId="77777777" w:rsidTr="003A4F82">
        <w:tc>
          <w:tcPr>
            <w:tcW w:w="2695" w:type="dxa"/>
          </w:tcPr>
          <w:p w14:paraId="3C3BE39F" w14:textId="2C30B553" w:rsidR="00077803" w:rsidRDefault="00077803" w:rsidP="00077803">
            <w:pPr>
              <w:rPr>
                <w:rFonts w:asciiTheme="minorHAnsi" w:hAnsiTheme="minorHAnsi"/>
                <w:noProof/>
              </w:rPr>
            </w:pPr>
            <w:r>
              <w:rPr>
                <w:rFonts w:asciiTheme="minorHAnsi" w:hAnsiTheme="minorHAnsi"/>
                <w:noProof/>
              </w:rPr>
              <w:t>HHS Detail - Nationality</w:t>
            </w:r>
          </w:p>
        </w:tc>
        <w:tc>
          <w:tcPr>
            <w:tcW w:w="1420" w:type="dxa"/>
          </w:tcPr>
          <w:p w14:paraId="609819E2" w14:textId="36D236C7" w:rsidR="00077803" w:rsidRDefault="00077803" w:rsidP="00077803">
            <w:pPr>
              <w:rPr>
                <w:rFonts w:asciiTheme="minorHAnsi" w:hAnsiTheme="minorHAnsi"/>
                <w:noProof/>
              </w:rPr>
            </w:pPr>
            <w:r>
              <w:rPr>
                <w:rFonts w:asciiTheme="minorHAnsi" w:hAnsiTheme="minorHAnsi"/>
                <w:noProof/>
              </w:rPr>
              <w:t>text</w:t>
            </w:r>
          </w:p>
        </w:tc>
        <w:tc>
          <w:tcPr>
            <w:tcW w:w="4072" w:type="dxa"/>
          </w:tcPr>
          <w:p w14:paraId="4625EC1C" w14:textId="77777777" w:rsidR="00077803" w:rsidRPr="006B465A" w:rsidRDefault="00077803" w:rsidP="00077803">
            <w:pPr>
              <w:rPr>
                <w:rFonts w:asciiTheme="minorHAnsi" w:hAnsiTheme="minorHAnsi"/>
                <w:noProof/>
              </w:rPr>
            </w:pPr>
          </w:p>
        </w:tc>
        <w:tc>
          <w:tcPr>
            <w:tcW w:w="2292" w:type="dxa"/>
          </w:tcPr>
          <w:p w14:paraId="37DFD56D" w14:textId="153EFB05" w:rsidR="00077803" w:rsidRPr="00584664" w:rsidRDefault="00077803" w:rsidP="00077803">
            <w:pPr>
              <w:rPr>
                <w:rFonts w:asciiTheme="minorHAnsi" w:hAnsiTheme="minorHAnsi"/>
              </w:rPr>
            </w:pPr>
            <w:r>
              <w:rPr>
                <w:rFonts w:asciiTheme="minorHAnsi" w:hAnsiTheme="minorHAnsi"/>
              </w:rPr>
              <w:t>Move from Contact Detail</w:t>
            </w:r>
          </w:p>
        </w:tc>
      </w:tr>
      <w:tr w:rsidR="00077803" w:rsidRPr="00584664" w14:paraId="1EC583A1" w14:textId="77777777" w:rsidTr="003A4F82">
        <w:tc>
          <w:tcPr>
            <w:tcW w:w="2695" w:type="dxa"/>
          </w:tcPr>
          <w:p w14:paraId="45863501" w14:textId="1A4B9C0E" w:rsidR="00077803" w:rsidRDefault="00077803" w:rsidP="00077803">
            <w:pPr>
              <w:rPr>
                <w:rFonts w:asciiTheme="minorHAnsi" w:hAnsiTheme="minorHAnsi"/>
                <w:noProof/>
              </w:rPr>
            </w:pPr>
            <w:r>
              <w:rPr>
                <w:rFonts w:asciiTheme="minorHAnsi" w:hAnsiTheme="minorHAnsi"/>
                <w:noProof/>
              </w:rPr>
              <w:t>HHS Detail - Language</w:t>
            </w:r>
          </w:p>
        </w:tc>
        <w:tc>
          <w:tcPr>
            <w:tcW w:w="1420" w:type="dxa"/>
          </w:tcPr>
          <w:p w14:paraId="48AC3C08" w14:textId="52484190" w:rsidR="00077803" w:rsidRDefault="00077803" w:rsidP="00077803">
            <w:pPr>
              <w:rPr>
                <w:rFonts w:asciiTheme="minorHAnsi" w:hAnsiTheme="minorHAnsi"/>
                <w:noProof/>
              </w:rPr>
            </w:pPr>
            <w:r>
              <w:rPr>
                <w:rFonts w:asciiTheme="minorHAnsi" w:hAnsiTheme="minorHAnsi"/>
                <w:noProof/>
              </w:rPr>
              <w:t>Multi select picklist</w:t>
            </w:r>
          </w:p>
        </w:tc>
        <w:tc>
          <w:tcPr>
            <w:tcW w:w="4072" w:type="dxa"/>
          </w:tcPr>
          <w:tbl>
            <w:tblPr>
              <w:tblStyle w:val="TableGrid"/>
              <w:tblW w:w="0" w:type="auto"/>
              <w:tblLook w:val="04A0" w:firstRow="1" w:lastRow="0" w:firstColumn="1" w:lastColumn="0" w:noHBand="0" w:noVBand="1"/>
            </w:tblPr>
            <w:tblGrid>
              <w:gridCol w:w="3846"/>
            </w:tblGrid>
            <w:tr w:rsidR="00077803" w14:paraId="41677611" w14:textId="77777777" w:rsidTr="003F296F">
              <w:tc>
                <w:tcPr>
                  <w:tcW w:w="38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3620" w:type="dxa"/>
                    <w:tblLook w:val="04A0" w:firstRow="1" w:lastRow="0" w:firstColumn="1" w:lastColumn="0" w:noHBand="0" w:noVBand="1"/>
                  </w:tblPr>
                  <w:tblGrid>
                    <w:gridCol w:w="3620"/>
                  </w:tblGrid>
                  <w:tr w:rsidR="00077803" w14:paraId="4B3596E0" w14:textId="77777777">
                    <w:trPr>
                      <w:trHeight w:val="315"/>
                    </w:trPr>
                    <w:tc>
                      <w:tcPr>
                        <w:tcW w:w="362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7C3653B1"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American Sign Language</w:t>
                        </w:r>
                      </w:p>
                    </w:tc>
                  </w:tr>
                  <w:tr w:rsidR="00077803" w14:paraId="6542F90C" w14:textId="77777777">
                    <w:trPr>
                      <w:trHeight w:val="315"/>
                    </w:trPr>
                    <w:tc>
                      <w:tcPr>
                        <w:tcW w:w="362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61E9E6AA"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Albanian</w:t>
                        </w:r>
                      </w:p>
                    </w:tc>
                  </w:tr>
                  <w:tr w:rsidR="00077803" w14:paraId="5A241AC7"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55933C6"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Amharic</w:t>
                        </w:r>
                      </w:p>
                    </w:tc>
                  </w:tr>
                  <w:tr w:rsidR="00077803" w14:paraId="26FA5E1B"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36243B0E"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Arabic</w:t>
                        </w:r>
                      </w:p>
                    </w:tc>
                  </w:tr>
                  <w:tr w:rsidR="00077803" w14:paraId="03835089"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6DF8F95D"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lastRenderedPageBreak/>
                          <w:t>Armenian</w:t>
                        </w:r>
                      </w:p>
                    </w:tc>
                  </w:tr>
                  <w:tr w:rsidR="00077803" w14:paraId="4A3F741C"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FB55309"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Bengali</w:t>
                        </w:r>
                      </w:p>
                    </w:tc>
                  </w:tr>
                  <w:tr w:rsidR="00077803" w14:paraId="276E80EC"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7F5628F7" w14:textId="77777777" w:rsidR="00077803" w:rsidRDefault="00077803" w:rsidP="00077803">
                        <w:pPr>
                          <w:spacing w:line="276" w:lineRule="auto"/>
                          <w:rPr>
                            <w:rFonts w:ascii="Calibri" w:hAnsi="Calibri"/>
                            <w:color w:val="000000"/>
                            <w:lang w:eastAsia="en-US"/>
                          </w:rPr>
                        </w:pPr>
                        <w:r>
                          <w:rPr>
                            <w:rFonts w:ascii="Calibri" w:hAnsi="Calibri"/>
                            <w:color w:val="000000"/>
                            <w:lang w:eastAsia="en-US"/>
                          </w:rPr>
                          <w:t>Cape Verdean Creole</w:t>
                        </w:r>
                      </w:p>
                    </w:tc>
                  </w:tr>
                  <w:tr w:rsidR="00077803" w14:paraId="28D2109A"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5549482" w14:textId="77777777" w:rsidR="00077803" w:rsidRDefault="00077803" w:rsidP="00077803">
                        <w:pPr>
                          <w:spacing w:line="276" w:lineRule="auto"/>
                          <w:rPr>
                            <w:rFonts w:ascii="Calibri" w:hAnsi="Calibri"/>
                            <w:color w:val="000000"/>
                            <w:lang w:eastAsia="en-US"/>
                          </w:rPr>
                        </w:pPr>
                        <w:r>
                          <w:rPr>
                            <w:rFonts w:ascii="Calibri" w:hAnsi="Calibri"/>
                            <w:color w:val="000000"/>
                            <w:lang w:eastAsia="en-US"/>
                          </w:rPr>
                          <w:t>Chinese</w:t>
                        </w:r>
                      </w:p>
                    </w:tc>
                  </w:tr>
                  <w:tr w:rsidR="00077803" w14:paraId="5AE60A93"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DD3A177"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 xml:space="preserve">French / </w:t>
                        </w:r>
                        <w:proofErr w:type="spellStart"/>
                        <w:r>
                          <w:rPr>
                            <w:rFonts w:ascii="Calibri" w:hAnsi="Calibri"/>
                            <w:color w:val="000000"/>
                            <w:sz w:val="22"/>
                            <w:szCs w:val="22"/>
                            <w:lang w:eastAsia="en-US"/>
                          </w:rPr>
                          <w:t>Francais</w:t>
                        </w:r>
                        <w:proofErr w:type="spellEnd"/>
                      </w:p>
                    </w:tc>
                  </w:tr>
                  <w:tr w:rsidR="00077803" w14:paraId="51918BE1"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46309A05" w14:textId="77777777" w:rsidR="00077803" w:rsidRDefault="00077803" w:rsidP="00077803">
                        <w:pPr>
                          <w:spacing w:line="276" w:lineRule="auto"/>
                          <w:rPr>
                            <w:rFonts w:ascii="Calibri" w:hAnsi="Calibri"/>
                            <w:color w:val="000000"/>
                            <w:lang w:eastAsia="en-US"/>
                          </w:rPr>
                        </w:pPr>
                        <w:r>
                          <w:rPr>
                            <w:rFonts w:ascii="Calibri" w:hAnsi="Calibri"/>
                            <w:color w:val="000000"/>
                            <w:lang w:eastAsia="en-US"/>
                          </w:rPr>
                          <w:t>German / Deutsch</w:t>
                        </w:r>
                      </w:p>
                    </w:tc>
                  </w:tr>
                  <w:tr w:rsidR="00077803" w14:paraId="1A617974"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7B01D50"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Greek</w:t>
                        </w:r>
                      </w:p>
                    </w:tc>
                  </w:tr>
                  <w:tr w:rsidR="00077803" w14:paraId="643A70F6"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287D267E"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Haitian Creole</w:t>
                        </w:r>
                      </w:p>
                    </w:tc>
                  </w:tr>
                  <w:tr w:rsidR="00077803" w14:paraId="44086C1E"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310C6842"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Hebrew</w:t>
                        </w:r>
                      </w:p>
                    </w:tc>
                  </w:tr>
                  <w:tr w:rsidR="00077803" w14:paraId="36E80A7A"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22880F6"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Hindi</w:t>
                        </w:r>
                      </w:p>
                    </w:tc>
                  </w:tr>
                  <w:tr w:rsidR="00077803" w14:paraId="724015C2"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7EE6AB21"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Hmong</w:t>
                        </w:r>
                      </w:p>
                    </w:tc>
                  </w:tr>
                  <w:tr w:rsidR="00077803" w14:paraId="662974C0"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F8FAE96"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Italian</w:t>
                        </w:r>
                      </w:p>
                    </w:tc>
                  </w:tr>
                  <w:tr w:rsidR="00077803" w14:paraId="06C6CA1B"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F70D5CC"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Japanese</w:t>
                        </w:r>
                      </w:p>
                    </w:tc>
                  </w:tr>
                  <w:tr w:rsidR="00077803" w14:paraId="371426D3"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3441CDE"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Khmer</w:t>
                        </w:r>
                      </w:p>
                    </w:tc>
                  </w:tr>
                  <w:tr w:rsidR="00077803" w14:paraId="09176E11"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B222CA5"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Korean</w:t>
                        </w:r>
                      </w:p>
                    </w:tc>
                  </w:tr>
                  <w:tr w:rsidR="00077803" w14:paraId="34ECF61C"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62E63786"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Laotian</w:t>
                        </w:r>
                      </w:p>
                    </w:tc>
                  </w:tr>
                  <w:tr w:rsidR="00077803" w14:paraId="7DAF94ED"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01AA4F44"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Polish</w:t>
                        </w:r>
                      </w:p>
                    </w:tc>
                  </w:tr>
                  <w:tr w:rsidR="00077803" w14:paraId="6C60D8CF" w14:textId="77777777">
                    <w:trPr>
                      <w:trHeight w:val="314"/>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3F15543"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Portuguese</w:t>
                        </w:r>
                      </w:p>
                    </w:tc>
                  </w:tr>
                  <w:tr w:rsidR="00077803" w14:paraId="3EC4B358"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A6A6580"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Russian</w:t>
                        </w:r>
                      </w:p>
                    </w:tc>
                  </w:tr>
                  <w:tr w:rsidR="00077803" w14:paraId="600735EE"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1B211AA0"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Serbo-</w:t>
                        </w:r>
                        <w:proofErr w:type="spellStart"/>
                        <w:r>
                          <w:rPr>
                            <w:rFonts w:ascii="Calibri" w:hAnsi="Calibri"/>
                            <w:color w:val="000000"/>
                            <w:sz w:val="22"/>
                            <w:szCs w:val="22"/>
                            <w:lang w:eastAsia="en-US"/>
                          </w:rPr>
                          <w:t>Croation</w:t>
                        </w:r>
                        <w:proofErr w:type="spellEnd"/>
                      </w:p>
                    </w:tc>
                  </w:tr>
                  <w:tr w:rsidR="00077803" w14:paraId="719E5234"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0FACC215"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Somali</w:t>
                        </w:r>
                      </w:p>
                    </w:tc>
                  </w:tr>
                  <w:tr w:rsidR="00077803" w14:paraId="4B56C589"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61C48608"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Spanish</w:t>
                        </w:r>
                      </w:p>
                    </w:tc>
                  </w:tr>
                  <w:tr w:rsidR="00077803" w14:paraId="1BE8C019"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5AE4F06F"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Swahili</w:t>
                        </w:r>
                      </w:p>
                    </w:tc>
                  </w:tr>
                  <w:tr w:rsidR="00077803" w14:paraId="611EC2C4"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4B1E3687"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Tagalog</w:t>
                        </w:r>
                      </w:p>
                    </w:tc>
                  </w:tr>
                  <w:tr w:rsidR="00077803" w14:paraId="73ED8B23"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7422BE5A"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Thai</w:t>
                        </w:r>
                      </w:p>
                    </w:tc>
                  </w:tr>
                  <w:tr w:rsidR="00077803" w14:paraId="3ED28161" w14:textId="77777777">
                    <w:trPr>
                      <w:trHeight w:val="315"/>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7AFFB513" w14:textId="77777777" w:rsidR="00077803" w:rsidRDefault="00077803" w:rsidP="00077803">
                        <w:pPr>
                          <w:spacing w:line="276" w:lineRule="auto"/>
                          <w:rPr>
                            <w:rFonts w:ascii="Calibri" w:hAnsi="Calibri"/>
                            <w:color w:val="000000"/>
                            <w:sz w:val="22"/>
                            <w:szCs w:val="22"/>
                            <w:lang w:eastAsia="en-US"/>
                          </w:rPr>
                        </w:pPr>
                        <w:proofErr w:type="spellStart"/>
                        <w:r>
                          <w:rPr>
                            <w:rFonts w:ascii="Calibri" w:hAnsi="Calibri"/>
                            <w:color w:val="000000"/>
                            <w:sz w:val="22"/>
                            <w:szCs w:val="22"/>
                            <w:lang w:eastAsia="en-US"/>
                          </w:rPr>
                          <w:t>Ukranian</w:t>
                        </w:r>
                        <w:proofErr w:type="spellEnd"/>
                      </w:p>
                    </w:tc>
                  </w:tr>
                  <w:tr w:rsidR="00077803" w14:paraId="7F58DB05" w14:textId="77777777">
                    <w:trPr>
                      <w:trHeight w:val="300"/>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2CBA3A3C"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Urdu</w:t>
                        </w:r>
                      </w:p>
                    </w:tc>
                  </w:tr>
                  <w:tr w:rsidR="00077803" w14:paraId="771BAC3F" w14:textId="77777777">
                    <w:trPr>
                      <w:trHeight w:val="300"/>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0ED75D1C"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Vietnamese</w:t>
                        </w:r>
                      </w:p>
                    </w:tc>
                  </w:tr>
                  <w:tr w:rsidR="00077803" w14:paraId="0D8DFEDD" w14:textId="77777777">
                    <w:trPr>
                      <w:trHeight w:val="300"/>
                    </w:trPr>
                    <w:tc>
                      <w:tcPr>
                        <w:tcW w:w="3620" w:type="dxa"/>
                        <w:tcBorders>
                          <w:top w:val="nil"/>
                          <w:left w:val="single" w:sz="4" w:space="0" w:color="auto"/>
                          <w:bottom w:val="single" w:sz="4" w:space="0" w:color="auto"/>
                          <w:right w:val="single" w:sz="4" w:space="0" w:color="auto"/>
                        </w:tcBorders>
                        <w:shd w:val="clear" w:color="auto" w:fill="A9D08E"/>
                        <w:noWrap/>
                        <w:vAlign w:val="center"/>
                        <w:hideMark/>
                      </w:tcPr>
                      <w:p w14:paraId="7BABEC1D" w14:textId="77777777" w:rsidR="00077803" w:rsidRDefault="00077803" w:rsidP="00077803">
                        <w:pPr>
                          <w:spacing w:line="276" w:lineRule="auto"/>
                          <w:rPr>
                            <w:rFonts w:ascii="Calibri" w:hAnsi="Calibri"/>
                            <w:color w:val="000000"/>
                            <w:sz w:val="22"/>
                            <w:szCs w:val="22"/>
                            <w:lang w:eastAsia="en-US"/>
                          </w:rPr>
                        </w:pPr>
                        <w:r>
                          <w:rPr>
                            <w:rFonts w:ascii="Calibri" w:hAnsi="Calibri"/>
                            <w:color w:val="000000"/>
                            <w:sz w:val="22"/>
                            <w:szCs w:val="22"/>
                            <w:lang w:eastAsia="en-US"/>
                          </w:rPr>
                          <w:t>Other (Fill-In)</w:t>
                        </w:r>
                      </w:p>
                    </w:tc>
                  </w:tr>
                </w:tbl>
                <w:p w14:paraId="1B770E2C" w14:textId="77777777" w:rsidR="00077803" w:rsidRDefault="00077803" w:rsidP="00077803">
                  <w:pPr>
                    <w:rPr>
                      <w:rFonts w:asciiTheme="minorHAnsi" w:hAnsiTheme="minorHAnsi"/>
                      <w:noProof/>
                    </w:rPr>
                  </w:pPr>
                </w:p>
              </w:tc>
            </w:tr>
          </w:tbl>
          <w:p w14:paraId="1287E27D" w14:textId="77777777" w:rsidR="00077803" w:rsidRPr="006B465A" w:rsidRDefault="00077803" w:rsidP="00077803">
            <w:pPr>
              <w:rPr>
                <w:rFonts w:asciiTheme="minorHAnsi" w:hAnsiTheme="minorHAnsi"/>
                <w:noProof/>
              </w:rPr>
            </w:pPr>
          </w:p>
        </w:tc>
        <w:tc>
          <w:tcPr>
            <w:tcW w:w="2292" w:type="dxa"/>
          </w:tcPr>
          <w:p w14:paraId="339B30CA" w14:textId="3A2A5356" w:rsidR="00077803" w:rsidRDefault="00077803" w:rsidP="00077803">
            <w:pPr>
              <w:rPr>
                <w:rFonts w:asciiTheme="minorHAnsi" w:hAnsiTheme="minorHAnsi"/>
              </w:rPr>
            </w:pPr>
            <w:del w:id="199" w:author="Valerie Parker" w:date="2018-02-07T10:30:00Z">
              <w:r w:rsidRPr="003F296F" w:rsidDel="00F12F4C">
                <w:rPr>
                  <w:rFonts w:asciiTheme="minorHAnsi" w:hAnsiTheme="minorHAnsi"/>
                </w:rPr>
                <w:lastRenderedPageBreak/>
                <w:delText xml:space="preserve">Move </w:delText>
              </w:r>
            </w:del>
            <w:ins w:id="200" w:author="Valerie Parker" w:date="2018-02-07T10:30:00Z">
              <w:r w:rsidR="00F12F4C">
                <w:rPr>
                  <w:rFonts w:asciiTheme="minorHAnsi" w:hAnsiTheme="minorHAnsi"/>
                </w:rPr>
                <w:t>Duplicate</w:t>
              </w:r>
              <w:r w:rsidR="00F12F4C" w:rsidRPr="003F296F">
                <w:rPr>
                  <w:rFonts w:asciiTheme="minorHAnsi" w:hAnsiTheme="minorHAnsi"/>
                </w:rPr>
                <w:t xml:space="preserve"> </w:t>
              </w:r>
            </w:ins>
            <w:r w:rsidRPr="003F296F">
              <w:rPr>
                <w:rFonts w:asciiTheme="minorHAnsi" w:hAnsiTheme="minorHAnsi"/>
              </w:rPr>
              <w:t>from Contact Detail</w:t>
            </w:r>
            <w:r>
              <w:rPr>
                <w:rFonts w:asciiTheme="minorHAnsi" w:hAnsiTheme="minorHAnsi"/>
              </w:rPr>
              <w:t xml:space="preserve"> and make multi select</w:t>
            </w:r>
          </w:p>
          <w:p w14:paraId="72B10D90" w14:textId="0F6BC46E" w:rsidR="00077803" w:rsidRDefault="00077803" w:rsidP="00077803">
            <w:pPr>
              <w:rPr>
                <w:rFonts w:asciiTheme="minorHAnsi" w:hAnsiTheme="minorHAnsi"/>
              </w:rPr>
            </w:pPr>
          </w:p>
          <w:p w14:paraId="345B7199" w14:textId="7B3AA975" w:rsidR="00077803" w:rsidRPr="003F296F" w:rsidRDefault="00077803" w:rsidP="00077803">
            <w:pPr>
              <w:rPr>
                <w:rFonts w:asciiTheme="minorHAnsi" w:hAnsiTheme="minorHAnsi"/>
              </w:rPr>
            </w:pPr>
            <w:r>
              <w:rPr>
                <w:rFonts w:asciiTheme="minorHAnsi" w:hAnsiTheme="minorHAnsi"/>
              </w:rPr>
              <w:lastRenderedPageBreak/>
              <w:t>Paired with Other Language (Fill-In) – or make this list be user entered and do not have the paired field</w:t>
            </w:r>
          </w:p>
          <w:p w14:paraId="1C802D05" w14:textId="77777777" w:rsidR="00077803" w:rsidRPr="003F296F" w:rsidRDefault="00077803" w:rsidP="00077803">
            <w:pPr>
              <w:rPr>
                <w:rFonts w:asciiTheme="minorHAnsi" w:hAnsiTheme="minorHAnsi"/>
              </w:rPr>
            </w:pPr>
          </w:p>
          <w:p w14:paraId="02089840" w14:textId="71CC8B8D" w:rsidR="00077803" w:rsidRPr="003F296F" w:rsidRDefault="00077803" w:rsidP="00077803">
            <w:pPr>
              <w:rPr>
                <w:rFonts w:asciiTheme="minorHAnsi" w:hAnsiTheme="minorHAnsi"/>
              </w:rPr>
            </w:pPr>
            <w:r w:rsidRPr="003F296F">
              <w:rPr>
                <w:rFonts w:asciiTheme="minorHAnsi" w:hAnsiTheme="minorHAnsi"/>
              </w:rPr>
              <w:t xml:space="preserve">HHS specifically asked for American Sign Language first even though </w:t>
            </w:r>
            <w:proofErr w:type="spellStart"/>
            <w:r w:rsidRPr="003F296F">
              <w:rPr>
                <w:rFonts w:asciiTheme="minorHAnsi" w:hAnsiTheme="minorHAnsi"/>
              </w:rPr>
              <w:t>its</w:t>
            </w:r>
            <w:proofErr w:type="spellEnd"/>
            <w:r w:rsidRPr="003F296F">
              <w:rPr>
                <w:rFonts w:asciiTheme="minorHAnsi" w:hAnsiTheme="minorHAnsi"/>
              </w:rPr>
              <w:t xml:space="preserve"> out of alpha order.</w:t>
            </w:r>
          </w:p>
        </w:tc>
      </w:tr>
      <w:tr w:rsidR="00077803" w:rsidRPr="00584664" w14:paraId="70CBBAB5" w14:textId="77777777" w:rsidTr="003A4F82">
        <w:tc>
          <w:tcPr>
            <w:tcW w:w="2695" w:type="dxa"/>
          </w:tcPr>
          <w:p w14:paraId="0D995C13" w14:textId="29BAD8FA" w:rsidR="00077803" w:rsidRDefault="00077803" w:rsidP="00077803">
            <w:pPr>
              <w:rPr>
                <w:rFonts w:asciiTheme="minorHAnsi" w:hAnsiTheme="minorHAnsi"/>
                <w:noProof/>
              </w:rPr>
            </w:pPr>
            <w:r>
              <w:rPr>
                <w:rFonts w:asciiTheme="minorHAnsi" w:hAnsiTheme="minorHAnsi"/>
                <w:noProof/>
              </w:rPr>
              <w:lastRenderedPageBreak/>
              <w:t>HHS Detail – Other Language (Fill-In)</w:t>
            </w:r>
          </w:p>
        </w:tc>
        <w:tc>
          <w:tcPr>
            <w:tcW w:w="1420" w:type="dxa"/>
          </w:tcPr>
          <w:p w14:paraId="4F6E0916" w14:textId="0AA591FE" w:rsidR="00077803" w:rsidRDefault="00077803" w:rsidP="00077803">
            <w:pPr>
              <w:rPr>
                <w:rFonts w:asciiTheme="minorHAnsi" w:hAnsiTheme="minorHAnsi"/>
                <w:noProof/>
              </w:rPr>
            </w:pPr>
            <w:r>
              <w:rPr>
                <w:rFonts w:asciiTheme="minorHAnsi" w:hAnsiTheme="minorHAnsi"/>
                <w:noProof/>
              </w:rPr>
              <w:t>text</w:t>
            </w:r>
          </w:p>
        </w:tc>
        <w:tc>
          <w:tcPr>
            <w:tcW w:w="4072" w:type="dxa"/>
          </w:tcPr>
          <w:p w14:paraId="4B5F7612" w14:textId="77777777" w:rsidR="00077803" w:rsidRDefault="00077803" w:rsidP="00077803">
            <w:pPr>
              <w:spacing w:line="276" w:lineRule="auto"/>
              <w:rPr>
                <w:rFonts w:ascii="Calibri" w:hAnsi="Calibri"/>
                <w:color w:val="000000"/>
                <w:sz w:val="22"/>
                <w:szCs w:val="22"/>
                <w:lang w:eastAsia="en-US"/>
              </w:rPr>
            </w:pPr>
          </w:p>
        </w:tc>
        <w:tc>
          <w:tcPr>
            <w:tcW w:w="2292" w:type="dxa"/>
          </w:tcPr>
          <w:p w14:paraId="28416BA7" w14:textId="1A9CAD88" w:rsidR="00077803" w:rsidRPr="003F296F" w:rsidRDefault="00077803" w:rsidP="00077803">
            <w:pPr>
              <w:rPr>
                <w:rFonts w:asciiTheme="minorHAnsi" w:hAnsiTheme="minorHAnsi"/>
              </w:rPr>
            </w:pPr>
            <w:r>
              <w:rPr>
                <w:rFonts w:asciiTheme="minorHAnsi" w:hAnsiTheme="minorHAnsi"/>
              </w:rPr>
              <w:t>Paired with Language</w:t>
            </w:r>
          </w:p>
        </w:tc>
      </w:tr>
      <w:tr w:rsidR="00077803" w:rsidRPr="00584664" w14:paraId="1F05E708" w14:textId="77777777" w:rsidTr="003A4F82">
        <w:tc>
          <w:tcPr>
            <w:tcW w:w="2695" w:type="dxa"/>
          </w:tcPr>
          <w:p w14:paraId="135484B0" w14:textId="286B21BA" w:rsidR="00077803" w:rsidRPr="00077803" w:rsidRDefault="00077803" w:rsidP="00077803">
            <w:pPr>
              <w:rPr>
                <w:rFonts w:asciiTheme="minorHAnsi" w:hAnsiTheme="minorHAnsi"/>
                <w:noProof/>
              </w:rPr>
            </w:pPr>
            <w:r w:rsidRPr="00077803">
              <w:rPr>
                <w:rFonts w:asciiTheme="minorHAnsi" w:hAnsiTheme="minorHAnsi"/>
                <w:noProof/>
              </w:rPr>
              <w:t>HHS Detail – Person ID</w:t>
            </w:r>
          </w:p>
        </w:tc>
        <w:tc>
          <w:tcPr>
            <w:tcW w:w="1420" w:type="dxa"/>
          </w:tcPr>
          <w:p w14:paraId="2C73216A" w14:textId="5F787617" w:rsidR="00077803" w:rsidRPr="00077803" w:rsidRDefault="00077803" w:rsidP="00077803">
            <w:pPr>
              <w:rPr>
                <w:rFonts w:asciiTheme="minorHAnsi" w:hAnsiTheme="minorHAnsi"/>
                <w:noProof/>
              </w:rPr>
            </w:pPr>
            <w:r w:rsidRPr="00077803">
              <w:rPr>
                <w:rFonts w:asciiTheme="minorHAnsi" w:hAnsiTheme="minorHAnsi"/>
                <w:noProof/>
              </w:rPr>
              <w:t>text</w:t>
            </w:r>
          </w:p>
        </w:tc>
        <w:tc>
          <w:tcPr>
            <w:tcW w:w="4072" w:type="dxa"/>
          </w:tcPr>
          <w:p w14:paraId="57D5B24D" w14:textId="77777777" w:rsidR="00077803" w:rsidRPr="00077803" w:rsidRDefault="00077803" w:rsidP="00077803">
            <w:pPr>
              <w:rPr>
                <w:rFonts w:asciiTheme="minorHAnsi" w:hAnsiTheme="minorHAnsi"/>
                <w:noProof/>
              </w:rPr>
            </w:pPr>
          </w:p>
        </w:tc>
        <w:tc>
          <w:tcPr>
            <w:tcW w:w="2292" w:type="dxa"/>
          </w:tcPr>
          <w:p w14:paraId="2A558D8D" w14:textId="4DBE72F8" w:rsidR="00077803" w:rsidRPr="00077803" w:rsidRDefault="00077803" w:rsidP="00077803">
            <w:pPr>
              <w:rPr>
                <w:rFonts w:asciiTheme="minorHAnsi" w:hAnsiTheme="minorHAnsi"/>
              </w:rPr>
            </w:pPr>
            <w:r w:rsidRPr="00077803">
              <w:rPr>
                <w:rFonts w:asciiTheme="minorHAnsi" w:hAnsiTheme="minorHAnsi"/>
              </w:rPr>
              <w:t xml:space="preserve">Person ID and Case </w:t>
            </w:r>
            <w:proofErr w:type="spellStart"/>
            <w:r w:rsidRPr="00077803">
              <w:rPr>
                <w:rFonts w:asciiTheme="minorHAnsi" w:hAnsiTheme="minorHAnsi"/>
              </w:rPr>
              <w:t>Mgmt</w:t>
            </w:r>
            <w:proofErr w:type="spellEnd"/>
            <w:r w:rsidRPr="00077803">
              <w:rPr>
                <w:rFonts w:asciiTheme="minorHAnsi" w:hAnsiTheme="minorHAnsi"/>
              </w:rPr>
              <w:t xml:space="preserve"> System are paired fields;</w:t>
            </w:r>
          </w:p>
          <w:p w14:paraId="3C262929" w14:textId="6D9F4E7B" w:rsidR="00077803" w:rsidRPr="00584664" w:rsidRDefault="00077803" w:rsidP="00077803">
            <w:pPr>
              <w:rPr>
                <w:rFonts w:asciiTheme="minorHAnsi" w:hAnsiTheme="minorHAnsi"/>
              </w:rPr>
            </w:pPr>
            <w:r w:rsidRPr="00077803">
              <w:rPr>
                <w:rFonts w:asciiTheme="minorHAnsi" w:hAnsiTheme="minorHAnsi"/>
              </w:rPr>
              <w:t>This pair of fields should be listed 6 separate times on the HHS Detail tab</w:t>
            </w:r>
          </w:p>
        </w:tc>
      </w:tr>
      <w:tr w:rsidR="00077803" w:rsidRPr="003A4F82" w14:paraId="606959EF" w14:textId="77777777" w:rsidTr="003A4F82">
        <w:tc>
          <w:tcPr>
            <w:tcW w:w="2695" w:type="dxa"/>
          </w:tcPr>
          <w:p w14:paraId="407CEF47" w14:textId="252387FB" w:rsidR="00077803" w:rsidRPr="00077803" w:rsidRDefault="00077803" w:rsidP="00077803">
            <w:pPr>
              <w:rPr>
                <w:rFonts w:asciiTheme="minorHAnsi" w:hAnsiTheme="minorHAnsi"/>
                <w:noProof/>
              </w:rPr>
            </w:pPr>
            <w:r w:rsidRPr="00077803">
              <w:rPr>
                <w:rFonts w:asciiTheme="minorHAnsi" w:hAnsiTheme="minorHAnsi"/>
                <w:noProof/>
              </w:rPr>
              <w:t xml:space="preserve">HHS Detail – Case Mgmt System (does </w:t>
            </w:r>
            <w:r w:rsidRPr="00077803">
              <w:rPr>
                <w:rFonts w:asciiTheme="minorHAnsi" w:hAnsiTheme="minorHAnsi"/>
                <w:noProof/>
              </w:rPr>
              <w:lastRenderedPageBreak/>
              <w:t>not require a field label)</w:t>
            </w:r>
          </w:p>
        </w:tc>
        <w:tc>
          <w:tcPr>
            <w:tcW w:w="1420" w:type="dxa"/>
          </w:tcPr>
          <w:p w14:paraId="13F45AAD" w14:textId="1728F6A6" w:rsidR="00077803" w:rsidRPr="00077803" w:rsidRDefault="00077803" w:rsidP="00077803">
            <w:pPr>
              <w:rPr>
                <w:rFonts w:asciiTheme="minorHAnsi" w:hAnsiTheme="minorHAnsi"/>
                <w:noProof/>
              </w:rPr>
            </w:pPr>
            <w:r w:rsidRPr="00077803">
              <w:rPr>
                <w:rFonts w:asciiTheme="minorHAnsi" w:hAnsiTheme="minorHAnsi"/>
                <w:noProof/>
              </w:rPr>
              <w:lastRenderedPageBreak/>
              <w:t>Pick list</w:t>
            </w:r>
          </w:p>
        </w:tc>
        <w:tc>
          <w:tcPr>
            <w:tcW w:w="4072" w:type="dxa"/>
          </w:tcPr>
          <w:p w14:paraId="4CBBAB05" w14:textId="2A32C490" w:rsidR="00077803" w:rsidRPr="00077803" w:rsidRDefault="00077803" w:rsidP="00077803">
            <w:pPr>
              <w:rPr>
                <w:rFonts w:asciiTheme="minorHAnsi" w:hAnsiTheme="minorHAnsi"/>
                <w:color w:val="000000"/>
                <w:sz w:val="22"/>
                <w:szCs w:val="22"/>
                <w:lang w:eastAsia="en-US"/>
              </w:rPr>
            </w:pPr>
            <w:bookmarkStart w:id="201" w:name="_Hlk504047944"/>
            <w:r w:rsidRPr="00077803">
              <w:rPr>
                <w:rFonts w:asciiTheme="minorHAnsi" w:hAnsiTheme="minorHAnsi"/>
                <w:color w:val="000000"/>
              </w:rPr>
              <w:t>CCIDS (JFS)</w:t>
            </w:r>
          </w:p>
          <w:p w14:paraId="37444E8E" w14:textId="77777777" w:rsidR="00077803" w:rsidRPr="00077803" w:rsidRDefault="00077803" w:rsidP="00077803">
            <w:pPr>
              <w:rPr>
                <w:rFonts w:asciiTheme="minorHAnsi" w:hAnsiTheme="minorHAnsi"/>
                <w:noProof/>
              </w:rPr>
            </w:pPr>
            <w:r w:rsidRPr="00077803">
              <w:rPr>
                <w:rFonts w:asciiTheme="minorHAnsi" w:hAnsiTheme="minorHAnsi"/>
                <w:noProof/>
              </w:rPr>
              <w:t>HMIS (Homeless Services)</w:t>
            </w:r>
          </w:p>
          <w:p w14:paraId="7C98D7E8" w14:textId="6FC8141C" w:rsidR="00077803" w:rsidRPr="00077803" w:rsidRDefault="00077803" w:rsidP="00077803">
            <w:pPr>
              <w:rPr>
                <w:rFonts w:asciiTheme="minorHAnsi" w:hAnsiTheme="minorHAnsi"/>
                <w:noProof/>
              </w:rPr>
            </w:pPr>
            <w:r w:rsidRPr="00077803">
              <w:rPr>
                <w:rFonts w:asciiTheme="minorHAnsi" w:hAnsiTheme="minorHAnsi"/>
                <w:noProof/>
              </w:rPr>
              <w:lastRenderedPageBreak/>
              <w:t>OH Benefits (OBWP/JFS)</w:t>
            </w:r>
          </w:p>
          <w:p w14:paraId="23EEE502" w14:textId="6A5CA079" w:rsidR="00077803" w:rsidRPr="00077803" w:rsidRDefault="00077803" w:rsidP="00077803">
            <w:pPr>
              <w:rPr>
                <w:rFonts w:asciiTheme="minorHAnsi" w:hAnsiTheme="minorHAnsi"/>
                <w:noProof/>
              </w:rPr>
            </w:pPr>
            <w:r w:rsidRPr="00077803">
              <w:rPr>
                <w:rFonts w:asciiTheme="minorHAnsi" w:hAnsiTheme="minorHAnsi"/>
                <w:noProof/>
              </w:rPr>
              <w:t>OnBase</w:t>
            </w:r>
            <w:ins w:id="202" w:author="Valerie Parker" w:date="2018-01-26T18:00:00Z">
              <w:r w:rsidR="00452839" w:rsidRPr="00077803">
                <w:rPr>
                  <w:rFonts w:asciiTheme="minorHAnsi" w:hAnsiTheme="minorHAnsi"/>
                  <w:noProof/>
                </w:rPr>
                <w:t xml:space="preserve"> </w:t>
              </w:r>
              <w:r w:rsidR="00452839" w:rsidRPr="00452839">
                <w:rPr>
                  <w:rFonts w:asciiTheme="minorHAnsi" w:hAnsiTheme="minorHAnsi"/>
                  <w:noProof/>
                  <w:highlight w:val="cyan"/>
                </w:rPr>
                <w:t>Workview</w:t>
              </w:r>
            </w:ins>
            <w:r w:rsidR="00452839">
              <w:rPr>
                <w:rFonts w:asciiTheme="minorHAnsi" w:hAnsiTheme="minorHAnsi"/>
                <w:noProof/>
              </w:rPr>
              <w:t xml:space="preserve"> </w:t>
            </w:r>
            <w:r w:rsidRPr="00077803">
              <w:rPr>
                <w:rFonts w:asciiTheme="minorHAnsi" w:hAnsiTheme="minorHAnsi"/>
                <w:noProof/>
              </w:rPr>
              <w:t>(OCSS)</w:t>
            </w:r>
          </w:p>
          <w:p w14:paraId="51335E3D" w14:textId="6252F7BF" w:rsidR="00077803" w:rsidRPr="00077803" w:rsidRDefault="00077803" w:rsidP="00077803">
            <w:pPr>
              <w:rPr>
                <w:rFonts w:asciiTheme="minorHAnsi" w:hAnsiTheme="minorHAnsi"/>
                <w:noProof/>
              </w:rPr>
            </w:pPr>
            <w:r w:rsidRPr="00077803">
              <w:rPr>
                <w:rFonts w:asciiTheme="minorHAnsi" w:hAnsiTheme="minorHAnsi"/>
                <w:noProof/>
              </w:rPr>
              <w:t>PeerPlace (FCFC)</w:t>
            </w:r>
          </w:p>
          <w:bookmarkEnd w:id="201"/>
          <w:p w14:paraId="72096F6B" w14:textId="77777777" w:rsidR="00077803" w:rsidRPr="00077803" w:rsidRDefault="00077803" w:rsidP="00077803">
            <w:pPr>
              <w:rPr>
                <w:rFonts w:asciiTheme="minorHAnsi" w:hAnsiTheme="minorHAnsi"/>
                <w:noProof/>
              </w:rPr>
            </w:pPr>
            <w:r w:rsidRPr="00077803">
              <w:rPr>
                <w:rFonts w:asciiTheme="minorHAnsi" w:hAnsiTheme="minorHAnsi"/>
                <w:noProof/>
              </w:rPr>
              <w:t>PeerPlace (DSAS)</w:t>
            </w:r>
          </w:p>
          <w:p w14:paraId="3B7DEAB9" w14:textId="77777777" w:rsidR="00077803" w:rsidRPr="00077803" w:rsidRDefault="00077803" w:rsidP="00077803">
            <w:pPr>
              <w:rPr>
                <w:rFonts w:asciiTheme="minorHAnsi" w:hAnsiTheme="minorHAnsi"/>
                <w:noProof/>
              </w:rPr>
            </w:pPr>
            <w:r w:rsidRPr="00077803">
              <w:rPr>
                <w:rFonts w:asciiTheme="minorHAnsi" w:hAnsiTheme="minorHAnsi"/>
                <w:noProof/>
              </w:rPr>
              <w:t>SACWIS (CFS)</w:t>
            </w:r>
          </w:p>
          <w:p w14:paraId="68A27FEA" w14:textId="77777777" w:rsidR="00077803" w:rsidRPr="00077803" w:rsidRDefault="00077803" w:rsidP="00077803">
            <w:pPr>
              <w:rPr>
                <w:rFonts w:asciiTheme="minorHAnsi" w:hAnsiTheme="minorHAnsi"/>
                <w:color w:val="000000"/>
              </w:rPr>
            </w:pPr>
            <w:r w:rsidRPr="00077803">
              <w:rPr>
                <w:rFonts w:asciiTheme="minorHAnsi" w:hAnsiTheme="minorHAnsi"/>
              </w:rPr>
              <w:t>SETS (OCSS)</w:t>
            </w:r>
          </w:p>
          <w:p w14:paraId="20475732" w14:textId="77777777" w:rsidR="00077803" w:rsidRPr="00077803" w:rsidRDefault="00077803" w:rsidP="00077803">
            <w:pPr>
              <w:rPr>
                <w:rFonts w:asciiTheme="minorHAnsi" w:hAnsiTheme="minorHAnsi"/>
                <w:noProof/>
              </w:rPr>
            </w:pPr>
          </w:p>
        </w:tc>
        <w:tc>
          <w:tcPr>
            <w:tcW w:w="2292" w:type="dxa"/>
          </w:tcPr>
          <w:p w14:paraId="76EE9726" w14:textId="77777777" w:rsidR="00077803" w:rsidRPr="00077803" w:rsidRDefault="00077803" w:rsidP="00077803">
            <w:pPr>
              <w:rPr>
                <w:rFonts w:asciiTheme="minorHAnsi" w:hAnsiTheme="minorHAnsi"/>
              </w:rPr>
            </w:pPr>
            <w:r w:rsidRPr="00077803">
              <w:rPr>
                <w:rFonts w:asciiTheme="minorHAnsi" w:hAnsiTheme="minorHAnsi"/>
              </w:rPr>
              <w:lastRenderedPageBreak/>
              <w:t>List provided by HHS;</w:t>
            </w:r>
          </w:p>
          <w:p w14:paraId="3E6DD81D" w14:textId="77777777" w:rsidR="00077803" w:rsidRPr="00077803" w:rsidRDefault="00077803" w:rsidP="00077803">
            <w:pPr>
              <w:rPr>
                <w:rFonts w:asciiTheme="minorHAnsi" w:hAnsiTheme="minorHAnsi"/>
              </w:rPr>
            </w:pPr>
          </w:p>
          <w:p w14:paraId="6BE8E36A" w14:textId="57759634" w:rsidR="00077803" w:rsidRPr="003A4F82" w:rsidRDefault="00077803" w:rsidP="00077803">
            <w:pPr>
              <w:rPr>
                <w:rFonts w:asciiTheme="minorHAnsi" w:hAnsiTheme="minorHAnsi"/>
              </w:rPr>
            </w:pPr>
            <w:r w:rsidRPr="00077803">
              <w:rPr>
                <w:rFonts w:asciiTheme="minorHAnsi" w:hAnsiTheme="minorHAnsi"/>
              </w:rPr>
              <w:lastRenderedPageBreak/>
              <w:t>Alpha order this list</w:t>
            </w:r>
          </w:p>
        </w:tc>
      </w:tr>
      <w:tr w:rsidR="00077803" w:rsidRPr="003A4F82" w14:paraId="1323CAD5" w14:textId="77777777" w:rsidTr="003A4F82">
        <w:tc>
          <w:tcPr>
            <w:tcW w:w="2695" w:type="dxa"/>
          </w:tcPr>
          <w:p w14:paraId="5F2DFB9F" w14:textId="315DD821" w:rsidR="00077803" w:rsidRDefault="00077803" w:rsidP="00077803">
            <w:pPr>
              <w:rPr>
                <w:rFonts w:asciiTheme="minorHAnsi" w:hAnsiTheme="minorHAnsi"/>
                <w:noProof/>
              </w:rPr>
            </w:pPr>
            <w:r>
              <w:rPr>
                <w:rFonts w:asciiTheme="minorHAnsi" w:hAnsiTheme="minorHAnsi"/>
                <w:noProof/>
              </w:rPr>
              <w:lastRenderedPageBreak/>
              <w:t>HHS Detail – Contact ID</w:t>
            </w:r>
          </w:p>
        </w:tc>
        <w:tc>
          <w:tcPr>
            <w:tcW w:w="1420" w:type="dxa"/>
          </w:tcPr>
          <w:p w14:paraId="021AFD93" w14:textId="77777777" w:rsidR="00077803" w:rsidRPr="003A4F82" w:rsidRDefault="00077803" w:rsidP="00077803">
            <w:pPr>
              <w:rPr>
                <w:rFonts w:asciiTheme="minorHAnsi" w:hAnsiTheme="minorHAnsi"/>
                <w:noProof/>
              </w:rPr>
            </w:pPr>
          </w:p>
        </w:tc>
        <w:tc>
          <w:tcPr>
            <w:tcW w:w="4072" w:type="dxa"/>
          </w:tcPr>
          <w:p w14:paraId="607E98B6" w14:textId="77777777" w:rsidR="00077803" w:rsidRPr="003A4F82" w:rsidRDefault="00077803" w:rsidP="00077803"/>
        </w:tc>
        <w:tc>
          <w:tcPr>
            <w:tcW w:w="2292" w:type="dxa"/>
          </w:tcPr>
          <w:p w14:paraId="73B573AE" w14:textId="0ED435D3"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3A4F82" w14:paraId="6A392DD5" w14:textId="77777777" w:rsidTr="003A4F82">
        <w:tc>
          <w:tcPr>
            <w:tcW w:w="2695" w:type="dxa"/>
          </w:tcPr>
          <w:p w14:paraId="35DAC2EF" w14:textId="2D8208A8" w:rsidR="00077803" w:rsidRDefault="00077803" w:rsidP="00077803">
            <w:pPr>
              <w:rPr>
                <w:rFonts w:asciiTheme="minorHAnsi" w:hAnsiTheme="minorHAnsi"/>
                <w:noProof/>
              </w:rPr>
            </w:pPr>
            <w:r>
              <w:rPr>
                <w:rFonts w:asciiTheme="minorHAnsi" w:hAnsiTheme="minorHAnsi"/>
                <w:noProof/>
              </w:rPr>
              <w:t>HHS Detail – Import Source</w:t>
            </w:r>
          </w:p>
        </w:tc>
        <w:tc>
          <w:tcPr>
            <w:tcW w:w="1420" w:type="dxa"/>
          </w:tcPr>
          <w:p w14:paraId="24751CDF" w14:textId="77777777" w:rsidR="00077803" w:rsidRPr="003A4F82" w:rsidRDefault="00077803" w:rsidP="00077803">
            <w:pPr>
              <w:rPr>
                <w:rFonts w:asciiTheme="minorHAnsi" w:hAnsiTheme="minorHAnsi"/>
                <w:noProof/>
              </w:rPr>
            </w:pPr>
          </w:p>
        </w:tc>
        <w:tc>
          <w:tcPr>
            <w:tcW w:w="4072" w:type="dxa"/>
          </w:tcPr>
          <w:p w14:paraId="3BE16CE1" w14:textId="77777777" w:rsidR="00077803" w:rsidRPr="003A4F82" w:rsidRDefault="00077803" w:rsidP="00077803"/>
        </w:tc>
        <w:tc>
          <w:tcPr>
            <w:tcW w:w="2292" w:type="dxa"/>
          </w:tcPr>
          <w:p w14:paraId="521AD3B8" w14:textId="51EFCF42"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3A4F82" w14:paraId="60429E2B" w14:textId="77777777" w:rsidTr="003A4F82">
        <w:tc>
          <w:tcPr>
            <w:tcW w:w="2695" w:type="dxa"/>
          </w:tcPr>
          <w:p w14:paraId="6174675C" w14:textId="2C021E59" w:rsidR="00077803" w:rsidRDefault="00077803" w:rsidP="00077803">
            <w:pPr>
              <w:rPr>
                <w:rFonts w:asciiTheme="minorHAnsi" w:hAnsiTheme="minorHAnsi"/>
                <w:noProof/>
              </w:rPr>
            </w:pPr>
            <w:r>
              <w:rPr>
                <w:rFonts w:asciiTheme="minorHAnsi" w:hAnsiTheme="minorHAnsi"/>
                <w:noProof/>
              </w:rPr>
              <w:t>HHS Detail – Create User</w:t>
            </w:r>
          </w:p>
        </w:tc>
        <w:tc>
          <w:tcPr>
            <w:tcW w:w="1420" w:type="dxa"/>
          </w:tcPr>
          <w:p w14:paraId="49AE1561" w14:textId="77777777" w:rsidR="00077803" w:rsidRPr="003A4F82" w:rsidRDefault="00077803" w:rsidP="00077803">
            <w:pPr>
              <w:rPr>
                <w:rFonts w:asciiTheme="minorHAnsi" w:hAnsiTheme="minorHAnsi"/>
                <w:noProof/>
              </w:rPr>
            </w:pPr>
          </w:p>
        </w:tc>
        <w:tc>
          <w:tcPr>
            <w:tcW w:w="4072" w:type="dxa"/>
          </w:tcPr>
          <w:p w14:paraId="367705BA" w14:textId="77777777" w:rsidR="00077803" w:rsidRPr="003A4F82" w:rsidRDefault="00077803" w:rsidP="00077803"/>
        </w:tc>
        <w:tc>
          <w:tcPr>
            <w:tcW w:w="2292" w:type="dxa"/>
          </w:tcPr>
          <w:p w14:paraId="0F238218" w14:textId="21A3ABA3"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3A4F82" w14:paraId="2C6C48CA" w14:textId="77777777" w:rsidTr="003A4F82">
        <w:tc>
          <w:tcPr>
            <w:tcW w:w="2695" w:type="dxa"/>
          </w:tcPr>
          <w:p w14:paraId="1932789F" w14:textId="700209E4" w:rsidR="00077803" w:rsidRDefault="00077803" w:rsidP="00077803">
            <w:pPr>
              <w:rPr>
                <w:rFonts w:asciiTheme="minorHAnsi" w:hAnsiTheme="minorHAnsi"/>
                <w:noProof/>
              </w:rPr>
            </w:pPr>
            <w:r>
              <w:rPr>
                <w:rFonts w:asciiTheme="minorHAnsi" w:hAnsiTheme="minorHAnsi"/>
                <w:noProof/>
              </w:rPr>
              <w:t>HHS Detail – Create Date</w:t>
            </w:r>
          </w:p>
        </w:tc>
        <w:tc>
          <w:tcPr>
            <w:tcW w:w="1420" w:type="dxa"/>
          </w:tcPr>
          <w:p w14:paraId="404A2289" w14:textId="77777777" w:rsidR="00077803" w:rsidRPr="003A4F82" w:rsidRDefault="00077803" w:rsidP="00077803">
            <w:pPr>
              <w:rPr>
                <w:rFonts w:asciiTheme="minorHAnsi" w:hAnsiTheme="minorHAnsi"/>
                <w:noProof/>
              </w:rPr>
            </w:pPr>
          </w:p>
        </w:tc>
        <w:tc>
          <w:tcPr>
            <w:tcW w:w="4072" w:type="dxa"/>
          </w:tcPr>
          <w:p w14:paraId="771BB323" w14:textId="77777777" w:rsidR="00077803" w:rsidRPr="003A4F82" w:rsidRDefault="00077803" w:rsidP="00077803"/>
        </w:tc>
        <w:tc>
          <w:tcPr>
            <w:tcW w:w="2292" w:type="dxa"/>
          </w:tcPr>
          <w:p w14:paraId="7CB44FF4" w14:textId="124840EF"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3A4F82" w14:paraId="301ED938" w14:textId="77777777" w:rsidTr="003A4F82">
        <w:tc>
          <w:tcPr>
            <w:tcW w:w="2695" w:type="dxa"/>
          </w:tcPr>
          <w:p w14:paraId="3FDBFE03" w14:textId="30C039E4" w:rsidR="00077803" w:rsidRDefault="00077803" w:rsidP="00077803">
            <w:pPr>
              <w:rPr>
                <w:rFonts w:asciiTheme="minorHAnsi" w:hAnsiTheme="minorHAnsi"/>
                <w:noProof/>
              </w:rPr>
            </w:pPr>
            <w:r>
              <w:rPr>
                <w:rFonts w:asciiTheme="minorHAnsi" w:hAnsiTheme="minorHAnsi"/>
                <w:noProof/>
              </w:rPr>
              <w:t>HHS Detail – Modify User</w:t>
            </w:r>
          </w:p>
        </w:tc>
        <w:tc>
          <w:tcPr>
            <w:tcW w:w="1420" w:type="dxa"/>
          </w:tcPr>
          <w:p w14:paraId="75AC9E64" w14:textId="77777777" w:rsidR="00077803" w:rsidRPr="003A4F82" w:rsidRDefault="00077803" w:rsidP="00077803">
            <w:pPr>
              <w:rPr>
                <w:rFonts w:asciiTheme="minorHAnsi" w:hAnsiTheme="minorHAnsi"/>
                <w:noProof/>
              </w:rPr>
            </w:pPr>
          </w:p>
        </w:tc>
        <w:tc>
          <w:tcPr>
            <w:tcW w:w="4072" w:type="dxa"/>
          </w:tcPr>
          <w:p w14:paraId="7A455258" w14:textId="77777777" w:rsidR="00077803" w:rsidRPr="003A4F82" w:rsidRDefault="00077803" w:rsidP="00077803"/>
        </w:tc>
        <w:tc>
          <w:tcPr>
            <w:tcW w:w="2292" w:type="dxa"/>
          </w:tcPr>
          <w:p w14:paraId="5074E916" w14:textId="206DCA86"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3A4F82" w14:paraId="024207CA" w14:textId="77777777" w:rsidTr="003A4F82">
        <w:tc>
          <w:tcPr>
            <w:tcW w:w="2695" w:type="dxa"/>
          </w:tcPr>
          <w:p w14:paraId="19850912" w14:textId="682CB0B7" w:rsidR="00077803" w:rsidRDefault="00077803" w:rsidP="00077803">
            <w:pPr>
              <w:rPr>
                <w:rFonts w:asciiTheme="minorHAnsi" w:hAnsiTheme="minorHAnsi"/>
                <w:noProof/>
              </w:rPr>
            </w:pPr>
            <w:r>
              <w:rPr>
                <w:rFonts w:asciiTheme="minorHAnsi" w:hAnsiTheme="minorHAnsi"/>
                <w:noProof/>
              </w:rPr>
              <w:t>HHS Detail – Modify Date</w:t>
            </w:r>
          </w:p>
        </w:tc>
        <w:tc>
          <w:tcPr>
            <w:tcW w:w="1420" w:type="dxa"/>
          </w:tcPr>
          <w:p w14:paraId="1FB9B8BB" w14:textId="77777777" w:rsidR="00077803" w:rsidRPr="003A4F82" w:rsidRDefault="00077803" w:rsidP="00077803">
            <w:pPr>
              <w:rPr>
                <w:rFonts w:asciiTheme="minorHAnsi" w:hAnsiTheme="minorHAnsi"/>
                <w:noProof/>
              </w:rPr>
            </w:pPr>
          </w:p>
        </w:tc>
        <w:tc>
          <w:tcPr>
            <w:tcW w:w="4072" w:type="dxa"/>
          </w:tcPr>
          <w:p w14:paraId="32F09276" w14:textId="77777777" w:rsidR="00077803" w:rsidRPr="003A4F82" w:rsidRDefault="00077803" w:rsidP="00077803"/>
        </w:tc>
        <w:tc>
          <w:tcPr>
            <w:tcW w:w="2292" w:type="dxa"/>
          </w:tcPr>
          <w:p w14:paraId="522F7901" w14:textId="1D746E8C" w:rsidR="00077803" w:rsidRPr="003A4F82" w:rsidRDefault="00077803" w:rsidP="00077803">
            <w:pPr>
              <w:rPr>
                <w:rFonts w:asciiTheme="minorHAnsi" w:hAnsiTheme="minorHAnsi"/>
              </w:rPr>
            </w:pPr>
            <w:r>
              <w:rPr>
                <w:rFonts w:asciiTheme="minorHAnsi" w:hAnsiTheme="minorHAnsi"/>
              </w:rPr>
              <w:t>Replicate from Contact Detail, R/O</w:t>
            </w:r>
          </w:p>
        </w:tc>
      </w:tr>
      <w:tr w:rsidR="00077803" w:rsidRPr="006F2CE3" w14:paraId="73C356EC" w14:textId="77777777" w:rsidTr="003A4F82">
        <w:tc>
          <w:tcPr>
            <w:tcW w:w="2695" w:type="dxa"/>
          </w:tcPr>
          <w:p w14:paraId="5C78B806" w14:textId="77777777" w:rsidR="00077803" w:rsidRPr="006F2CE3" w:rsidRDefault="00077803" w:rsidP="00077803">
            <w:pPr>
              <w:rPr>
                <w:rFonts w:asciiTheme="minorHAnsi" w:hAnsiTheme="minorHAnsi"/>
                <w:b/>
                <w:noProof/>
              </w:rPr>
            </w:pPr>
            <w:r w:rsidRPr="006F2CE3">
              <w:rPr>
                <w:rFonts w:asciiTheme="minorHAnsi" w:hAnsiTheme="minorHAnsi"/>
                <w:b/>
                <w:noProof/>
              </w:rPr>
              <w:t>SkillUp</w:t>
            </w:r>
          </w:p>
        </w:tc>
        <w:tc>
          <w:tcPr>
            <w:tcW w:w="1420" w:type="dxa"/>
          </w:tcPr>
          <w:p w14:paraId="1E38B3D2" w14:textId="77777777" w:rsidR="00077803" w:rsidRPr="006F2CE3" w:rsidRDefault="00077803" w:rsidP="00077803">
            <w:pPr>
              <w:rPr>
                <w:rFonts w:asciiTheme="minorHAnsi" w:hAnsiTheme="minorHAnsi"/>
                <w:b/>
                <w:noProof/>
              </w:rPr>
            </w:pPr>
          </w:p>
        </w:tc>
        <w:tc>
          <w:tcPr>
            <w:tcW w:w="4072" w:type="dxa"/>
          </w:tcPr>
          <w:p w14:paraId="00573983" w14:textId="77777777" w:rsidR="00077803" w:rsidRPr="006F2CE3" w:rsidRDefault="00077803" w:rsidP="00077803">
            <w:pPr>
              <w:rPr>
                <w:rFonts w:asciiTheme="minorHAnsi" w:hAnsiTheme="minorHAnsi"/>
                <w:b/>
                <w:noProof/>
              </w:rPr>
            </w:pPr>
          </w:p>
        </w:tc>
        <w:tc>
          <w:tcPr>
            <w:tcW w:w="2292" w:type="dxa"/>
          </w:tcPr>
          <w:p w14:paraId="2D460F3D" w14:textId="570D9641" w:rsidR="00077803" w:rsidRPr="006F2CE3" w:rsidRDefault="00077803" w:rsidP="00077803">
            <w:pPr>
              <w:rPr>
                <w:rFonts w:asciiTheme="minorHAnsi" w:hAnsiTheme="minorHAnsi"/>
                <w:b/>
              </w:rPr>
            </w:pPr>
            <w:r w:rsidRPr="006F2CE3">
              <w:rPr>
                <w:rFonts w:asciiTheme="minorHAnsi" w:hAnsiTheme="minorHAnsi"/>
                <w:b/>
              </w:rPr>
              <w:t>New tab to designate c</w:t>
            </w:r>
            <w:r>
              <w:rPr>
                <w:rFonts w:asciiTheme="minorHAnsi" w:hAnsiTheme="minorHAnsi"/>
                <w:b/>
              </w:rPr>
              <w:t>redential</w:t>
            </w:r>
            <w:r w:rsidRPr="006F2CE3">
              <w:rPr>
                <w:rFonts w:asciiTheme="minorHAnsi" w:hAnsiTheme="minorHAnsi"/>
                <w:b/>
              </w:rPr>
              <w:t xml:space="preserve">s/trainings this </w:t>
            </w:r>
            <w:r>
              <w:rPr>
                <w:rFonts w:asciiTheme="minorHAnsi" w:hAnsiTheme="minorHAnsi"/>
                <w:b/>
              </w:rPr>
              <w:t>contact possesses</w:t>
            </w:r>
            <w:r w:rsidRPr="006F2CE3">
              <w:rPr>
                <w:rFonts w:asciiTheme="minorHAnsi" w:hAnsiTheme="minorHAnsi"/>
                <w:b/>
              </w:rPr>
              <w:t>; grid view</w:t>
            </w:r>
            <w:r w:rsidR="00142EAD">
              <w:rPr>
                <w:rFonts w:asciiTheme="minorHAnsi" w:hAnsiTheme="minorHAnsi"/>
                <w:b/>
              </w:rPr>
              <w:t xml:space="preserve"> ###</w:t>
            </w:r>
          </w:p>
        </w:tc>
      </w:tr>
      <w:tr w:rsidR="00077803" w:rsidRPr="00077803" w14:paraId="1B51D0A3" w14:textId="77777777" w:rsidTr="00077803">
        <w:tc>
          <w:tcPr>
            <w:tcW w:w="2695" w:type="dxa"/>
          </w:tcPr>
          <w:p w14:paraId="77DD1262" w14:textId="4D97DB44" w:rsidR="00077803" w:rsidRPr="00077803" w:rsidRDefault="00077803" w:rsidP="006517CC">
            <w:pPr>
              <w:rPr>
                <w:rFonts w:asciiTheme="minorHAnsi" w:hAnsiTheme="minorHAnsi"/>
                <w:noProof/>
              </w:rPr>
            </w:pPr>
            <w:del w:id="203" w:author="Valerie Parker" w:date="2018-02-02T15:05:00Z">
              <w:r w:rsidRPr="00077803" w:rsidDel="00634E8D">
                <w:rPr>
                  <w:rFonts w:asciiTheme="minorHAnsi" w:hAnsiTheme="minorHAnsi"/>
                  <w:noProof/>
                </w:rPr>
                <w:delText>SkillUp &gt; Skill/Credential Name</w:delText>
              </w:r>
            </w:del>
          </w:p>
        </w:tc>
        <w:tc>
          <w:tcPr>
            <w:tcW w:w="1420" w:type="dxa"/>
          </w:tcPr>
          <w:p w14:paraId="77172007" w14:textId="34E4EE54" w:rsidR="00077803" w:rsidRPr="00077803" w:rsidRDefault="00077803" w:rsidP="006517CC">
            <w:pPr>
              <w:rPr>
                <w:rFonts w:asciiTheme="minorHAnsi" w:hAnsiTheme="minorHAnsi"/>
                <w:noProof/>
              </w:rPr>
            </w:pPr>
            <w:del w:id="204" w:author="Valerie Parker" w:date="2018-02-02T15:05:00Z">
              <w:r w:rsidRPr="00077803" w:rsidDel="00634E8D">
                <w:rPr>
                  <w:rFonts w:asciiTheme="minorHAnsi" w:hAnsiTheme="minorHAnsi"/>
                  <w:noProof/>
                </w:rPr>
                <w:delText>Lookup to Credentials entity</w:delText>
              </w:r>
            </w:del>
          </w:p>
        </w:tc>
        <w:tc>
          <w:tcPr>
            <w:tcW w:w="4072" w:type="dxa"/>
          </w:tcPr>
          <w:p w14:paraId="4D349212" w14:textId="77777777" w:rsidR="00077803" w:rsidRPr="00077803" w:rsidRDefault="00077803" w:rsidP="006517CC">
            <w:pPr>
              <w:rPr>
                <w:rFonts w:asciiTheme="minorHAnsi" w:hAnsiTheme="minorHAnsi"/>
                <w:noProof/>
              </w:rPr>
            </w:pPr>
          </w:p>
        </w:tc>
        <w:tc>
          <w:tcPr>
            <w:tcW w:w="2292" w:type="dxa"/>
          </w:tcPr>
          <w:p w14:paraId="74D49B2C" w14:textId="72F4D038" w:rsidR="00077803" w:rsidRPr="00077803" w:rsidRDefault="00077803" w:rsidP="006517CC">
            <w:pPr>
              <w:rPr>
                <w:rFonts w:asciiTheme="minorHAnsi" w:hAnsiTheme="minorHAnsi"/>
              </w:rPr>
            </w:pPr>
            <w:del w:id="205" w:author="Valerie Parker" w:date="2018-02-02T15:05:00Z">
              <w:r w:rsidRPr="00077803" w:rsidDel="00634E8D">
                <w:rPr>
                  <w:rFonts w:asciiTheme="minorHAnsi" w:hAnsiTheme="minorHAnsi"/>
                </w:rPr>
                <w:delText>User will select the Skill/Credential Name, all other fields will default from the selected Skill/Credential</w:delText>
              </w:r>
            </w:del>
          </w:p>
        </w:tc>
      </w:tr>
      <w:tr w:rsidR="00077803" w:rsidRPr="00077803" w14:paraId="6895CE19" w14:textId="77777777" w:rsidTr="00DC401B">
        <w:tc>
          <w:tcPr>
            <w:tcW w:w="2695" w:type="dxa"/>
          </w:tcPr>
          <w:p w14:paraId="0F3D7201" w14:textId="77777777" w:rsidR="00077803" w:rsidRPr="00077803" w:rsidRDefault="00077803" w:rsidP="00077803">
            <w:pPr>
              <w:rPr>
                <w:rFonts w:asciiTheme="minorHAnsi" w:hAnsiTheme="minorHAnsi"/>
                <w:noProof/>
              </w:rPr>
            </w:pPr>
            <w:r w:rsidRPr="00077803">
              <w:rPr>
                <w:rFonts w:asciiTheme="minorHAnsi" w:hAnsiTheme="minorHAnsi"/>
                <w:noProof/>
              </w:rPr>
              <w:t>SkillUp &gt; Category</w:t>
            </w:r>
          </w:p>
        </w:tc>
        <w:tc>
          <w:tcPr>
            <w:tcW w:w="1420" w:type="dxa"/>
          </w:tcPr>
          <w:p w14:paraId="434B4689" w14:textId="77777777" w:rsidR="00077803" w:rsidRPr="00077803" w:rsidRDefault="00077803" w:rsidP="00077803">
            <w:pPr>
              <w:rPr>
                <w:rFonts w:asciiTheme="minorHAnsi" w:hAnsiTheme="minorHAnsi"/>
                <w:noProof/>
              </w:rPr>
            </w:pPr>
          </w:p>
        </w:tc>
        <w:tc>
          <w:tcPr>
            <w:tcW w:w="4072" w:type="dxa"/>
          </w:tcPr>
          <w:p w14:paraId="39DDDC1F" w14:textId="77777777" w:rsidR="00077803" w:rsidRPr="00077803" w:rsidRDefault="00077803" w:rsidP="00077803">
            <w:pPr>
              <w:rPr>
                <w:rFonts w:asciiTheme="minorHAnsi" w:hAnsiTheme="minorHAnsi"/>
                <w:noProof/>
              </w:rPr>
            </w:pPr>
          </w:p>
        </w:tc>
        <w:tc>
          <w:tcPr>
            <w:tcW w:w="2292" w:type="dxa"/>
          </w:tcPr>
          <w:p w14:paraId="0F526FC0" w14:textId="77777777" w:rsidR="00077803" w:rsidRPr="00077803" w:rsidRDefault="00077803" w:rsidP="00077803">
            <w:pPr>
              <w:rPr>
                <w:rFonts w:asciiTheme="minorHAnsi" w:hAnsiTheme="minorHAnsi"/>
              </w:rPr>
            </w:pPr>
            <w:r w:rsidRPr="00077803">
              <w:rPr>
                <w:rFonts w:asciiTheme="minorHAnsi" w:hAnsiTheme="minorHAnsi"/>
                <w:noProof/>
              </w:rPr>
              <w:t>Pull from Skills/Credentials entity</w:t>
            </w:r>
          </w:p>
        </w:tc>
      </w:tr>
      <w:tr w:rsidR="00077803" w:rsidRPr="00077803" w14:paraId="4D6D275C" w14:textId="77777777" w:rsidTr="00DC401B">
        <w:tc>
          <w:tcPr>
            <w:tcW w:w="2695" w:type="dxa"/>
          </w:tcPr>
          <w:p w14:paraId="56107B82" w14:textId="77777777" w:rsidR="00077803" w:rsidRPr="00077803" w:rsidRDefault="00077803" w:rsidP="00077803">
            <w:pPr>
              <w:rPr>
                <w:rFonts w:asciiTheme="minorHAnsi" w:hAnsiTheme="minorHAnsi"/>
                <w:noProof/>
              </w:rPr>
            </w:pPr>
            <w:r w:rsidRPr="00077803">
              <w:rPr>
                <w:rFonts w:asciiTheme="minorHAnsi" w:hAnsiTheme="minorHAnsi"/>
                <w:noProof/>
              </w:rPr>
              <w:t>SkillUp &gt; Skill Type</w:t>
            </w:r>
          </w:p>
        </w:tc>
        <w:tc>
          <w:tcPr>
            <w:tcW w:w="1420" w:type="dxa"/>
          </w:tcPr>
          <w:p w14:paraId="515F0FAE" w14:textId="77777777" w:rsidR="00077803" w:rsidRPr="00077803" w:rsidRDefault="00077803" w:rsidP="00077803">
            <w:pPr>
              <w:rPr>
                <w:rFonts w:asciiTheme="minorHAnsi" w:hAnsiTheme="minorHAnsi"/>
                <w:noProof/>
              </w:rPr>
            </w:pPr>
          </w:p>
        </w:tc>
        <w:tc>
          <w:tcPr>
            <w:tcW w:w="4072" w:type="dxa"/>
          </w:tcPr>
          <w:p w14:paraId="46E95DCD" w14:textId="77777777" w:rsidR="00077803" w:rsidRPr="00077803" w:rsidRDefault="00077803" w:rsidP="00077803">
            <w:pPr>
              <w:rPr>
                <w:rFonts w:asciiTheme="minorHAnsi" w:hAnsiTheme="minorHAnsi"/>
                <w:noProof/>
              </w:rPr>
            </w:pPr>
          </w:p>
        </w:tc>
        <w:tc>
          <w:tcPr>
            <w:tcW w:w="2292" w:type="dxa"/>
          </w:tcPr>
          <w:p w14:paraId="01C06847" w14:textId="77777777" w:rsidR="00077803" w:rsidRPr="00077803" w:rsidRDefault="00077803" w:rsidP="00077803">
            <w:pPr>
              <w:rPr>
                <w:rFonts w:asciiTheme="minorHAnsi" w:hAnsiTheme="minorHAnsi"/>
              </w:rPr>
            </w:pPr>
            <w:r w:rsidRPr="00077803">
              <w:rPr>
                <w:rFonts w:asciiTheme="minorHAnsi" w:hAnsiTheme="minorHAnsi"/>
                <w:noProof/>
              </w:rPr>
              <w:t>Pull from Skills/Credentials entity</w:t>
            </w:r>
          </w:p>
        </w:tc>
      </w:tr>
      <w:tr w:rsidR="00634E8D" w:rsidRPr="00077803" w14:paraId="73E6FC07" w14:textId="77777777" w:rsidTr="00DC401B">
        <w:tc>
          <w:tcPr>
            <w:tcW w:w="2695" w:type="dxa"/>
          </w:tcPr>
          <w:p w14:paraId="6F8BDDC5" w14:textId="77777777" w:rsidR="00634E8D" w:rsidRPr="00077803" w:rsidRDefault="00634E8D" w:rsidP="00634E8D">
            <w:pPr>
              <w:rPr>
                <w:rFonts w:asciiTheme="minorHAnsi" w:hAnsiTheme="minorHAnsi"/>
                <w:noProof/>
              </w:rPr>
            </w:pPr>
            <w:r w:rsidRPr="00077803">
              <w:rPr>
                <w:rFonts w:asciiTheme="minorHAnsi" w:hAnsiTheme="minorHAnsi"/>
                <w:noProof/>
              </w:rPr>
              <w:t>SkillUp &gt; Skill SubType</w:t>
            </w:r>
          </w:p>
        </w:tc>
        <w:tc>
          <w:tcPr>
            <w:tcW w:w="1420" w:type="dxa"/>
          </w:tcPr>
          <w:p w14:paraId="63C7CE3E" w14:textId="1AE2DF61" w:rsidR="00634E8D" w:rsidRPr="00077803" w:rsidRDefault="00634E8D" w:rsidP="00634E8D">
            <w:pPr>
              <w:rPr>
                <w:rFonts w:asciiTheme="minorHAnsi" w:hAnsiTheme="minorHAnsi"/>
                <w:noProof/>
              </w:rPr>
            </w:pPr>
            <w:ins w:id="206" w:author="Valerie Parker" w:date="2018-02-02T15:05:00Z">
              <w:r>
                <w:rPr>
                  <w:rFonts w:asciiTheme="minorHAnsi" w:hAnsiTheme="minorHAnsi"/>
                  <w:noProof/>
                </w:rPr>
                <w:t>Lookup to Skills/Credentials</w:t>
              </w:r>
            </w:ins>
          </w:p>
        </w:tc>
        <w:tc>
          <w:tcPr>
            <w:tcW w:w="4072" w:type="dxa"/>
          </w:tcPr>
          <w:p w14:paraId="03400E26" w14:textId="77777777" w:rsidR="00634E8D" w:rsidRPr="00077803" w:rsidRDefault="00634E8D" w:rsidP="00634E8D">
            <w:pPr>
              <w:rPr>
                <w:rFonts w:asciiTheme="minorHAnsi" w:hAnsiTheme="minorHAnsi"/>
                <w:noProof/>
              </w:rPr>
            </w:pPr>
          </w:p>
        </w:tc>
        <w:tc>
          <w:tcPr>
            <w:tcW w:w="2292" w:type="dxa"/>
          </w:tcPr>
          <w:p w14:paraId="4B6B7151" w14:textId="77777777" w:rsidR="00634E8D" w:rsidRPr="00077803" w:rsidRDefault="00634E8D" w:rsidP="00634E8D">
            <w:pPr>
              <w:rPr>
                <w:rFonts w:asciiTheme="minorHAnsi" w:hAnsiTheme="minorHAnsi"/>
              </w:rPr>
            </w:pPr>
            <w:r w:rsidRPr="00077803">
              <w:rPr>
                <w:rFonts w:asciiTheme="minorHAnsi" w:hAnsiTheme="minorHAnsi"/>
                <w:noProof/>
              </w:rPr>
              <w:t>Pull from Skills/Credentials entity</w:t>
            </w:r>
          </w:p>
        </w:tc>
      </w:tr>
      <w:tr w:rsidR="00634E8D" w:rsidRPr="00077803" w14:paraId="3C91BE1C" w14:textId="77777777" w:rsidTr="00DC401B">
        <w:tc>
          <w:tcPr>
            <w:tcW w:w="2695" w:type="dxa"/>
          </w:tcPr>
          <w:p w14:paraId="7F5F93F2" w14:textId="77777777" w:rsidR="00634E8D" w:rsidRPr="00077803" w:rsidRDefault="00634E8D" w:rsidP="00634E8D">
            <w:pPr>
              <w:rPr>
                <w:rFonts w:asciiTheme="minorHAnsi" w:hAnsiTheme="minorHAnsi"/>
                <w:noProof/>
              </w:rPr>
            </w:pPr>
            <w:r w:rsidRPr="00077803">
              <w:rPr>
                <w:rFonts w:asciiTheme="minorHAnsi" w:hAnsiTheme="minorHAnsi"/>
                <w:noProof/>
              </w:rPr>
              <w:t>SkillUp &gt; Credential Type</w:t>
            </w:r>
          </w:p>
        </w:tc>
        <w:tc>
          <w:tcPr>
            <w:tcW w:w="1420" w:type="dxa"/>
          </w:tcPr>
          <w:p w14:paraId="10BBB16A" w14:textId="77777777" w:rsidR="00634E8D" w:rsidRPr="00077803" w:rsidRDefault="00634E8D" w:rsidP="00634E8D">
            <w:pPr>
              <w:rPr>
                <w:rFonts w:asciiTheme="minorHAnsi" w:hAnsiTheme="minorHAnsi"/>
                <w:noProof/>
              </w:rPr>
            </w:pPr>
          </w:p>
        </w:tc>
        <w:tc>
          <w:tcPr>
            <w:tcW w:w="4072" w:type="dxa"/>
          </w:tcPr>
          <w:p w14:paraId="0B91E4C9" w14:textId="77777777" w:rsidR="00634E8D" w:rsidRPr="00077803" w:rsidRDefault="00634E8D" w:rsidP="00634E8D">
            <w:pPr>
              <w:rPr>
                <w:rFonts w:asciiTheme="minorHAnsi" w:hAnsiTheme="minorHAnsi"/>
                <w:noProof/>
              </w:rPr>
            </w:pPr>
          </w:p>
        </w:tc>
        <w:tc>
          <w:tcPr>
            <w:tcW w:w="2292" w:type="dxa"/>
          </w:tcPr>
          <w:p w14:paraId="7702AC1D" w14:textId="77777777" w:rsidR="00634E8D" w:rsidRPr="00077803" w:rsidRDefault="00634E8D" w:rsidP="00634E8D">
            <w:pPr>
              <w:rPr>
                <w:rFonts w:asciiTheme="minorHAnsi" w:hAnsiTheme="minorHAnsi"/>
              </w:rPr>
            </w:pPr>
            <w:r w:rsidRPr="00077803">
              <w:rPr>
                <w:rFonts w:asciiTheme="minorHAnsi" w:hAnsiTheme="minorHAnsi"/>
                <w:noProof/>
              </w:rPr>
              <w:t>Pull from Skills/Credentials entity</w:t>
            </w:r>
          </w:p>
        </w:tc>
      </w:tr>
      <w:tr w:rsidR="00634E8D" w:rsidRPr="00077803" w14:paraId="3C0C9D9A" w14:textId="77777777" w:rsidTr="00DC401B">
        <w:tc>
          <w:tcPr>
            <w:tcW w:w="2695" w:type="dxa"/>
          </w:tcPr>
          <w:p w14:paraId="3E370F77" w14:textId="77777777" w:rsidR="00634E8D" w:rsidRPr="00077803" w:rsidRDefault="00634E8D" w:rsidP="00634E8D">
            <w:pPr>
              <w:rPr>
                <w:rFonts w:asciiTheme="minorHAnsi" w:hAnsiTheme="minorHAnsi"/>
                <w:noProof/>
              </w:rPr>
            </w:pPr>
            <w:bookmarkStart w:id="207" w:name="_Hlk504740867"/>
            <w:r w:rsidRPr="00077803">
              <w:rPr>
                <w:rFonts w:asciiTheme="minorHAnsi" w:hAnsiTheme="minorHAnsi"/>
                <w:noProof/>
              </w:rPr>
              <w:lastRenderedPageBreak/>
              <w:t>SkillUp &gt; Credential SubType</w:t>
            </w:r>
          </w:p>
        </w:tc>
        <w:tc>
          <w:tcPr>
            <w:tcW w:w="1420" w:type="dxa"/>
          </w:tcPr>
          <w:p w14:paraId="61591328" w14:textId="5011FF62" w:rsidR="00634E8D" w:rsidRPr="00077803" w:rsidRDefault="00634E8D" w:rsidP="00634E8D">
            <w:pPr>
              <w:rPr>
                <w:rFonts w:asciiTheme="minorHAnsi" w:hAnsiTheme="minorHAnsi"/>
                <w:noProof/>
              </w:rPr>
            </w:pPr>
            <w:ins w:id="208" w:author="Valerie Parker" w:date="2018-02-02T15:06:00Z">
              <w:r>
                <w:rPr>
                  <w:rFonts w:asciiTheme="minorHAnsi" w:hAnsiTheme="minorHAnsi"/>
                  <w:noProof/>
                </w:rPr>
                <w:t>Lookup to Skills/Credentials</w:t>
              </w:r>
            </w:ins>
          </w:p>
        </w:tc>
        <w:tc>
          <w:tcPr>
            <w:tcW w:w="4072" w:type="dxa"/>
          </w:tcPr>
          <w:p w14:paraId="3140D7F3" w14:textId="77777777" w:rsidR="00634E8D" w:rsidRPr="00077803" w:rsidRDefault="00634E8D" w:rsidP="00634E8D">
            <w:pPr>
              <w:rPr>
                <w:rFonts w:asciiTheme="minorHAnsi" w:hAnsiTheme="minorHAnsi"/>
                <w:noProof/>
              </w:rPr>
            </w:pPr>
          </w:p>
        </w:tc>
        <w:tc>
          <w:tcPr>
            <w:tcW w:w="2292" w:type="dxa"/>
          </w:tcPr>
          <w:p w14:paraId="1FA946C4" w14:textId="22C3FFE6" w:rsidR="00634E8D" w:rsidRPr="00077803" w:rsidRDefault="00634E8D" w:rsidP="00634E8D">
            <w:pPr>
              <w:rPr>
                <w:rFonts w:asciiTheme="minorHAnsi" w:hAnsiTheme="minorHAnsi"/>
              </w:rPr>
            </w:pPr>
            <w:r w:rsidRPr="00077803">
              <w:rPr>
                <w:rFonts w:asciiTheme="minorHAnsi" w:hAnsiTheme="minorHAnsi"/>
                <w:noProof/>
              </w:rPr>
              <w:t>Pull from Skills/Credentials entity</w:t>
            </w:r>
          </w:p>
        </w:tc>
      </w:tr>
      <w:bookmarkEnd w:id="207"/>
      <w:tr w:rsidR="00634E8D" w:rsidRPr="00584664" w14:paraId="09735730" w14:textId="77777777" w:rsidTr="003A4F82">
        <w:tc>
          <w:tcPr>
            <w:tcW w:w="2695" w:type="dxa"/>
          </w:tcPr>
          <w:p w14:paraId="6F07E562" w14:textId="394E4B44" w:rsidR="00634E8D" w:rsidRPr="00077803" w:rsidRDefault="00634E8D" w:rsidP="00634E8D">
            <w:pPr>
              <w:rPr>
                <w:rFonts w:asciiTheme="minorHAnsi" w:hAnsiTheme="minorHAnsi"/>
                <w:noProof/>
              </w:rPr>
            </w:pPr>
            <w:r w:rsidRPr="00077803">
              <w:rPr>
                <w:rFonts w:asciiTheme="minorHAnsi" w:hAnsiTheme="minorHAnsi"/>
                <w:noProof/>
              </w:rPr>
              <w:t>SkillUp &gt; Date Obtained</w:t>
            </w:r>
          </w:p>
        </w:tc>
        <w:tc>
          <w:tcPr>
            <w:tcW w:w="1420" w:type="dxa"/>
          </w:tcPr>
          <w:p w14:paraId="1CF7CA8D" w14:textId="2A93BA45" w:rsidR="00634E8D" w:rsidRPr="00077803" w:rsidRDefault="00634E8D" w:rsidP="00634E8D">
            <w:pPr>
              <w:rPr>
                <w:rFonts w:asciiTheme="minorHAnsi" w:hAnsiTheme="minorHAnsi"/>
                <w:noProof/>
              </w:rPr>
            </w:pPr>
            <w:r w:rsidRPr="00077803">
              <w:rPr>
                <w:rFonts w:asciiTheme="minorHAnsi" w:hAnsiTheme="minorHAnsi"/>
                <w:noProof/>
              </w:rPr>
              <w:t>date</w:t>
            </w:r>
          </w:p>
        </w:tc>
        <w:tc>
          <w:tcPr>
            <w:tcW w:w="4072" w:type="dxa"/>
          </w:tcPr>
          <w:p w14:paraId="69225711" w14:textId="77777777" w:rsidR="00634E8D" w:rsidRPr="00077803" w:rsidRDefault="00634E8D" w:rsidP="00634E8D">
            <w:pPr>
              <w:rPr>
                <w:rFonts w:asciiTheme="minorHAnsi" w:hAnsiTheme="minorHAnsi"/>
                <w:noProof/>
              </w:rPr>
            </w:pPr>
          </w:p>
        </w:tc>
        <w:tc>
          <w:tcPr>
            <w:tcW w:w="2292" w:type="dxa"/>
          </w:tcPr>
          <w:p w14:paraId="65730AD4" w14:textId="47E1198D" w:rsidR="00634E8D" w:rsidRPr="00584664" w:rsidRDefault="00634E8D" w:rsidP="00634E8D">
            <w:pPr>
              <w:rPr>
                <w:rFonts w:asciiTheme="minorHAnsi" w:hAnsiTheme="minorHAnsi"/>
              </w:rPr>
            </w:pPr>
            <w:r w:rsidRPr="00077803">
              <w:rPr>
                <w:rFonts w:asciiTheme="minorHAnsi" w:hAnsiTheme="minorHAnsi"/>
              </w:rPr>
              <w:t>Manual entry; for this Credential SubType for this contact</w:t>
            </w:r>
          </w:p>
        </w:tc>
      </w:tr>
      <w:tr w:rsidR="00634E8D" w:rsidRPr="00584664" w14:paraId="46B17630" w14:textId="77777777" w:rsidTr="003A4F82">
        <w:tc>
          <w:tcPr>
            <w:tcW w:w="2695" w:type="dxa"/>
          </w:tcPr>
          <w:p w14:paraId="14E79FBF" w14:textId="77777777" w:rsidR="00634E8D" w:rsidRDefault="00634E8D" w:rsidP="00634E8D">
            <w:pPr>
              <w:rPr>
                <w:rFonts w:asciiTheme="minorHAnsi" w:hAnsiTheme="minorHAnsi"/>
                <w:noProof/>
              </w:rPr>
            </w:pPr>
          </w:p>
        </w:tc>
        <w:tc>
          <w:tcPr>
            <w:tcW w:w="1420" w:type="dxa"/>
          </w:tcPr>
          <w:p w14:paraId="14E817D0" w14:textId="77777777" w:rsidR="00634E8D" w:rsidRPr="00636F15" w:rsidRDefault="00634E8D" w:rsidP="00634E8D">
            <w:pPr>
              <w:rPr>
                <w:rFonts w:asciiTheme="minorHAnsi" w:hAnsiTheme="minorHAnsi"/>
                <w:noProof/>
              </w:rPr>
            </w:pPr>
          </w:p>
        </w:tc>
        <w:tc>
          <w:tcPr>
            <w:tcW w:w="4072" w:type="dxa"/>
          </w:tcPr>
          <w:p w14:paraId="26E64D99" w14:textId="77777777" w:rsidR="00634E8D" w:rsidRPr="00636F15" w:rsidRDefault="00634E8D" w:rsidP="00634E8D">
            <w:pPr>
              <w:rPr>
                <w:rFonts w:asciiTheme="minorHAnsi" w:hAnsiTheme="minorHAnsi"/>
                <w:noProof/>
              </w:rPr>
            </w:pPr>
          </w:p>
        </w:tc>
        <w:tc>
          <w:tcPr>
            <w:tcW w:w="2292" w:type="dxa"/>
          </w:tcPr>
          <w:p w14:paraId="6C3BA18C" w14:textId="77777777" w:rsidR="00634E8D" w:rsidRPr="00584664" w:rsidRDefault="00634E8D" w:rsidP="00634E8D">
            <w:pPr>
              <w:rPr>
                <w:rFonts w:asciiTheme="minorHAnsi" w:hAnsiTheme="minorHAnsi"/>
              </w:rPr>
            </w:pPr>
          </w:p>
        </w:tc>
      </w:tr>
      <w:tr w:rsidR="00634E8D" w:rsidRPr="00584664" w14:paraId="3059FBE7" w14:textId="77777777" w:rsidTr="003A4F82">
        <w:tc>
          <w:tcPr>
            <w:tcW w:w="2695" w:type="dxa"/>
          </w:tcPr>
          <w:p w14:paraId="3783CBD7" w14:textId="77777777" w:rsidR="00634E8D" w:rsidRDefault="00634E8D" w:rsidP="00634E8D">
            <w:pPr>
              <w:rPr>
                <w:rFonts w:asciiTheme="minorHAnsi" w:hAnsiTheme="minorHAnsi"/>
                <w:noProof/>
              </w:rPr>
            </w:pPr>
          </w:p>
        </w:tc>
        <w:tc>
          <w:tcPr>
            <w:tcW w:w="1420" w:type="dxa"/>
          </w:tcPr>
          <w:p w14:paraId="562FDB22" w14:textId="77777777" w:rsidR="00634E8D" w:rsidRPr="00636F15" w:rsidRDefault="00634E8D" w:rsidP="00634E8D">
            <w:pPr>
              <w:rPr>
                <w:rFonts w:asciiTheme="minorHAnsi" w:hAnsiTheme="minorHAnsi"/>
                <w:noProof/>
              </w:rPr>
            </w:pPr>
          </w:p>
        </w:tc>
        <w:tc>
          <w:tcPr>
            <w:tcW w:w="4072" w:type="dxa"/>
          </w:tcPr>
          <w:p w14:paraId="04F69400" w14:textId="77777777" w:rsidR="00634E8D" w:rsidRPr="00636F15" w:rsidRDefault="00634E8D" w:rsidP="00634E8D">
            <w:pPr>
              <w:rPr>
                <w:rFonts w:asciiTheme="minorHAnsi" w:hAnsiTheme="minorHAnsi"/>
                <w:noProof/>
              </w:rPr>
            </w:pPr>
          </w:p>
        </w:tc>
        <w:tc>
          <w:tcPr>
            <w:tcW w:w="2292" w:type="dxa"/>
          </w:tcPr>
          <w:p w14:paraId="02988604" w14:textId="77777777" w:rsidR="00634E8D" w:rsidRPr="00584664" w:rsidRDefault="00634E8D" w:rsidP="00634E8D">
            <w:pPr>
              <w:rPr>
                <w:rFonts w:asciiTheme="minorHAnsi" w:hAnsiTheme="minorHAnsi"/>
              </w:rPr>
            </w:pPr>
          </w:p>
        </w:tc>
      </w:tr>
    </w:tbl>
    <w:p w14:paraId="44AC0C8D" w14:textId="77777777" w:rsidR="001D6918" w:rsidRPr="001D6918" w:rsidRDefault="001D6918" w:rsidP="001D6918">
      <w:pPr>
        <w:rPr>
          <w:rFonts w:asciiTheme="minorHAnsi" w:hAnsiTheme="minorHAnsi" w:cs="Tahoma"/>
          <w:sz w:val="20"/>
          <w:szCs w:val="20"/>
        </w:rPr>
      </w:pPr>
    </w:p>
    <w:p w14:paraId="176A5830" w14:textId="77777777" w:rsidR="00DB7BF2" w:rsidRDefault="00DB7BF2" w:rsidP="00142A60">
      <w:pPr>
        <w:ind w:left="360"/>
        <w:rPr>
          <w:rFonts w:asciiTheme="minorHAnsi" w:hAnsiTheme="minorHAnsi" w:cs="Tahoma"/>
          <w:sz w:val="20"/>
          <w:szCs w:val="20"/>
        </w:rPr>
      </w:pPr>
    </w:p>
    <w:p w14:paraId="65C5F08B" w14:textId="77777777" w:rsidR="001E72F9" w:rsidRPr="009B751F" w:rsidRDefault="00CD6E09" w:rsidP="009B751F">
      <w:pPr>
        <w:pStyle w:val="Heading3"/>
      </w:pPr>
      <w:bookmarkStart w:id="209" w:name="_Toc505347446"/>
      <w:r w:rsidRPr="009B751F">
        <w:t>Contact Groups</w:t>
      </w:r>
      <w:bookmarkEnd w:id="209"/>
    </w:p>
    <w:p w14:paraId="75A9ECCB" w14:textId="77777777" w:rsidR="00CD6E09" w:rsidRDefault="00CD6E09" w:rsidP="00CD6E09"/>
    <w:p w14:paraId="12EE21F5" w14:textId="77777777" w:rsidR="00CD6E09" w:rsidRPr="009B751F" w:rsidRDefault="00CD6E09" w:rsidP="009B751F">
      <w:pPr>
        <w:pStyle w:val="Heading4"/>
      </w:pPr>
      <w:r w:rsidRPr="009B751F">
        <w:t xml:space="preserve">Out of </w:t>
      </w:r>
      <w:r w:rsidR="006826AF" w:rsidRPr="009B751F">
        <w:t>the box Group for the Contacts m</w:t>
      </w:r>
      <w:r w:rsidRPr="009B751F">
        <w:t>odule</w:t>
      </w:r>
    </w:p>
    <w:p w14:paraId="5499715F" w14:textId="77777777" w:rsidR="00CD6E09" w:rsidRDefault="00CD6E09" w:rsidP="00CD6E09"/>
    <w:p w14:paraId="1D9F1A49" w14:textId="77777777" w:rsidR="00CD6E09" w:rsidRDefault="00CD6E09" w:rsidP="00CD6E09">
      <w:r>
        <w:rPr>
          <w:noProof/>
          <w:lang w:eastAsia="en-US"/>
        </w:rPr>
        <w:drawing>
          <wp:inline distT="0" distB="0" distL="0" distR="0" wp14:anchorId="68F97994" wp14:editId="45BA1A47">
            <wp:extent cx="6858000"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858000" cy="2837815"/>
                    </a:xfrm>
                    <a:prstGeom prst="rect">
                      <a:avLst/>
                    </a:prstGeom>
                  </pic:spPr>
                </pic:pic>
              </a:graphicData>
            </a:graphic>
          </wp:inline>
        </w:drawing>
      </w:r>
    </w:p>
    <w:p w14:paraId="17BEB3C5" w14:textId="489C7B45" w:rsidR="00CD6E09" w:rsidRPr="009B751F" w:rsidRDefault="00CD6E09" w:rsidP="009B751F">
      <w:pPr>
        <w:pStyle w:val="Heading4"/>
      </w:pPr>
      <w:r w:rsidRPr="009B751F">
        <w:t>Cust</w:t>
      </w:r>
      <w:r w:rsidR="006826AF" w:rsidRPr="009B751F">
        <w:t>omized Groups for the Contacts m</w:t>
      </w:r>
      <w:r w:rsidRPr="009B751F">
        <w:t>odule</w:t>
      </w:r>
    </w:p>
    <w:p w14:paraId="0A0353D4" w14:textId="77777777" w:rsidR="00CD6E09" w:rsidRPr="00CD6E09" w:rsidRDefault="00CD6E09" w:rsidP="00CD6E09">
      <w:bookmarkStart w:id="210" w:name="_Hlk502047063"/>
    </w:p>
    <w:tbl>
      <w:tblPr>
        <w:tblStyle w:val="TableGrid"/>
        <w:tblW w:w="0" w:type="auto"/>
        <w:tblLook w:val="04A0" w:firstRow="1" w:lastRow="0" w:firstColumn="1" w:lastColumn="0" w:noHBand="0" w:noVBand="1"/>
      </w:tblPr>
      <w:tblGrid>
        <w:gridCol w:w="2245"/>
        <w:gridCol w:w="8545"/>
      </w:tblGrid>
      <w:tr w:rsidR="00CD6E09" w14:paraId="4609C958" w14:textId="77777777" w:rsidTr="00D67330">
        <w:tc>
          <w:tcPr>
            <w:tcW w:w="2245" w:type="dxa"/>
          </w:tcPr>
          <w:p w14:paraId="3CB39587" w14:textId="77777777" w:rsidR="00CD6E09" w:rsidRDefault="00CD6E09" w:rsidP="00D67330">
            <w:pPr>
              <w:rPr>
                <w:rFonts w:asciiTheme="minorHAnsi" w:hAnsiTheme="minorHAnsi"/>
              </w:rPr>
            </w:pPr>
            <w:r>
              <w:rPr>
                <w:rFonts w:asciiTheme="minorHAnsi" w:hAnsiTheme="minorHAnsi"/>
              </w:rPr>
              <w:t>Comm</w:t>
            </w:r>
            <w:r w:rsidR="00422BE7">
              <w:rPr>
                <w:rFonts w:asciiTheme="minorHAnsi" w:hAnsiTheme="minorHAnsi"/>
              </w:rPr>
              <w:t>e</w:t>
            </w:r>
            <w:r>
              <w:rPr>
                <w:rFonts w:asciiTheme="minorHAnsi" w:hAnsiTheme="minorHAnsi"/>
              </w:rPr>
              <w:t>nts:</w:t>
            </w:r>
          </w:p>
        </w:tc>
        <w:tc>
          <w:tcPr>
            <w:tcW w:w="8545" w:type="dxa"/>
          </w:tcPr>
          <w:p w14:paraId="507C27A5" w14:textId="77777777" w:rsidR="00CD6E09" w:rsidRPr="00CC79B9" w:rsidRDefault="00CD6E09" w:rsidP="00D67330">
            <w:pPr>
              <w:rPr>
                <w:rFonts w:asciiTheme="minorHAnsi" w:hAnsiTheme="minorHAnsi"/>
                <w:i/>
              </w:rPr>
            </w:pPr>
            <w:r w:rsidRPr="00CC79B9">
              <w:rPr>
                <w:rFonts w:asciiTheme="minorHAnsi" w:hAnsiTheme="minorHAnsi"/>
                <w:i/>
              </w:rPr>
              <w:t>Sample</w:t>
            </w:r>
          </w:p>
        </w:tc>
      </w:tr>
      <w:tr w:rsidR="00CD6E09" w14:paraId="414A6219" w14:textId="77777777" w:rsidTr="00D67330">
        <w:tc>
          <w:tcPr>
            <w:tcW w:w="2245" w:type="dxa"/>
          </w:tcPr>
          <w:p w14:paraId="007E1E19" w14:textId="77777777" w:rsidR="00CD6E09" w:rsidRDefault="00CD6E09" w:rsidP="00D67330">
            <w:pPr>
              <w:rPr>
                <w:rFonts w:asciiTheme="minorHAnsi" w:hAnsiTheme="minorHAnsi"/>
              </w:rPr>
            </w:pPr>
            <w:r>
              <w:rPr>
                <w:rFonts w:asciiTheme="minorHAnsi" w:hAnsiTheme="minorHAnsi"/>
              </w:rPr>
              <w:t>Group Name:</w:t>
            </w:r>
          </w:p>
        </w:tc>
        <w:tc>
          <w:tcPr>
            <w:tcW w:w="8545" w:type="dxa"/>
          </w:tcPr>
          <w:p w14:paraId="0155527E" w14:textId="77777777" w:rsidR="00CD6E09" w:rsidRPr="00CC79B9" w:rsidRDefault="005E3768" w:rsidP="005E3768">
            <w:pPr>
              <w:rPr>
                <w:rFonts w:asciiTheme="minorHAnsi" w:hAnsiTheme="minorHAnsi"/>
                <w:i/>
              </w:rPr>
            </w:pPr>
            <w:r>
              <w:rPr>
                <w:rFonts w:asciiTheme="minorHAnsi" w:hAnsiTheme="minorHAnsi"/>
                <w:i/>
              </w:rPr>
              <w:t>Florida</w:t>
            </w:r>
            <w:r w:rsidR="00CD6E09" w:rsidRPr="00CC79B9">
              <w:rPr>
                <w:rFonts w:asciiTheme="minorHAnsi" w:hAnsiTheme="minorHAnsi"/>
                <w:i/>
              </w:rPr>
              <w:t xml:space="preserve"> </w:t>
            </w:r>
            <w:r>
              <w:rPr>
                <w:rFonts w:asciiTheme="minorHAnsi" w:hAnsiTheme="minorHAnsi"/>
                <w:i/>
              </w:rPr>
              <w:t>Contacts</w:t>
            </w:r>
          </w:p>
        </w:tc>
      </w:tr>
      <w:tr w:rsidR="00CD6E09" w14:paraId="51E67569" w14:textId="77777777" w:rsidTr="00D67330">
        <w:tc>
          <w:tcPr>
            <w:tcW w:w="2245" w:type="dxa"/>
          </w:tcPr>
          <w:p w14:paraId="5DA23281" w14:textId="77777777" w:rsidR="00CD6E09" w:rsidRDefault="00CD6E09" w:rsidP="00D67330">
            <w:pPr>
              <w:rPr>
                <w:rFonts w:asciiTheme="minorHAnsi" w:hAnsiTheme="minorHAnsi"/>
              </w:rPr>
            </w:pPr>
            <w:r>
              <w:rPr>
                <w:rFonts w:asciiTheme="minorHAnsi" w:hAnsiTheme="minorHAnsi"/>
              </w:rPr>
              <w:t>Conditions:</w:t>
            </w:r>
          </w:p>
        </w:tc>
        <w:tc>
          <w:tcPr>
            <w:tcW w:w="8545" w:type="dxa"/>
          </w:tcPr>
          <w:p w14:paraId="32787327" w14:textId="77777777" w:rsidR="00CD6E09" w:rsidRPr="00CC79B9" w:rsidRDefault="005E3768" w:rsidP="005E3768">
            <w:pPr>
              <w:rPr>
                <w:rFonts w:asciiTheme="minorHAnsi" w:hAnsiTheme="minorHAnsi"/>
                <w:i/>
              </w:rPr>
            </w:pPr>
            <w:r>
              <w:rPr>
                <w:rFonts w:asciiTheme="minorHAnsi" w:hAnsiTheme="minorHAnsi"/>
                <w:i/>
              </w:rPr>
              <w:t>State</w:t>
            </w:r>
            <w:r w:rsidR="00CD6E09" w:rsidRPr="00CC79B9">
              <w:rPr>
                <w:rFonts w:asciiTheme="minorHAnsi" w:hAnsiTheme="minorHAnsi"/>
                <w:i/>
              </w:rPr>
              <w:t xml:space="preserve"> = </w:t>
            </w:r>
            <w:r>
              <w:rPr>
                <w:rFonts w:asciiTheme="minorHAnsi" w:hAnsiTheme="minorHAnsi"/>
                <w:i/>
              </w:rPr>
              <w:t>FL</w:t>
            </w:r>
          </w:p>
        </w:tc>
      </w:tr>
      <w:tr w:rsidR="00CD6E09" w14:paraId="348E1EE8" w14:textId="77777777" w:rsidTr="00D67330">
        <w:tc>
          <w:tcPr>
            <w:tcW w:w="2245" w:type="dxa"/>
          </w:tcPr>
          <w:p w14:paraId="1133199C" w14:textId="77777777" w:rsidR="00CD6E09" w:rsidRDefault="00CD6E09" w:rsidP="00D67330">
            <w:pPr>
              <w:rPr>
                <w:rFonts w:asciiTheme="minorHAnsi" w:hAnsiTheme="minorHAnsi"/>
              </w:rPr>
            </w:pPr>
            <w:r>
              <w:rPr>
                <w:rFonts w:asciiTheme="minorHAnsi" w:hAnsiTheme="minorHAnsi"/>
              </w:rPr>
              <w:t>Layout (Columns):</w:t>
            </w:r>
          </w:p>
        </w:tc>
        <w:tc>
          <w:tcPr>
            <w:tcW w:w="8545" w:type="dxa"/>
          </w:tcPr>
          <w:p w14:paraId="706A2EB1" w14:textId="77777777" w:rsidR="00CD6E09" w:rsidRPr="00CC79B9" w:rsidRDefault="005E3768" w:rsidP="005E3768">
            <w:pPr>
              <w:rPr>
                <w:rFonts w:asciiTheme="minorHAnsi" w:hAnsiTheme="minorHAnsi"/>
                <w:i/>
              </w:rPr>
            </w:pPr>
            <w:r>
              <w:rPr>
                <w:rFonts w:asciiTheme="minorHAnsi" w:hAnsiTheme="minorHAnsi"/>
                <w:i/>
              </w:rPr>
              <w:t xml:space="preserve">Name, </w:t>
            </w:r>
            <w:r w:rsidR="00CD6E09" w:rsidRPr="00CC79B9">
              <w:rPr>
                <w:rFonts w:asciiTheme="minorHAnsi" w:hAnsiTheme="minorHAnsi"/>
                <w:i/>
              </w:rPr>
              <w:t xml:space="preserve">Account, City, State, </w:t>
            </w:r>
            <w:r>
              <w:rPr>
                <w:rFonts w:asciiTheme="minorHAnsi" w:hAnsiTheme="minorHAnsi"/>
                <w:i/>
              </w:rPr>
              <w:t>Work</w:t>
            </w:r>
            <w:r w:rsidR="00CD6E09" w:rsidRPr="00CC79B9">
              <w:rPr>
                <w:rFonts w:asciiTheme="minorHAnsi" w:hAnsiTheme="minorHAnsi"/>
                <w:i/>
              </w:rPr>
              <w:t xml:space="preserve"> Phone, </w:t>
            </w:r>
            <w:r>
              <w:rPr>
                <w:rFonts w:asciiTheme="minorHAnsi" w:hAnsiTheme="minorHAnsi"/>
                <w:i/>
              </w:rPr>
              <w:t>Email</w:t>
            </w:r>
            <w:r w:rsidR="00CD6E09" w:rsidRPr="00CC79B9">
              <w:rPr>
                <w:rFonts w:asciiTheme="minorHAnsi" w:hAnsiTheme="minorHAnsi"/>
                <w:i/>
              </w:rPr>
              <w:t>, Acct. Manager, Owner</w:t>
            </w:r>
          </w:p>
        </w:tc>
      </w:tr>
      <w:tr w:rsidR="00CD6E09" w14:paraId="4FCC7207" w14:textId="77777777" w:rsidTr="00D67330">
        <w:tc>
          <w:tcPr>
            <w:tcW w:w="2245" w:type="dxa"/>
          </w:tcPr>
          <w:p w14:paraId="4B44859E" w14:textId="77777777" w:rsidR="00CD6E09" w:rsidRDefault="00CD6E09" w:rsidP="00D67330">
            <w:pPr>
              <w:rPr>
                <w:rFonts w:asciiTheme="minorHAnsi" w:hAnsiTheme="minorHAnsi"/>
              </w:rPr>
            </w:pPr>
            <w:r>
              <w:rPr>
                <w:rFonts w:asciiTheme="minorHAnsi" w:hAnsiTheme="minorHAnsi"/>
              </w:rPr>
              <w:t>Sorting:</w:t>
            </w:r>
          </w:p>
        </w:tc>
        <w:tc>
          <w:tcPr>
            <w:tcW w:w="8545" w:type="dxa"/>
          </w:tcPr>
          <w:p w14:paraId="1EC6E859" w14:textId="77777777" w:rsidR="00CD6E09" w:rsidRPr="00CC79B9" w:rsidRDefault="005E3768" w:rsidP="00D67330">
            <w:pPr>
              <w:rPr>
                <w:rFonts w:asciiTheme="minorHAnsi" w:hAnsiTheme="minorHAnsi"/>
                <w:i/>
              </w:rPr>
            </w:pPr>
            <w:r>
              <w:rPr>
                <w:rFonts w:asciiTheme="minorHAnsi" w:hAnsiTheme="minorHAnsi"/>
                <w:i/>
              </w:rPr>
              <w:t>Name</w:t>
            </w:r>
            <w:r w:rsidR="00CD6E09" w:rsidRPr="00CC79B9">
              <w:rPr>
                <w:rFonts w:asciiTheme="minorHAnsi" w:hAnsiTheme="minorHAnsi"/>
                <w:i/>
              </w:rPr>
              <w:t xml:space="preserve"> Descending</w:t>
            </w:r>
          </w:p>
        </w:tc>
      </w:tr>
    </w:tbl>
    <w:p w14:paraId="58669450" w14:textId="4AED4467" w:rsidR="003A4F82" w:rsidRPr="003A4F82" w:rsidRDefault="003A4F82" w:rsidP="003A4F82">
      <w:pPr>
        <w:rPr>
          <w:rFonts w:asciiTheme="minorHAnsi" w:hAnsiTheme="minorHAnsi"/>
        </w:rPr>
      </w:pPr>
    </w:p>
    <w:p w14:paraId="0B65F671" w14:textId="0AD85CAB" w:rsidR="003A4F82" w:rsidRDefault="003A4F82" w:rsidP="003A4F82">
      <w:pPr>
        <w:rPr>
          <w:rFonts w:asciiTheme="minorHAnsi" w:hAnsiTheme="minorHAnsi"/>
        </w:rPr>
      </w:pPr>
      <w:r>
        <w:rPr>
          <w:rFonts w:asciiTheme="minorHAnsi" w:hAnsiTheme="minorHAnsi"/>
        </w:rPr>
        <w:t>DoD s</w:t>
      </w:r>
      <w:r w:rsidRPr="003A4F82">
        <w:rPr>
          <w:rFonts w:asciiTheme="minorHAnsi" w:hAnsiTheme="minorHAnsi"/>
        </w:rPr>
        <w:t>uggested Group</w:t>
      </w:r>
      <w:r>
        <w:rPr>
          <w:rFonts w:asciiTheme="minorHAnsi" w:hAnsiTheme="minorHAnsi"/>
        </w:rPr>
        <w:t xml:space="preserve"> layout</w:t>
      </w:r>
      <w:r w:rsidRPr="003A4F82">
        <w:rPr>
          <w:rFonts w:asciiTheme="minorHAnsi" w:hAnsiTheme="minorHAnsi"/>
        </w:rPr>
        <w:t>:</w:t>
      </w:r>
    </w:p>
    <w:p w14:paraId="2967C585" w14:textId="77777777" w:rsidR="003A4F82" w:rsidRPr="003A4F82" w:rsidRDefault="003A4F82" w:rsidP="003A4F82">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3A4F82" w14:paraId="15C7AE08"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4AC48" w14:textId="77777777" w:rsidR="003A4F82" w:rsidRDefault="003A4F82">
            <w:pPr>
              <w:rPr>
                <w:rFonts w:asciiTheme="minorHAnsi" w:hAnsiTheme="minorHAnsi"/>
              </w:rPr>
            </w:pPr>
            <w:r>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24396" w14:textId="4BA38976" w:rsidR="003A4F82" w:rsidRDefault="00BC7D60">
            <w:pPr>
              <w:rPr>
                <w:rFonts w:asciiTheme="minorHAnsi" w:hAnsiTheme="minorHAnsi"/>
                <w:i/>
              </w:rPr>
            </w:pPr>
            <w:r>
              <w:rPr>
                <w:rFonts w:asciiTheme="minorHAnsi" w:hAnsiTheme="minorHAnsi"/>
                <w:i/>
              </w:rPr>
              <w:t>DoD Suggestion</w:t>
            </w:r>
          </w:p>
        </w:tc>
      </w:tr>
      <w:tr w:rsidR="003A4F82" w14:paraId="6AB8438F"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C28E6" w14:textId="77777777" w:rsidR="003A4F82" w:rsidRDefault="003A4F82">
            <w:pPr>
              <w:rPr>
                <w:rFonts w:asciiTheme="minorHAnsi" w:hAnsiTheme="minorHAnsi"/>
              </w:rPr>
            </w:pPr>
            <w:r>
              <w:rPr>
                <w:rFonts w:asciiTheme="minorHAnsi" w:hAnsiTheme="minorHAnsi"/>
              </w:rPr>
              <w:lastRenderedPageBreak/>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69B7AD" w14:textId="77777777" w:rsidR="003A4F82" w:rsidRDefault="003A4F82">
            <w:pPr>
              <w:rPr>
                <w:rFonts w:asciiTheme="minorHAnsi" w:hAnsiTheme="minorHAnsi"/>
                <w:i/>
              </w:rPr>
            </w:pPr>
            <w:r>
              <w:rPr>
                <w:rFonts w:asciiTheme="minorHAnsi" w:hAnsiTheme="minorHAnsi"/>
                <w:i/>
              </w:rPr>
              <w:t>Florida Contacts</w:t>
            </w:r>
          </w:p>
        </w:tc>
      </w:tr>
      <w:tr w:rsidR="003A4F82" w14:paraId="159BD91C"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4AB60" w14:textId="77777777" w:rsidR="003A4F82" w:rsidRDefault="003A4F82">
            <w:pPr>
              <w:rPr>
                <w:rFonts w:asciiTheme="minorHAnsi" w:hAnsiTheme="minorHAnsi"/>
              </w:rPr>
            </w:pPr>
            <w:r>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F6754" w14:textId="77777777" w:rsidR="003A4F82" w:rsidRDefault="003A4F82">
            <w:pPr>
              <w:rPr>
                <w:rFonts w:asciiTheme="minorHAnsi" w:hAnsiTheme="minorHAnsi"/>
                <w:i/>
              </w:rPr>
            </w:pPr>
            <w:r>
              <w:rPr>
                <w:rFonts w:asciiTheme="minorHAnsi" w:hAnsiTheme="minorHAnsi"/>
                <w:i/>
              </w:rPr>
              <w:t>State = FL</w:t>
            </w:r>
          </w:p>
        </w:tc>
      </w:tr>
      <w:tr w:rsidR="003A4F82" w14:paraId="32A7364C"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4C79D" w14:textId="77777777" w:rsidR="003A4F82" w:rsidRDefault="003A4F82">
            <w:pPr>
              <w:rPr>
                <w:rFonts w:asciiTheme="minorHAnsi" w:hAnsiTheme="minorHAnsi"/>
              </w:rPr>
            </w:pPr>
            <w:r>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A8D9A" w14:textId="77777777" w:rsidR="003A4F82" w:rsidRDefault="003A4F82">
            <w:pPr>
              <w:rPr>
                <w:rFonts w:asciiTheme="minorHAnsi" w:hAnsiTheme="minorHAnsi"/>
                <w:i/>
              </w:rPr>
            </w:pPr>
            <w:r>
              <w:rPr>
                <w:rFonts w:asciiTheme="minorHAnsi" w:hAnsiTheme="minorHAnsi"/>
                <w:i/>
              </w:rPr>
              <w:t>Name, Account, City, County, State, Work Phone, Mobile Phone, Email, (Acct. Manager – remove if we need to save real-estate /by default will be the Department Director/Supervisor),, Owner, Stage</w:t>
            </w:r>
          </w:p>
        </w:tc>
      </w:tr>
      <w:tr w:rsidR="003A4F82" w14:paraId="781DDF7F"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AC3EC" w14:textId="77777777" w:rsidR="003A4F82" w:rsidRDefault="003A4F82">
            <w:pPr>
              <w:rPr>
                <w:rFonts w:asciiTheme="minorHAnsi" w:hAnsiTheme="minorHAnsi"/>
              </w:rPr>
            </w:pPr>
            <w:r>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B0510" w14:textId="77777777" w:rsidR="003A4F82" w:rsidRDefault="003A4F82">
            <w:pPr>
              <w:rPr>
                <w:rFonts w:asciiTheme="minorHAnsi" w:hAnsiTheme="minorHAnsi"/>
                <w:i/>
              </w:rPr>
            </w:pPr>
            <w:r>
              <w:rPr>
                <w:rFonts w:asciiTheme="minorHAnsi" w:hAnsiTheme="minorHAnsi"/>
                <w:i/>
              </w:rPr>
              <w:t>Name Descending</w:t>
            </w:r>
          </w:p>
        </w:tc>
      </w:tr>
    </w:tbl>
    <w:p w14:paraId="08B0EA0E" w14:textId="458815D1" w:rsidR="0098547F" w:rsidRPr="00BC7D60" w:rsidRDefault="0098547F" w:rsidP="0098547F">
      <w:pPr>
        <w:rPr>
          <w:rFonts w:asciiTheme="minorHAnsi" w:hAnsiTheme="minorHAnsi"/>
        </w:rPr>
      </w:pPr>
    </w:p>
    <w:p w14:paraId="10B9C3B4" w14:textId="7C5B92B6" w:rsidR="00BC7D60" w:rsidRPr="00BC7D60" w:rsidRDefault="00BC7D60" w:rsidP="0098547F">
      <w:pPr>
        <w:rPr>
          <w:rFonts w:asciiTheme="minorHAnsi" w:hAnsiTheme="minorHAnsi"/>
        </w:rPr>
      </w:pPr>
      <w:r w:rsidRPr="00BC7D60">
        <w:rPr>
          <w:rFonts w:asciiTheme="minorHAnsi" w:hAnsiTheme="minorHAnsi"/>
        </w:rPr>
        <w:t>Four HHS suggested Group layouts:</w:t>
      </w:r>
    </w:p>
    <w:bookmarkEnd w:id="210"/>
    <w:p w14:paraId="3D37D863" w14:textId="68C5FFD6" w:rsidR="003A4F82" w:rsidRDefault="003A4F82" w:rsidP="003A4F82">
      <w:pPr>
        <w:rPr>
          <w:ins w:id="211" w:author="Valerie Parker" w:date="2018-02-02T14:36:00Z"/>
          <w:rFonts w:asciiTheme="minorHAnsi" w:hAnsiTheme="minorHAnsi"/>
        </w:rPr>
      </w:pPr>
    </w:p>
    <w:p w14:paraId="0EF49F85" w14:textId="16FC19D3" w:rsidR="009B3E7D" w:rsidRDefault="009B3E7D" w:rsidP="003A4F82">
      <w:pPr>
        <w:rPr>
          <w:ins w:id="212" w:author="Valerie Parker" w:date="2018-02-02T14:36:00Z"/>
          <w:rFonts w:asciiTheme="minorHAnsi" w:hAnsiTheme="minorHAnsi"/>
        </w:rPr>
      </w:pPr>
      <w:ins w:id="213" w:author="Valerie Parker" w:date="2018-02-02T14:36:00Z">
        <w:r>
          <w:rPr>
            <w:rFonts w:asciiTheme="minorHAnsi" w:hAnsiTheme="minorHAnsi"/>
          </w:rPr>
          <w:t>In the Contact Lookup for HHS, need Name, Alert Flag, SSN, DOB, Phone.</w:t>
        </w:r>
      </w:ins>
    </w:p>
    <w:p w14:paraId="7A74C580" w14:textId="77777777" w:rsidR="009B3E7D" w:rsidRPr="00BC7D60" w:rsidRDefault="009B3E7D" w:rsidP="003A4F82">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3A4F82" w:rsidRPr="003A4F82" w14:paraId="7F4C81DD"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2752901" w14:textId="77777777" w:rsidR="003A4F82" w:rsidRPr="003A4F82" w:rsidRDefault="003A4F82">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3B2D971" w14:textId="77777777" w:rsidR="003A4F82" w:rsidRPr="003A4F82" w:rsidRDefault="003A4F82">
            <w:pPr>
              <w:rPr>
                <w:rFonts w:asciiTheme="minorHAnsi" w:hAnsiTheme="minorHAnsi"/>
                <w:i/>
              </w:rPr>
            </w:pPr>
            <w:r w:rsidRPr="003A4F82">
              <w:rPr>
                <w:rFonts w:asciiTheme="minorHAnsi" w:hAnsiTheme="minorHAnsi"/>
                <w:i/>
              </w:rPr>
              <w:t>HHS ALL Contacts</w:t>
            </w:r>
          </w:p>
        </w:tc>
      </w:tr>
      <w:tr w:rsidR="003A4F82" w:rsidRPr="003A4F82" w14:paraId="2F754538"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51EF5DE" w14:textId="77777777" w:rsidR="003A4F82" w:rsidRPr="003A4F82" w:rsidRDefault="003A4F82">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FCB25C7" w14:textId="77777777" w:rsidR="003A4F82" w:rsidRPr="003A4F82" w:rsidRDefault="003A4F82">
            <w:pPr>
              <w:rPr>
                <w:rFonts w:asciiTheme="minorHAnsi" w:hAnsiTheme="minorHAnsi"/>
                <w:i/>
              </w:rPr>
            </w:pPr>
            <w:r w:rsidRPr="003A4F82">
              <w:rPr>
                <w:rFonts w:asciiTheme="minorHAnsi" w:hAnsiTheme="minorHAnsi"/>
                <w:i/>
              </w:rPr>
              <w:t>HHS ALL Contacts</w:t>
            </w:r>
          </w:p>
        </w:tc>
      </w:tr>
      <w:tr w:rsidR="003A4F82" w:rsidRPr="003A4F82" w14:paraId="1E47CD87"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0ED4DFC" w14:textId="77777777" w:rsidR="003A4F82" w:rsidRPr="003A4F82" w:rsidRDefault="003A4F82">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AD591D0" w14:textId="77777777" w:rsidR="003A4F82" w:rsidRPr="003A4F82" w:rsidRDefault="003A4F82">
            <w:pPr>
              <w:rPr>
                <w:rFonts w:asciiTheme="minorHAnsi" w:hAnsiTheme="minorHAnsi"/>
                <w:i/>
              </w:rPr>
            </w:pPr>
            <w:r w:rsidRPr="003A4F82">
              <w:rPr>
                <w:rFonts w:asciiTheme="minorHAnsi" w:hAnsiTheme="minorHAnsi"/>
                <w:i/>
              </w:rPr>
              <w:t>HHS ALL = “Owner”</w:t>
            </w:r>
          </w:p>
        </w:tc>
      </w:tr>
      <w:tr w:rsidR="003A4F82" w:rsidRPr="003A4F82" w14:paraId="680902E7"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3A47C59" w14:textId="77777777" w:rsidR="003A4F82" w:rsidRPr="003A4F82" w:rsidRDefault="003A4F82">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843470A" w14:textId="4B3E3994" w:rsidR="003A4F82" w:rsidRPr="003A4F82" w:rsidRDefault="003A4F82">
            <w:pPr>
              <w:rPr>
                <w:rFonts w:asciiTheme="minorHAnsi" w:hAnsiTheme="minorHAnsi"/>
                <w:i/>
              </w:rPr>
            </w:pPr>
            <w:r w:rsidRPr="003A4F82">
              <w:rPr>
                <w:rFonts w:asciiTheme="minorHAnsi" w:hAnsiTheme="minorHAnsi"/>
                <w:i/>
              </w:rPr>
              <w:t xml:space="preserve">Name, Alert Flag, DOB, SSN, </w:t>
            </w:r>
            <w:del w:id="214" w:author="Valerie Parker" w:date="2018-01-31T14:34:00Z">
              <w:r w:rsidRPr="003A4F82" w:rsidDel="00722BA1">
                <w:rPr>
                  <w:rFonts w:asciiTheme="minorHAnsi" w:hAnsiTheme="minorHAnsi"/>
                  <w:i/>
                </w:rPr>
                <w:delText xml:space="preserve">Work </w:delText>
              </w:r>
            </w:del>
            <w:ins w:id="215" w:author="Valerie Parker" w:date="2018-01-31T14:34:00Z">
              <w:r w:rsidR="00722BA1">
                <w:rPr>
                  <w:rFonts w:asciiTheme="minorHAnsi" w:hAnsiTheme="minorHAnsi"/>
                  <w:i/>
                </w:rPr>
                <w:t>Home</w:t>
              </w:r>
              <w:r w:rsidR="00722BA1" w:rsidRPr="003A4F82">
                <w:rPr>
                  <w:rFonts w:asciiTheme="minorHAnsi" w:hAnsiTheme="minorHAnsi"/>
                  <w:i/>
                </w:rPr>
                <w:t xml:space="preserve"> </w:t>
              </w:r>
            </w:ins>
            <w:r w:rsidRPr="003A4F82">
              <w:rPr>
                <w:rFonts w:asciiTheme="minorHAnsi" w:hAnsiTheme="minorHAnsi"/>
                <w:i/>
              </w:rPr>
              <w:t>Phone, Email, Acct. Manager</w:t>
            </w:r>
          </w:p>
        </w:tc>
      </w:tr>
      <w:tr w:rsidR="003A4F82" w:rsidRPr="003A4F82" w14:paraId="79081F1F"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CC14191" w14:textId="77777777" w:rsidR="003A4F82" w:rsidRPr="003A4F82" w:rsidRDefault="003A4F82">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CFD35DC" w14:textId="77777777" w:rsidR="003A4F82" w:rsidRPr="003A4F82" w:rsidRDefault="003A4F82">
            <w:pPr>
              <w:rPr>
                <w:rFonts w:asciiTheme="minorHAnsi" w:hAnsiTheme="minorHAnsi"/>
                <w:i/>
              </w:rPr>
            </w:pPr>
            <w:r w:rsidRPr="003A4F82">
              <w:rPr>
                <w:rFonts w:asciiTheme="minorHAnsi" w:hAnsiTheme="minorHAnsi"/>
                <w:i/>
              </w:rPr>
              <w:t>Name Descending</w:t>
            </w:r>
          </w:p>
        </w:tc>
      </w:tr>
    </w:tbl>
    <w:p w14:paraId="479EDF2C" w14:textId="77777777" w:rsidR="003A4F82" w:rsidRPr="00BC7D60" w:rsidRDefault="003A4F82" w:rsidP="003A4F82">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3A4F82" w:rsidRPr="003A4F82" w14:paraId="65494EAC"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4E47F04" w14:textId="77777777" w:rsidR="003A4F82" w:rsidRPr="003A4F82" w:rsidRDefault="003A4F82">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CE982BD" w14:textId="77777777" w:rsidR="003A4F82" w:rsidRPr="003A4F82" w:rsidRDefault="003A4F82">
            <w:pPr>
              <w:rPr>
                <w:rFonts w:asciiTheme="minorHAnsi" w:hAnsiTheme="minorHAnsi"/>
                <w:i/>
              </w:rPr>
            </w:pPr>
            <w:r w:rsidRPr="003A4F82">
              <w:rPr>
                <w:rFonts w:asciiTheme="minorHAnsi" w:hAnsiTheme="minorHAnsi"/>
                <w:i/>
              </w:rPr>
              <w:t>JFS Contacts</w:t>
            </w:r>
          </w:p>
        </w:tc>
      </w:tr>
      <w:tr w:rsidR="003A4F82" w:rsidRPr="003A4F82" w14:paraId="0B649BA0"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85BF74C" w14:textId="77777777" w:rsidR="003A4F82" w:rsidRPr="003A4F82" w:rsidRDefault="003A4F82">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B2AFE26" w14:textId="77777777" w:rsidR="003A4F82" w:rsidRPr="003A4F82" w:rsidRDefault="003A4F82">
            <w:pPr>
              <w:rPr>
                <w:rFonts w:asciiTheme="minorHAnsi" w:hAnsiTheme="minorHAnsi"/>
                <w:i/>
              </w:rPr>
            </w:pPr>
            <w:r w:rsidRPr="003A4F82">
              <w:rPr>
                <w:rFonts w:asciiTheme="minorHAnsi" w:hAnsiTheme="minorHAnsi"/>
                <w:i/>
              </w:rPr>
              <w:t>JFS Contacts</w:t>
            </w:r>
          </w:p>
        </w:tc>
      </w:tr>
      <w:tr w:rsidR="003A4F82" w:rsidRPr="003A4F82" w14:paraId="0FFF59A2"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DB2F5DC" w14:textId="77777777" w:rsidR="003A4F82" w:rsidRPr="003A4F82" w:rsidRDefault="003A4F82">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8EBD42" w14:textId="77777777" w:rsidR="003A4F82" w:rsidRPr="003A4F82" w:rsidRDefault="003A4F82">
            <w:pPr>
              <w:rPr>
                <w:rFonts w:asciiTheme="minorHAnsi" w:hAnsiTheme="minorHAnsi"/>
                <w:i/>
              </w:rPr>
            </w:pPr>
            <w:r w:rsidRPr="003A4F82">
              <w:rPr>
                <w:rFonts w:asciiTheme="minorHAnsi" w:hAnsiTheme="minorHAnsi"/>
                <w:i/>
              </w:rPr>
              <w:t>JFS = “Owner”</w:t>
            </w:r>
          </w:p>
        </w:tc>
      </w:tr>
      <w:tr w:rsidR="003A4F82" w:rsidRPr="003A4F82" w14:paraId="744961FE"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21E485C" w14:textId="77777777" w:rsidR="003A4F82" w:rsidRPr="003A4F82" w:rsidRDefault="003A4F82">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ECAC736" w14:textId="69C07049" w:rsidR="003A4F82" w:rsidRPr="003A4F82" w:rsidRDefault="003A4F82">
            <w:pPr>
              <w:rPr>
                <w:rFonts w:asciiTheme="minorHAnsi" w:hAnsiTheme="minorHAnsi"/>
                <w:i/>
              </w:rPr>
            </w:pPr>
            <w:r w:rsidRPr="003A4F82">
              <w:rPr>
                <w:rFonts w:asciiTheme="minorHAnsi" w:hAnsiTheme="minorHAnsi"/>
                <w:i/>
              </w:rPr>
              <w:t xml:space="preserve">Name, Alert Flag, DOB, SSN, </w:t>
            </w:r>
            <w:del w:id="216" w:author="Valerie Parker" w:date="2018-01-31T14:35:00Z">
              <w:r w:rsidRPr="003A4F82" w:rsidDel="00722BA1">
                <w:rPr>
                  <w:rFonts w:asciiTheme="minorHAnsi" w:hAnsiTheme="minorHAnsi"/>
                  <w:i/>
                </w:rPr>
                <w:delText xml:space="preserve">Work </w:delText>
              </w:r>
            </w:del>
            <w:ins w:id="217" w:author="Valerie Parker" w:date="2018-01-31T14:35:00Z">
              <w:r w:rsidR="00722BA1">
                <w:rPr>
                  <w:rFonts w:asciiTheme="minorHAnsi" w:hAnsiTheme="minorHAnsi"/>
                  <w:i/>
                </w:rPr>
                <w:t>Home</w:t>
              </w:r>
              <w:r w:rsidR="00722BA1" w:rsidRPr="003A4F82">
                <w:rPr>
                  <w:rFonts w:asciiTheme="minorHAnsi" w:hAnsiTheme="minorHAnsi"/>
                  <w:i/>
                </w:rPr>
                <w:t xml:space="preserve"> </w:t>
              </w:r>
            </w:ins>
            <w:r w:rsidRPr="003A4F82">
              <w:rPr>
                <w:rFonts w:asciiTheme="minorHAnsi" w:hAnsiTheme="minorHAnsi"/>
                <w:i/>
              </w:rPr>
              <w:t>Phone, Email, Acct. Manager</w:t>
            </w:r>
          </w:p>
        </w:tc>
      </w:tr>
      <w:tr w:rsidR="003A4F82" w:rsidRPr="003A4F82" w14:paraId="17A1A758"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414562" w14:textId="77777777" w:rsidR="003A4F82" w:rsidRPr="003A4F82" w:rsidRDefault="003A4F82">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90FA108" w14:textId="77777777" w:rsidR="003A4F82" w:rsidRPr="003A4F82" w:rsidRDefault="003A4F82">
            <w:pPr>
              <w:rPr>
                <w:rFonts w:asciiTheme="minorHAnsi" w:hAnsiTheme="minorHAnsi"/>
                <w:i/>
              </w:rPr>
            </w:pPr>
            <w:r w:rsidRPr="003A4F82">
              <w:rPr>
                <w:rFonts w:asciiTheme="minorHAnsi" w:hAnsiTheme="minorHAnsi"/>
                <w:i/>
              </w:rPr>
              <w:t>Name Descending</w:t>
            </w:r>
          </w:p>
        </w:tc>
      </w:tr>
    </w:tbl>
    <w:p w14:paraId="2F9DA2FA" w14:textId="77777777" w:rsidR="003A4F82" w:rsidRPr="00BC7D60" w:rsidRDefault="003A4F82" w:rsidP="003A4F82">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3A4F82" w:rsidRPr="003A4F82" w14:paraId="232DEB63"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D8219A6" w14:textId="77777777" w:rsidR="003A4F82" w:rsidRPr="003A4F82" w:rsidRDefault="003A4F82">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31EE46D" w14:textId="77777777" w:rsidR="003A4F82" w:rsidRPr="003A4F82" w:rsidRDefault="003A4F82">
            <w:pPr>
              <w:rPr>
                <w:rFonts w:asciiTheme="minorHAnsi" w:hAnsiTheme="minorHAnsi"/>
                <w:i/>
              </w:rPr>
            </w:pPr>
            <w:r w:rsidRPr="003A4F82">
              <w:rPr>
                <w:rFonts w:asciiTheme="minorHAnsi" w:hAnsiTheme="minorHAnsi"/>
                <w:i/>
              </w:rPr>
              <w:t>CFS Contacts</w:t>
            </w:r>
          </w:p>
        </w:tc>
      </w:tr>
      <w:tr w:rsidR="003A4F82" w:rsidRPr="003A4F82" w14:paraId="6B623BB3"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3ABFAE0" w14:textId="77777777" w:rsidR="003A4F82" w:rsidRPr="003A4F82" w:rsidRDefault="003A4F82">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7C428E8" w14:textId="77777777" w:rsidR="003A4F82" w:rsidRPr="003A4F82" w:rsidRDefault="003A4F82">
            <w:pPr>
              <w:rPr>
                <w:rFonts w:asciiTheme="minorHAnsi" w:hAnsiTheme="minorHAnsi"/>
                <w:i/>
              </w:rPr>
            </w:pPr>
            <w:r w:rsidRPr="003A4F82">
              <w:rPr>
                <w:rFonts w:asciiTheme="minorHAnsi" w:hAnsiTheme="minorHAnsi"/>
                <w:i/>
              </w:rPr>
              <w:t>CFS Contacts</w:t>
            </w:r>
          </w:p>
        </w:tc>
      </w:tr>
      <w:tr w:rsidR="003A4F82" w:rsidRPr="003A4F82" w14:paraId="324D2C58"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2991FB0" w14:textId="77777777" w:rsidR="003A4F82" w:rsidRPr="003A4F82" w:rsidRDefault="003A4F82">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7617EE0" w14:textId="77777777" w:rsidR="003A4F82" w:rsidRPr="003A4F82" w:rsidRDefault="003A4F82">
            <w:pPr>
              <w:rPr>
                <w:rFonts w:asciiTheme="minorHAnsi" w:hAnsiTheme="minorHAnsi"/>
                <w:i/>
              </w:rPr>
            </w:pPr>
            <w:r w:rsidRPr="003A4F82">
              <w:rPr>
                <w:rFonts w:asciiTheme="minorHAnsi" w:hAnsiTheme="minorHAnsi"/>
                <w:i/>
              </w:rPr>
              <w:t>CFS = “Owner”</w:t>
            </w:r>
          </w:p>
        </w:tc>
      </w:tr>
      <w:tr w:rsidR="003A4F82" w:rsidRPr="003A4F82" w14:paraId="6E16CC7E"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5AB050F" w14:textId="77777777" w:rsidR="003A4F82" w:rsidRPr="003A4F82" w:rsidRDefault="003A4F82">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CEDE92B" w14:textId="3B03C4B3" w:rsidR="003A4F82" w:rsidRPr="003A4F82" w:rsidRDefault="003A4F82">
            <w:pPr>
              <w:rPr>
                <w:rFonts w:asciiTheme="minorHAnsi" w:hAnsiTheme="minorHAnsi"/>
                <w:i/>
              </w:rPr>
            </w:pPr>
            <w:r w:rsidRPr="003A4F82">
              <w:rPr>
                <w:rFonts w:asciiTheme="minorHAnsi" w:hAnsiTheme="minorHAnsi"/>
                <w:i/>
              </w:rPr>
              <w:t xml:space="preserve">Name, Alert Flag, DOB, SSN, </w:t>
            </w:r>
            <w:del w:id="218" w:author="Valerie Parker" w:date="2018-01-31T14:35:00Z">
              <w:r w:rsidRPr="003A4F82" w:rsidDel="00722BA1">
                <w:rPr>
                  <w:rFonts w:asciiTheme="minorHAnsi" w:hAnsiTheme="minorHAnsi"/>
                  <w:i/>
                </w:rPr>
                <w:delText xml:space="preserve">Work </w:delText>
              </w:r>
            </w:del>
            <w:ins w:id="219" w:author="Valerie Parker" w:date="2018-01-31T14:35:00Z">
              <w:r w:rsidR="00722BA1">
                <w:rPr>
                  <w:rFonts w:asciiTheme="minorHAnsi" w:hAnsiTheme="minorHAnsi"/>
                  <w:i/>
                </w:rPr>
                <w:t>Home</w:t>
              </w:r>
              <w:r w:rsidR="00722BA1" w:rsidRPr="003A4F82">
                <w:rPr>
                  <w:rFonts w:asciiTheme="minorHAnsi" w:hAnsiTheme="minorHAnsi"/>
                  <w:i/>
                </w:rPr>
                <w:t xml:space="preserve"> </w:t>
              </w:r>
            </w:ins>
            <w:r w:rsidRPr="003A4F82">
              <w:rPr>
                <w:rFonts w:asciiTheme="minorHAnsi" w:hAnsiTheme="minorHAnsi"/>
                <w:i/>
              </w:rPr>
              <w:t>Phone, Email, Acct. Manager</w:t>
            </w:r>
          </w:p>
        </w:tc>
      </w:tr>
      <w:tr w:rsidR="003A4F82" w:rsidRPr="003A4F82" w14:paraId="72AD7C64"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BAFEE9D" w14:textId="77777777" w:rsidR="003A4F82" w:rsidRPr="003A4F82" w:rsidRDefault="003A4F82">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761EC28" w14:textId="77777777" w:rsidR="003A4F82" w:rsidRPr="003A4F82" w:rsidRDefault="003A4F82">
            <w:pPr>
              <w:rPr>
                <w:rFonts w:asciiTheme="minorHAnsi" w:hAnsiTheme="minorHAnsi"/>
                <w:i/>
              </w:rPr>
            </w:pPr>
            <w:r w:rsidRPr="003A4F82">
              <w:rPr>
                <w:rFonts w:asciiTheme="minorHAnsi" w:hAnsiTheme="minorHAnsi"/>
                <w:i/>
              </w:rPr>
              <w:t>Name Descending</w:t>
            </w:r>
          </w:p>
        </w:tc>
      </w:tr>
    </w:tbl>
    <w:p w14:paraId="0489FB92" w14:textId="77777777" w:rsidR="003A4F82" w:rsidRPr="003A4F82" w:rsidRDefault="003A4F82" w:rsidP="00BC7D60">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3A4F82" w:rsidRPr="003A4F82" w14:paraId="4D9C46F5"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C84D19A" w14:textId="77777777" w:rsidR="003A4F82" w:rsidRPr="003A4F82" w:rsidRDefault="003A4F82">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E69D850" w14:textId="008C5A01" w:rsidR="003A4F82" w:rsidRPr="003A4F82" w:rsidRDefault="003A4F82">
            <w:pPr>
              <w:rPr>
                <w:rFonts w:asciiTheme="minorHAnsi" w:hAnsiTheme="minorHAnsi"/>
                <w:i/>
              </w:rPr>
            </w:pPr>
            <w:r w:rsidRPr="003A4F82">
              <w:rPr>
                <w:rFonts w:asciiTheme="minorHAnsi" w:hAnsiTheme="minorHAnsi"/>
                <w:i/>
              </w:rPr>
              <w:t xml:space="preserve">Confidential </w:t>
            </w:r>
            <w:r w:rsidR="00452839">
              <w:rPr>
                <w:rFonts w:asciiTheme="minorHAnsi" w:hAnsiTheme="minorHAnsi"/>
                <w:i/>
              </w:rPr>
              <w:t>Caseload Unit</w:t>
            </w:r>
          </w:p>
        </w:tc>
      </w:tr>
      <w:tr w:rsidR="003A4F82" w:rsidRPr="003A4F82" w14:paraId="76AB08B1"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F5B134B" w14:textId="77777777" w:rsidR="003A4F82" w:rsidRPr="003A4F82" w:rsidRDefault="003A4F82">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40032D5" w14:textId="77777777" w:rsidR="003A4F82" w:rsidRPr="003A4F82" w:rsidRDefault="003A4F82">
            <w:pPr>
              <w:rPr>
                <w:rFonts w:asciiTheme="minorHAnsi" w:hAnsiTheme="minorHAnsi"/>
                <w:i/>
              </w:rPr>
            </w:pPr>
            <w:r w:rsidRPr="003A4F82">
              <w:rPr>
                <w:rFonts w:asciiTheme="minorHAnsi" w:hAnsiTheme="minorHAnsi"/>
                <w:i/>
              </w:rPr>
              <w:t>Confidential Contacts</w:t>
            </w:r>
          </w:p>
        </w:tc>
      </w:tr>
      <w:tr w:rsidR="003A4F82" w:rsidRPr="003A4F82" w14:paraId="5EEFEC60"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A795D0C" w14:textId="77777777" w:rsidR="003A4F82" w:rsidRPr="003A4F82" w:rsidRDefault="003A4F82">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CF35AD2" w14:textId="55604F3D" w:rsidR="003A4F82" w:rsidRPr="003A4F82" w:rsidRDefault="003A4F82">
            <w:pPr>
              <w:rPr>
                <w:rFonts w:asciiTheme="minorHAnsi" w:hAnsiTheme="minorHAnsi"/>
                <w:i/>
              </w:rPr>
            </w:pPr>
            <w:r w:rsidRPr="003A4F82">
              <w:rPr>
                <w:rFonts w:asciiTheme="minorHAnsi" w:hAnsiTheme="minorHAnsi"/>
                <w:i/>
              </w:rPr>
              <w:t xml:space="preserve">”Confidential </w:t>
            </w:r>
            <w:r w:rsidR="00452839">
              <w:rPr>
                <w:rFonts w:asciiTheme="minorHAnsi" w:hAnsiTheme="minorHAnsi"/>
                <w:i/>
              </w:rPr>
              <w:t>Caseload</w:t>
            </w:r>
            <w:r w:rsidRPr="003A4F82">
              <w:rPr>
                <w:rFonts w:asciiTheme="minorHAnsi" w:hAnsiTheme="minorHAnsi"/>
                <w:i/>
              </w:rPr>
              <w:t>” = “Owner”</w:t>
            </w:r>
          </w:p>
        </w:tc>
      </w:tr>
      <w:tr w:rsidR="003A4F82" w:rsidRPr="003A4F82" w14:paraId="11CAC7F9"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54C00A8" w14:textId="77777777" w:rsidR="003A4F82" w:rsidRPr="003A4F82" w:rsidRDefault="003A4F82">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FC20872" w14:textId="7C0957FF" w:rsidR="003A4F82" w:rsidRPr="003A4F82" w:rsidRDefault="003A4F82">
            <w:pPr>
              <w:rPr>
                <w:rFonts w:asciiTheme="minorHAnsi" w:hAnsiTheme="minorHAnsi"/>
                <w:i/>
              </w:rPr>
            </w:pPr>
            <w:r w:rsidRPr="003A4F82">
              <w:rPr>
                <w:rFonts w:asciiTheme="minorHAnsi" w:hAnsiTheme="minorHAnsi"/>
                <w:i/>
              </w:rPr>
              <w:t xml:space="preserve">Name, Alert Flag, DOB, SSN, </w:t>
            </w:r>
            <w:del w:id="220" w:author="Valerie Parker" w:date="2018-01-31T14:35:00Z">
              <w:r w:rsidRPr="003A4F82" w:rsidDel="00722BA1">
                <w:rPr>
                  <w:rFonts w:asciiTheme="minorHAnsi" w:hAnsiTheme="minorHAnsi"/>
                  <w:i/>
                </w:rPr>
                <w:delText xml:space="preserve">Work </w:delText>
              </w:r>
            </w:del>
            <w:ins w:id="221" w:author="Valerie Parker" w:date="2018-01-31T14:35:00Z">
              <w:r w:rsidR="00722BA1">
                <w:rPr>
                  <w:rFonts w:asciiTheme="minorHAnsi" w:hAnsiTheme="minorHAnsi"/>
                  <w:i/>
                </w:rPr>
                <w:t>Home</w:t>
              </w:r>
              <w:r w:rsidR="00722BA1" w:rsidRPr="003A4F82">
                <w:rPr>
                  <w:rFonts w:asciiTheme="minorHAnsi" w:hAnsiTheme="minorHAnsi"/>
                  <w:i/>
                </w:rPr>
                <w:t xml:space="preserve"> </w:t>
              </w:r>
            </w:ins>
            <w:r w:rsidRPr="003A4F82">
              <w:rPr>
                <w:rFonts w:asciiTheme="minorHAnsi" w:hAnsiTheme="minorHAnsi"/>
                <w:i/>
              </w:rPr>
              <w:t>Phone, Email, Acct. Manager</w:t>
            </w:r>
          </w:p>
        </w:tc>
      </w:tr>
      <w:tr w:rsidR="003A4F82" w14:paraId="7D114E80" w14:textId="77777777" w:rsidTr="003A4F82">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B6644AB" w14:textId="77777777" w:rsidR="003A4F82" w:rsidRPr="003A4F82" w:rsidRDefault="003A4F82">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D652A38" w14:textId="77777777" w:rsidR="003A4F82" w:rsidRDefault="003A4F82">
            <w:pPr>
              <w:rPr>
                <w:rFonts w:asciiTheme="minorHAnsi" w:hAnsiTheme="minorHAnsi"/>
                <w:i/>
              </w:rPr>
            </w:pPr>
            <w:r w:rsidRPr="003A4F82">
              <w:rPr>
                <w:rFonts w:asciiTheme="minorHAnsi" w:hAnsiTheme="minorHAnsi"/>
                <w:i/>
              </w:rPr>
              <w:t>Name Descending</w:t>
            </w:r>
          </w:p>
        </w:tc>
      </w:tr>
    </w:tbl>
    <w:p w14:paraId="245D7863" w14:textId="1BFD927E" w:rsidR="00CD6E09" w:rsidRDefault="003A4F82" w:rsidP="003A4F82">
      <w:pPr>
        <w:rPr>
          <w:rFonts w:asciiTheme="minorHAnsi" w:eastAsiaTheme="majorEastAsia" w:hAnsiTheme="minorHAnsi" w:cstheme="majorBidi"/>
          <w:b/>
          <w:bCs/>
          <w:color w:val="4F81BD" w:themeColor="accent1"/>
          <w:sz w:val="26"/>
          <w:szCs w:val="26"/>
        </w:rPr>
      </w:pPr>
      <w:r>
        <w:rPr>
          <w:rFonts w:asciiTheme="minorHAnsi" w:hAnsiTheme="minorHAnsi"/>
        </w:rPr>
        <w:t xml:space="preserve"> </w:t>
      </w:r>
      <w:r w:rsidR="00CD6E09">
        <w:rPr>
          <w:rFonts w:asciiTheme="minorHAnsi" w:hAnsiTheme="minorHAnsi"/>
        </w:rPr>
        <w:br w:type="page"/>
      </w:r>
    </w:p>
    <w:p w14:paraId="30E043E9" w14:textId="77777777" w:rsidR="00993DF7" w:rsidRPr="009B751F" w:rsidRDefault="00F30067" w:rsidP="009B751F">
      <w:pPr>
        <w:pStyle w:val="Heading2"/>
      </w:pPr>
      <w:bookmarkStart w:id="222" w:name="_Toc505347447"/>
      <w:r w:rsidRPr="009B751F">
        <w:lastRenderedPageBreak/>
        <w:t>Opportunities</w:t>
      </w:r>
      <w:bookmarkEnd w:id="222"/>
    </w:p>
    <w:p w14:paraId="269A023C" w14:textId="77777777" w:rsidR="00E90876" w:rsidRPr="00976EA0" w:rsidRDefault="00E90876" w:rsidP="00A325E5">
      <w:pPr>
        <w:ind w:left="360"/>
        <w:rPr>
          <w:rFonts w:asciiTheme="minorHAnsi" w:hAnsiTheme="minorHAnsi" w:cs="Tahoma"/>
        </w:rPr>
      </w:pPr>
      <w:r w:rsidRPr="00976EA0">
        <w:rPr>
          <w:rFonts w:asciiTheme="minorHAnsi" w:hAnsiTheme="minorHAnsi" w:cs="Tahoma"/>
        </w:rPr>
        <w:t xml:space="preserve">An opportunity in </w:t>
      </w:r>
      <w:proofErr w:type="spellStart"/>
      <w:r w:rsidR="00060F76">
        <w:rPr>
          <w:rFonts w:asciiTheme="minorHAnsi" w:hAnsiTheme="minorHAnsi" w:cs="Tahoma"/>
        </w:rPr>
        <w:t>InforCRM</w:t>
      </w:r>
      <w:proofErr w:type="spellEnd"/>
      <w:r w:rsidRPr="00976EA0">
        <w:rPr>
          <w:rFonts w:asciiTheme="minorHAnsi" w:hAnsiTheme="minorHAnsi" w:cs="Tahoma"/>
        </w:rPr>
        <w:t xml:space="preserve"> represents a potential sale.  This may be a new sale</w:t>
      </w:r>
      <w:r w:rsidR="00F30067" w:rsidRPr="00976EA0">
        <w:rPr>
          <w:rFonts w:asciiTheme="minorHAnsi" w:hAnsiTheme="minorHAnsi" w:cs="Tahoma"/>
        </w:rPr>
        <w:t xml:space="preserve"> of product</w:t>
      </w:r>
      <w:r w:rsidR="00A325E5" w:rsidRPr="00976EA0">
        <w:rPr>
          <w:rFonts w:asciiTheme="minorHAnsi" w:hAnsiTheme="minorHAnsi" w:cs="Tahoma"/>
        </w:rPr>
        <w:t xml:space="preserve"> or services</w:t>
      </w:r>
      <w:r w:rsidRPr="00976EA0">
        <w:rPr>
          <w:rFonts w:asciiTheme="minorHAnsi" w:hAnsiTheme="minorHAnsi" w:cs="Tahoma"/>
        </w:rPr>
        <w:t>, a renewal</w:t>
      </w:r>
      <w:r w:rsidR="00A325E5" w:rsidRPr="00976EA0">
        <w:rPr>
          <w:rFonts w:asciiTheme="minorHAnsi" w:hAnsiTheme="minorHAnsi" w:cs="Tahoma"/>
        </w:rPr>
        <w:t xml:space="preserve"> of contracts</w:t>
      </w:r>
      <w:r w:rsidR="00610C34">
        <w:rPr>
          <w:rFonts w:asciiTheme="minorHAnsi" w:hAnsiTheme="minorHAnsi" w:cs="Tahoma"/>
        </w:rPr>
        <w:t>, etc.</w:t>
      </w:r>
      <w:r w:rsidR="00284F12">
        <w:rPr>
          <w:rFonts w:asciiTheme="minorHAnsi" w:hAnsiTheme="minorHAnsi" w:cs="Tahoma"/>
        </w:rPr>
        <w:t xml:space="preserve"> </w:t>
      </w:r>
    </w:p>
    <w:p w14:paraId="7D54814C" w14:textId="77777777" w:rsidR="003D6D9C" w:rsidRPr="009B751F" w:rsidRDefault="003D6D9C" w:rsidP="009B751F">
      <w:pPr>
        <w:pStyle w:val="Heading3"/>
      </w:pPr>
      <w:bookmarkStart w:id="223" w:name="_Toc505347448"/>
      <w:r w:rsidRPr="009B751F">
        <w:t>O</w:t>
      </w:r>
      <w:r w:rsidR="00CD6E09" w:rsidRPr="009B751F">
        <w:t xml:space="preserve">ut of the box Contacts </w:t>
      </w:r>
      <w:r w:rsidRPr="009B751F">
        <w:t>Configurations</w:t>
      </w:r>
      <w:bookmarkEnd w:id="223"/>
    </w:p>
    <w:p w14:paraId="2DF14815" w14:textId="77777777" w:rsidR="00A077EB" w:rsidRPr="00976EA0" w:rsidRDefault="00A077EB" w:rsidP="00A077EB">
      <w:pPr>
        <w:ind w:left="360"/>
        <w:rPr>
          <w:rFonts w:asciiTheme="minorHAnsi" w:hAnsiTheme="minorHAnsi" w:cs="Tahoma"/>
        </w:rPr>
      </w:pPr>
      <w:r w:rsidRPr="00976EA0">
        <w:rPr>
          <w:rFonts w:asciiTheme="minorHAnsi" w:hAnsiTheme="minorHAnsi" w:cs="Tahoma"/>
        </w:rPr>
        <w:t>The Opportunity Detail view is where Opportunity records are profiled and where high-level information about the potential sale is available at a glance.  This is the “Out of the Box” configuration:</w:t>
      </w:r>
    </w:p>
    <w:p w14:paraId="1C6710B1" w14:textId="77777777" w:rsidR="00AF0EE0" w:rsidRPr="00976EA0" w:rsidRDefault="00AF0EE0" w:rsidP="00A077EB">
      <w:pPr>
        <w:ind w:left="360"/>
        <w:rPr>
          <w:rFonts w:asciiTheme="minorHAnsi" w:hAnsiTheme="minorHAnsi" w:cs="Tahoma"/>
        </w:rPr>
      </w:pPr>
    </w:p>
    <w:p w14:paraId="38F81F95" w14:textId="77777777" w:rsidR="00A077EB" w:rsidRDefault="00610C34" w:rsidP="00A077EB">
      <w:pPr>
        <w:rPr>
          <w:rFonts w:asciiTheme="minorHAnsi" w:hAnsiTheme="minorHAnsi"/>
        </w:rPr>
      </w:pPr>
      <w:r>
        <w:rPr>
          <w:noProof/>
          <w:lang w:eastAsia="en-US"/>
        </w:rPr>
        <w:drawing>
          <wp:inline distT="0" distB="0" distL="0" distR="0" wp14:anchorId="0F8EE4C5" wp14:editId="77EB1E46">
            <wp:extent cx="6858000" cy="2199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6858000" cy="2199640"/>
                    </a:xfrm>
                    <a:prstGeom prst="rect">
                      <a:avLst/>
                    </a:prstGeom>
                  </pic:spPr>
                </pic:pic>
              </a:graphicData>
            </a:graphic>
          </wp:inline>
        </w:drawing>
      </w:r>
    </w:p>
    <w:p w14:paraId="21E06355" w14:textId="77777777" w:rsidR="00610C34" w:rsidRPr="00976EA0" w:rsidRDefault="00610C34" w:rsidP="00A077EB">
      <w:pPr>
        <w:rPr>
          <w:rFonts w:asciiTheme="minorHAnsi" w:hAnsiTheme="minorHAnsi"/>
        </w:rPr>
      </w:pPr>
    </w:p>
    <w:p w14:paraId="384F834E" w14:textId="77777777" w:rsidR="00E63A10" w:rsidRPr="00976EA0" w:rsidRDefault="00E63A10" w:rsidP="00E63A10">
      <w:pPr>
        <w:keepNext/>
        <w:ind w:left="360"/>
        <w:rPr>
          <w:rFonts w:asciiTheme="minorHAnsi" w:hAnsiTheme="minorHAnsi" w:cs="Tahoma"/>
          <w:noProof/>
          <w:color w:val="FF0000"/>
        </w:rPr>
      </w:pPr>
    </w:p>
    <w:p w14:paraId="3BF82B8A" w14:textId="6552F4EB" w:rsidR="003C049F" w:rsidRPr="009B751F" w:rsidRDefault="003D6D9C" w:rsidP="009B751F">
      <w:pPr>
        <w:pStyle w:val="Heading3"/>
      </w:pPr>
      <w:bookmarkStart w:id="224" w:name="_Toc505347449"/>
      <w:r w:rsidRPr="009B751F">
        <w:t xml:space="preserve">Customized </w:t>
      </w:r>
      <w:r w:rsidR="00993E5A" w:rsidRPr="009B751F">
        <w:t>Opportunities</w:t>
      </w:r>
      <w:r w:rsidRPr="009B751F">
        <w:t xml:space="preserve"> module</w:t>
      </w:r>
      <w:bookmarkEnd w:id="224"/>
    </w:p>
    <w:p w14:paraId="3AAB3403" w14:textId="77777777" w:rsidR="003C049F" w:rsidRDefault="003C049F" w:rsidP="001E3424">
      <w:pPr>
        <w:rPr>
          <w:rFonts w:asciiTheme="minorHAnsi" w:hAnsiTheme="minorHAnsi"/>
        </w:rPr>
      </w:pPr>
    </w:p>
    <w:p w14:paraId="4A2D5F3F" w14:textId="77777777" w:rsidR="003C049F" w:rsidRPr="009B751F" w:rsidRDefault="003C049F" w:rsidP="009B751F">
      <w:pPr>
        <w:pStyle w:val="Heading4"/>
      </w:pPr>
      <w:r w:rsidRPr="009B751F">
        <w:t xml:space="preserve">Field </w:t>
      </w:r>
      <w:proofErr w:type="spellStart"/>
      <w:r w:rsidRPr="009B751F">
        <w:t>Definitionions</w:t>
      </w:r>
      <w:proofErr w:type="spellEnd"/>
    </w:p>
    <w:tbl>
      <w:tblPr>
        <w:tblStyle w:val="TableGrid"/>
        <w:tblW w:w="0" w:type="auto"/>
        <w:tblLook w:val="04A0" w:firstRow="1" w:lastRow="0" w:firstColumn="1" w:lastColumn="0" w:noHBand="0" w:noVBand="1"/>
      </w:tblPr>
      <w:tblGrid>
        <w:gridCol w:w="2251"/>
        <w:gridCol w:w="2153"/>
        <w:gridCol w:w="3432"/>
        <w:gridCol w:w="2954"/>
      </w:tblGrid>
      <w:tr w:rsidR="001E3424" w:rsidRPr="006B465A" w14:paraId="2A932109" w14:textId="77777777" w:rsidTr="005761F9">
        <w:trPr>
          <w:cantSplit/>
        </w:trPr>
        <w:tc>
          <w:tcPr>
            <w:tcW w:w="2251" w:type="dxa"/>
          </w:tcPr>
          <w:p w14:paraId="49ABC170" w14:textId="77777777" w:rsidR="001E3424" w:rsidRPr="006B465A" w:rsidRDefault="001E3424" w:rsidP="00060F76">
            <w:pPr>
              <w:rPr>
                <w:rFonts w:asciiTheme="minorHAnsi" w:hAnsiTheme="minorHAnsi"/>
                <w:b/>
                <w:noProof/>
              </w:rPr>
            </w:pPr>
            <w:r w:rsidRPr="006B465A">
              <w:rPr>
                <w:rFonts w:asciiTheme="minorHAnsi" w:hAnsiTheme="minorHAnsi"/>
                <w:b/>
                <w:noProof/>
              </w:rPr>
              <w:t>Field Name</w:t>
            </w:r>
          </w:p>
        </w:tc>
        <w:tc>
          <w:tcPr>
            <w:tcW w:w="2153" w:type="dxa"/>
          </w:tcPr>
          <w:p w14:paraId="5D28BF73" w14:textId="77777777" w:rsidR="001E3424" w:rsidRPr="006B465A" w:rsidRDefault="001E3424" w:rsidP="00060F76">
            <w:pPr>
              <w:rPr>
                <w:rFonts w:asciiTheme="minorHAnsi" w:hAnsiTheme="minorHAnsi"/>
                <w:b/>
                <w:noProof/>
              </w:rPr>
            </w:pPr>
            <w:r w:rsidRPr="006B465A">
              <w:rPr>
                <w:rFonts w:asciiTheme="minorHAnsi" w:hAnsiTheme="minorHAnsi"/>
                <w:b/>
                <w:noProof/>
              </w:rPr>
              <w:t>Field Type</w:t>
            </w:r>
          </w:p>
        </w:tc>
        <w:tc>
          <w:tcPr>
            <w:tcW w:w="3432" w:type="dxa"/>
          </w:tcPr>
          <w:p w14:paraId="7F458FD7" w14:textId="77777777" w:rsidR="001E3424" w:rsidRPr="006B465A" w:rsidRDefault="001E3424" w:rsidP="00060F76">
            <w:pPr>
              <w:rPr>
                <w:rFonts w:asciiTheme="minorHAnsi" w:hAnsiTheme="minorHAnsi"/>
                <w:b/>
                <w:noProof/>
              </w:rPr>
            </w:pPr>
            <w:r w:rsidRPr="006B465A">
              <w:rPr>
                <w:rFonts w:asciiTheme="minorHAnsi" w:hAnsiTheme="minorHAnsi"/>
                <w:b/>
                <w:noProof/>
              </w:rPr>
              <w:t>Values</w:t>
            </w:r>
          </w:p>
        </w:tc>
        <w:tc>
          <w:tcPr>
            <w:tcW w:w="2954" w:type="dxa"/>
          </w:tcPr>
          <w:p w14:paraId="2AAC2EFB" w14:textId="77777777" w:rsidR="001E3424" w:rsidRPr="006B465A" w:rsidRDefault="001E3424" w:rsidP="00060F76">
            <w:pPr>
              <w:rPr>
                <w:rFonts w:asciiTheme="minorHAnsi" w:hAnsiTheme="minorHAnsi"/>
                <w:b/>
                <w:noProof/>
              </w:rPr>
            </w:pPr>
            <w:r w:rsidRPr="006B465A">
              <w:rPr>
                <w:rFonts w:asciiTheme="minorHAnsi" w:hAnsiTheme="minorHAnsi"/>
                <w:b/>
                <w:noProof/>
              </w:rPr>
              <w:t>Comments</w:t>
            </w:r>
          </w:p>
        </w:tc>
      </w:tr>
      <w:tr w:rsidR="003C2C1B" w:rsidRPr="006B465A" w14:paraId="3CD73A9B" w14:textId="77777777" w:rsidTr="005761F9">
        <w:trPr>
          <w:cantSplit/>
        </w:trPr>
        <w:tc>
          <w:tcPr>
            <w:tcW w:w="2251" w:type="dxa"/>
          </w:tcPr>
          <w:p w14:paraId="6967258B" w14:textId="25C6440D" w:rsidR="003C2C1B" w:rsidRPr="00193E6C" w:rsidRDefault="001766DA" w:rsidP="003C2C1B">
            <w:pPr>
              <w:rPr>
                <w:rFonts w:asciiTheme="minorHAnsi" w:hAnsiTheme="minorHAnsi"/>
                <w:noProof/>
              </w:rPr>
            </w:pPr>
            <w:r w:rsidRPr="00193E6C">
              <w:rPr>
                <w:rFonts w:asciiTheme="minorHAnsi" w:hAnsiTheme="minorHAnsi"/>
                <w:noProof/>
              </w:rPr>
              <w:t>Account Manager</w:t>
            </w:r>
          </w:p>
        </w:tc>
        <w:tc>
          <w:tcPr>
            <w:tcW w:w="2153" w:type="dxa"/>
          </w:tcPr>
          <w:p w14:paraId="35182614" w14:textId="0C655AFC" w:rsidR="003C2C1B" w:rsidRPr="00193E6C" w:rsidRDefault="003C2C1B" w:rsidP="003C2C1B">
            <w:pPr>
              <w:rPr>
                <w:rFonts w:asciiTheme="minorHAnsi" w:hAnsiTheme="minorHAnsi"/>
                <w:noProof/>
              </w:rPr>
            </w:pPr>
          </w:p>
        </w:tc>
        <w:tc>
          <w:tcPr>
            <w:tcW w:w="3432" w:type="dxa"/>
          </w:tcPr>
          <w:p w14:paraId="7A79AC45" w14:textId="1F9FC3B2" w:rsidR="003C2C1B" w:rsidRPr="00193E6C" w:rsidRDefault="003C2C1B" w:rsidP="003C2C1B">
            <w:pPr>
              <w:rPr>
                <w:rFonts w:asciiTheme="minorHAnsi" w:hAnsiTheme="minorHAnsi"/>
                <w:noProof/>
              </w:rPr>
            </w:pPr>
          </w:p>
        </w:tc>
        <w:tc>
          <w:tcPr>
            <w:tcW w:w="2954" w:type="dxa"/>
          </w:tcPr>
          <w:p w14:paraId="0B79CB29" w14:textId="77777777" w:rsidR="0024558F" w:rsidRPr="00193E6C" w:rsidRDefault="001766DA" w:rsidP="003C2C1B">
            <w:pPr>
              <w:rPr>
                <w:rFonts w:asciiTheme="minorHAnsi" w:hAnsiTheme="minorHAnsi"/>
                <w:noProof/>
              </w:rPr>
            </w:pPr>
            <w:r w:rsidRPr="00193E6C">
              <w:rPr>
                <w:rFonts w:asciiTheme="minorHAnsi" w:hAnsiTheme="minorHAnsi"/>
                <w:noProof/>
              </w:rPr>
              <w:t>Relabel as Opportunity Manager</w:t>
            </w:r>
            <w:r w:rsidR="0024558F" w:rsidRPr="00193E6C">
              <w:rPr>
                <w:rFonts w:asciiTheme="minorHAnsi" w:hAnsiTheme="minorHAnsi"/>
                <w:noProof/>
              </w:rPr>
              <w:t>;</w:t>
            </w:r>
          </w:p>
          <w:p w14:paraId="28D2DF8F" w14:textId="130BA5E9" w:rsidR="003C2C1B" w:rsidRPr="006B465A" w:rsidRDefault="0024558F" w:rsidP="003C2C1B">
            <w:pPr>
              <w:rPr>
                <w:rFonts w:asciiTheme="minorHAnsi" w:hAnsiTheme="minorHAnsi"/>
                <w:noProof/>
              </w:rPr>
            </w:pPr>
            <w:r w:rsidRPr="00A866E8">
              <w:rPr>
                <w:rFonts w:asciiTheme="minorHAnsi" w:hAnsiTheme="minorHAnsi"/>
                <w:highlight w:val="cyan"/>
              </w:rPr>
              <w:t>Edit is secured to Opportunity Manager Role</w:t>
            </w:r>
          </w:p>
        </w:tc>
      </w:tr>
      <w:tr w:rsidR="003C2C1B" w:rsidRPr="006B465A" w14:paraId="549C1638" w14:textId="77777777" w:rsidTr="005761F9">
        <w:trPr>
          <w:cantSplit/>
        </w:trPr>
        <w:tc>
          <w:tcPr>
            <w:tcW w:w="2251" w:type="dxa"/>
          </w:tcPr>
          <w:p w14:paraId="27F014FE" w14:textId="68E2316A" w:rsidR="003C2C1B" w:rsidRPr="001766DA" w:rsidRDefault="001766DA" w:rsidP="003C2C1B">
            <w:pPr>
              <w:rPr>
                <w:rFonts w:asciiTheme="minorHAnsi" w:hAnsiTheme="minorHAnsi"/>
                <w:noProof/>
                <w:highlight w:val="yellow"/>
              </w:rPr>
            </w:pPr>
            <w:r w:rsidRPr="00CF4AE4">
              <w:rPr>
                <w:rFonts w:asciiTheme="minorHAnsi" w:hAnsiTheme="minorHAnsi"/>
                <w:noProof/>
              </w:rPr>
              <w:t>Reseller</w:t>
            </w:r>
          </w:p>
        </w:tc>
        <w:tc>
          <w:tcPr>
            <w:tcW w:w="2153" w:type="dxa"/>
          </w:tcPr>
          <w:p w14:paraId="40620F18" w14:textId="07468FFC" w:rsidR="003C2C1B" w:rsidRPr="001766DA" w:rsidRDefault="003C2C1B" w:rsidP="003C2C1B">
            <w:pPr>
              <w:rPr>
                <w:rFonts w:asciiTheme="minorHAnsi" w:hAnsiTheme="minorHAnsi"/>
                <w:noProof/>
                <w:highlight w:val="yellow"/>
              </w:rPr>
            </w:pPr>
          </w:p>
        </w:tc>
        <w:tc>
          <w:tcPr>
            <w:tcW w:w="3432" w:type="dxa"/>
          </w:tcPr>
          <w:p w14:paraId="0CE9D5C0" w14:textId="77777777" w:rsidR="003C2C1B" w:rsidRPr="001766DA" w:rsidRDefault="003C2C1B" w:rsidP="003C2C1B">
            <w:pPr>
              <w:rPr>
                <w:rFonts w:asciiTheme="minorHAnsi" w:hAnsiTheme="minorHAnsi"/>
                <w:noProof/>
                <w:highlight w:val="yellow"/>
              </w:rPr>
            </w:pPr>
          </w:p>
        </w:tc>
        <w:tc>
          <w:tcPr>
            <w:tcW w:w="2954" w:type="dxa"/>
          </w:tcPr>
          <w:p w14:paraId="01B9EBEA" w14:textId="03BF7399" w:rsidR="003C2C1B" w:rsidRPr="006B465A" w:rsidRDefault="001766DA" w:rsidP="003C2C1B">
            <w:pPr>
              <w:rPr>
                <w:rFonts w:asciiTheme="minorHAnsi" w:hAnsiTheme="minorHAnsi"/>
                <w:noProof/>
              </w:rPr>
            </w:pPr>
            <w:r w:rsidRPr="000C6BE4">
              <w:rPr>
                <w:rFonts w:asciiTheme="minorHAnsi" w:hAnsiTheme="minorHAnsi"/>
                <w:noProof/>
              </w:rPr>
              <w:t>Hide</w:t>
            </w:r>
            <w:r w:rsidR="00D64CD0">
              <w:rPr>
                <w:rFonts w:asciiTheme="minorHAnsi" w:hAnsiTheme="minorHAnsi"/>
                <w:noProof/>
              </w:rPr>
              <w:t xml:space="preserve"> **</w:t>
            </w:r>
          </w:p>
        </w:tc>
      </w:tr>
      <w:tr w:rsidR="00EE63A3" w:rsidRPr="006B465A" w14:paraId="5ED9537B" w14:textId="77777777" w:rsidTr="005761F9">
        <w:trPr>
          <w:cantSplit/>
        </w:trPr>
        <w:tc>
          <w:tcPr>
            <w:tcW w:w="2251" w:type="dxa"/>
          </w:tcPr>
          <w:p w14:paraId="44B270BA" w14:textId="53385191" w:rsidR="00EE63A3" w:rsidRPr="001311D8" w:rsidRDefault="00EE63A3" w:rsidP="00EE63A3">
            <w:pPr>
              <w:rPr>
                <w:rFonts w:asciiTheme="minorHAnsi" w:hAnsiTheme="minorHAnsi"/>
                <w:noProof/>
              </w:rPr>
            </w:pPr>
            <w:r w:rsidRPr="001311D8">
              <w:rPr>
                <w:rFonts w:asciiTheme="minorHAnsi" w:hAnsiTheme="minorHAnsi"/>
                <w:noProof/>
              </w:rPr>
              <w:t>Opportunity Type</w:t>
            </w:r>
          </w:p>
        </w:tc>
        <w:tc>
          <w:tcPr>
            <w:tcW w:w="2153" w:type="dxa"/>
          </w:tcPr>
          <w:p w14:paraId="0C9B6FA2" w14:textId="5D24E60B" w:rsidR="00EE63A3" w:rsidRPr="001311D8" w:rsidRDefault="00EE63A3" w:rsidP="00EE63A3">
            <w:pPr>
              <w:rPr>
                <w:rFonts w:asciiTheme="minorHAnsi" w:hAnsiTheme="minorHAnsi"/>
                <w:noProof/>
              </w:rPr>
            </w:pPr>
            <w:r>
              <w:rPr>
                <w:rFonts w:asciiTheme="minorHAnsi" w:hAnsiTheme="minorHAnsi"/>
                <w:noProof/>
              </w:rPr>
              <w:t>Cascading pick list</w:t>
            </w:r>
          </w:p>
        </w:tc>
        <w:tc>
          <w:tcPr>
            <w:tcW w:w="3432" w:type="dxa"/>
          </w:tcPr>
          <w:p w14:paraId="76E2A870" w14:textId="77777777" w:rsidR="00EE63A3" w:rsidRDefault="00EE63A3" w:rsidP="00EE63A3">
            <w:pPr>
              <w:rPr>
                <w:rFonts w:asciiTheme="minorHAnsi" w:hAnsiTheme="minorHAnsi"/>
                <w:noProof/>
              </w:rPr>
            </w:pPr>
            <w:r>
              <w:rPr>
                <w:rFonts w:asciiTheme="minorHAnsi" w:hAnsiTheme="minorHAnsi"/>
                <w:noProof/>
              </w:rPr>
              <w:t>ED</w:t>
            </w:r>
          </w:p>
          <w:p w14:paraId="7064CFD7" w14:textId="77777777" w:rsidR="00EE63A3" w:rsidRDefault="00EE63A3" w:rsidP="00EE63A3">
            <w:pPr>
              <w:rPr>
                <w:rFonts w:asciiTheme="minorHAnsi" w:hAnsiTheme="minorHAnsi"/>
                <w:noProof/>
              </w:rPr>
            </w:pPr>
            <w:r>
              <w:rPr>
                <w:rFonts w:asciiTheme="minorHAnsi" w:hAnsiTheme="minorHAnsi"/>
                <w:noProof/>
              </w:rPr>
              <w:t>CD</w:t>
            </w:r>
          </w:p>
          <w:p w14:paraId="42164815" w14:textId="6D6FB6AD" w:rsidR="00EE63A3" w:rsidRPr="001311D8" w:rsidRDefault="00EE63A3" w:rsidP="00EE63A3">
            <w:pPr>
              <w:rPr>
                <w:rFonts w:asciiTheme="minorHAnsi" w:hAnsiTheme="minorHAnsi"/>
                <w:noProof/>
              </w:rPr>
            </w:pPr>
            <w:r>
              <w:rPr>
                <w:rFonts w:asciiTheme="minorHAnsi" w:hAnsiTheme="minorHAnsi"/>
                <w:noProof/>
              </w:rPr>
              <w:t>WI</w:t>
            </w:r>
          </w:p>
        </w:tc>
        <w:tc>
          <w:tcPr>
            <w:tcW w:w="2954" w:type="dxa"/>
          </w:tcPr>
          <w:p w14:paraId="6BD82A3D" w14:textId="1D566050" w:rsidR="00EE63A3" w:rsidRPr="001311D8" w:rsidRDefault="00FF5260" w:rsidP="00EE63A3">
            <w:pPr>
              <w:rPr>
                <w:rFonts w:asciiTheme="minorHAnsi" w:hAnsiTheme="minorHAnsi"/>
                <w:noProof/>
              </w:rPr>
            </w:pPr>
            <w:r>
              <w:rPr>
                <w:rFonts w:asciiTheme="minorHAnsi" w:hAnsiTheme="minorHAnsi"/>
                <w:noProof/>
              </w:rPr>
              <w:t>New; each value cascades to a separate S</w:t>
            </w:r>
            <w:r w:rsidR="00311FCF">
              <w:rPr>
                <w:rFonts w:asciiTheme="minorHAnsi" w:hAnsiTheme="minorHAnsi"/>
                <w:noProof/>
              </w:rPr>
              <w:t>u</w:t>
            </w:r>
            <w:r>
              <w:rPr>
                <w:rFonts w:asciiTheme="minorHAnsi" w:hAnsiTheme="minorHAnsi"/>
                <w:noProof/>
              </w:rPr>
              <w:t>bType list</w:t>
            </w:r>
            <w:r w:rsidR="00D64CD0">
              <w:rPr>
                <w:rFonts w:asciiTheme="minorHAnsi" w:hAnsiTheme="minorHAnsi"/>
                <w:noProof/>
              </w:rPr>
              <w:t xml:space="preserve"> *</w:t>
            </w:r>
            <w:r w:rsidR="00667D51">
              <w:rPr>
                <w:rFonts w:asciiTheme="minorHAnsi" w:hAnsiTheme="minorHAnsi"/>
                <w:noProof/>
              </w:rPr>
              <w:t>***</w:t>
            </w:r>
            <w:r w:rsidR="00D64CD0">
              <w:rPr>
                <w:rFonts w:asciiTheme="minorHAnsi" w:hAnsiTheme="minorHAnsi"/>
                <w:noProof/>
              </w:rPr>
              <w:t>*</w:t>
            </w:r>
          </w:p>
        </w:tc>
      </w:tr>
      <w:tr w:rsidR="001311D8" w:rsidRPr="00193E6C" w14:paraId="2A33BE63" w14:textId="77777777" w:rsidTr="005761F9">
        <w:trPr>
          <w:cantSplit/>
        </w:trPr>
        <w:tc>
          <w:tcPr>
            <w:tcW w:w="2251" w:type="dxa"/>
          </w:tcPr>
          <w:p w14:paraId="6FE04CAC" w14:textId="612E65F6" w:rsidR="001311D8" w:rsidRPr="00193E6C" w:rsidRDefault="001311D8" w:rsidP="003C2C1B">
            <w:pPr>
              <w:rPr>
                <w:rFonts w:asciiTheme="minorHAnsi" w:hAnsiTheme="minorHAnsi"/>
                <w:noProof/>
              </w:rPr>
            </w:pPr>
            <w:r w:rsidRPr="00193E6C">
              <w:rPr>
                <w:rFonts w:asciiTheme="minorHAnsi" w:hAnsiTheme="minorHAnsi"/>
                <w:noProof/>
              </w:rPr>
              <w:lastRenderedPageBreak/>
              <w:t>Opportunity SubType</w:t>
            </w:r>
          </w:p>
        </w:tc>
        <w:tc>
          <w:tcPr>
            <w:tcW w:w="2153" w:type="dxa"/>
          </w:tcPr>
          <w:p w14:paraId="0AEA5188" w14:textId="4F135720" w:rsidR="001311D8" w:rsidRPr="00193E6C" w:rsidRDefault="001311D8" w:rsidP="003C2C1B">
            <w:pPr>
              <w:rPr>
                <w:rFonts w:asciiTheme="minorHAnsi" w:hAnsiTheme="minorHAnsi"/>
                <w:noProof/>
              </w:rPr>
            </w:pPr>
            <w:r w:rsidRPr="00193E6C">
              <w:rPr>
                <w:rFonts w:asciiTheme="minorHAnsi" w:hAnsiTheme="minorHAnsi"/>
                <w:noProof/>
              </w:rPr>
              <w:t>Pick list</w:t>
            </w:r>
          </w:p>
        </w:tc>
        <w:tc>
          <w:tcPr>
            <w:tcW w:w="3432" w:type="dxa"/>
          </w:tcPr>
          <w:p w14:paraId="3DE84AA1" w14:textId="77777777" w:rsidR="00EE63A3" w:rsidRPr="00193E6C" w:rsidRDefault="00EE63A3" w:rsidP="00D01D0C">
            <w:pPr>
              <w:pStyle w:val="ListParagraph"/>
              <w:numPr>
                <w:ilvl w:val="0"/>
                <w:numId w:val="14"/>
              </w:numPr>
              <w:rPr>
                <w:rFonts w:asciiTheme="minorHAnsi" w:hAnsiTheme="minorHAnsi"/>
                <w:noProof/>
              </w:rPr>
            </w:pPr>
            <w:r w:rsidRPr="00193E6C">
              <w:rPr>
                <w:rFonts w:asciiTheme="minorHAnsi" w:hAnsiTheme="minorHAnsi"/>
                <w:noProof/>
              </w:rPr>
              <w:t>4COM</w:t>
            </w:r>
          </w:p>
          <w:p w14:paraId="559EF9C8" w14:textId="544B17D9" w:rsidR="00EC611B" w:rsidRPr="00193E6C" w:rsidRDefault="00EE63A3" w:rsidP="00D01D0C">
            <w:pPr>
              <w:pStyle w:val="ListParagraph"/>
              <w:numPr>
                <w:ilvl w:val="0"/>
                <w:numId w:val="14"/>
              </w:numPr>
              <w:rPr>
                <w:rFonts w:asciiTheme="minorHAnsi" w:hAnsiTheme="minorHAnsi"/>
                <w:noProof/>
              </w:rPr>
            </w:pPr>
            <w:r w:rsidRPr="00193E6C">
              <w:rPr>
                <w:rFonts w:asciiTheme="minorHAnsi" w:hAnsiTheme="minorHAnsi"/>
                <w:noProof/>
              </w:rPr>
              <w:t>Developer Loan</w:t>
            </w:r>
            <w:r w:rsidR="00BC7D60" w:rsidRPr="00193E6C">
              <w:rPr>
                <w:rFonts w:asciiTheme="minorHAnsi" w:hAnsiTheme="minorHAnsi"/>
                <w:noProof/>
              </w:rPr>
              <w:t>s</w:t>
            </w:r>
          </w:p>
          <w:p w14:paraId="3D6371B5" w14:textId="6948A278" w:rsidR="00EE63A3" w:rsidRPr="00193E6C" w:rsidRDefault="00EE63A3" w:rsidP="00D01D0C">
            <w:pPr>
              <w:pStyle w:val="ListParagraph"/>
              <w:numPr>
                <w:ilvl w:val="0"/>
                <w:numId w:val="14"/>
              </w:numPr>
              <w:rPr>
                <w:rFonts w:asciiTheme="minorHAnsi" w:hAnsiTheme="minorHAnsi"/>
                <w:noProof/>
              </w:rPr>
            </w:pPr>
            <w:r w:rsidRPr="00193E6C">
              <w:rPr>
                <w:rFonts w:asciiTheme="minorHAnsi" w:hAnsiTheme="minorHAnsi"/>
                <w:noProof/>
              </w:rPr>
              <w:t xml:space="preserve">Downpayment Assistance </w:t>
            </w:r>
          </w:p>
          <w:p w14:paraId="421D07A3" w14:textId="77777777" w:rsidR="00EC611B" w:rsidRPr="00193E6C" w:rsidRDefault="00EC611B" w:rsidP="00D01D0C">
            <w:pPr>
              <w:pStyle w:val="ListParagraph"/>
              <w:numPr>
                <w:ilvl w:val="0"/>
                <w:numId w:val="14"/>
              </w:numPr>
              <w:rPr>
                <w:rFonts w:asciiTheme="minorHAnsi" w:hAnsiTheme="minorHAnsi"/>
                <w:noProof/>
              </w:rPr>
            </w:pPr>
            <w:r w:rsidRPr="00193E6C">
              <w:rPr>
                <w:rFonts w:asciiTheme="minorHAnsi" w:hAnsiTheme="minorHAnsi"/>
                <w:noProof/>
              </w:rPr>
              <w:t xml:space="preserve">Fair Housing </w:t>
            </w:r>
          </w:p>
          <w:p w14:paraId="2DA88683" w14:textId="5F829CB9" w:rsidR="00EE63A3" w:rsidRPr="00193E6C" w:rsidRDefault="00EE63A3" w:rsidP="00D01D0C">
            <w:pPr>
              <w:pStyle w:val="ListParagraph"/>
              <w:numPr>
                <w:ilvl w:val="0"/>
                <w:numId w:val="14"/>
              </w:numPr>
              <w:rPr>
                <w:rFonts w:asciiTheme="minorHAnsi" w:hAnsiTheme="minorHAnsi"/>
                <w:noProof/>
              </w:rPr>
            </w:pPr>
            <w:r w:rsidRPr="00193E6C">
              <w:rPr>
                <w:rFonts w:asciiTheme="minorHAnsi" w:hAnsiTheme="minorHAnsi"/>
                <w:noProof/>
              </w:rPr>
              <w:t>HELP Loan</w:t>
            </w:r>
          </w:p>
          <w:p w14:paraId="1380FBCA" w14:textId="77777777" w:rsidR="00EC611B" w:rsidRPr="00193E6C" w:rsidRDefault="00EE63A3" w:rsidP="00D01D0C">
            <w:pPr>
              <w:pStyle w:val="ListParagraph"/>
              <w:numPr>
                <w:ilvl w:val="0"/>
                <w:numId w:val="14"/>
              </w:numPr>
              <w:rPr>
                <w:rFonts w:asciiTheme="minorHAnsi" w:hAnsiTheme="minorHAnsi"/>
                <w:noProof/>
              </w:rPr>
            </w:pPr>
            <w:r w:rsidRPr="00193E6C">
              <w:rPr>
                <w:rFonts w:asciiTheme="minorHAnsi" w:hAnsiTheme="minorHAnsi"/>
                <w:noProof/>
              </w:rPr>
              <w:t>Heritage Home</w:t>
            </w:r>
          </w:p>
          <w:p w14:paraId="2A2AD9B8" w14:textId="32367E0E" w:rsidR="001311D8" w:rsidRPr="00193E6C" w:rsidRDefault="001311D8" w:rsidP="00D01D0C">
            <w:pPr>
              <w:pStyle w:val="ListParagraph"/>
              <w:numPr>
                <w:ilvl w:val="0"/>
                <w:numId w:val="14"/>
              </w:numPr>
              <w:rPr>
                <w:rFonts w:asciiTheme="minorHAnsi" w:hAnsiTheme="minorHAnsi"/>
                <w:noProof/>
              </w:rPr>
            </w:pPr>
            <w:r w:rsidRPr="00193E6C">
              <w:rPr>
                <w:rFonts w:asciiTheme="minorHAnsi" w:hAnsiTheme="minorHAnsi"/>
                <w:noProof/>
              </w:rPr>
              <w:t>Homeowner Counseling</w:t>
            </w:r>
          </w:p>
          <w:p w14:paraId="20EB59FC" w14:textId="784C9D0E" w:rsidR="0074553B" w:rsidRPr="00193E6C" w:rsidRDefault="0074553B" w:rsidP="00D01D0C">
            <w:pPr>
              <w:pStyle w:val="ListParagraph"/>
              <w:numPr>
                <w:ilvl w:val="0"/>
                <w:numId w:val="14"/>
              </w:numPr>
              <w:rPr>
                <w:rFonts w:asciiTheme="minorHAnsi" w:hAnsiTheme="minorHAnsi"/>
                <w:noProof/>
              </w:rPr>
            </w:pPr>
            <w:r w:rsidRPr="00193E6C">
              <w:rPr>
                <w:rFonts w:asciiTheme="minorHAnsi" w:hAnsiTheme="minorHAnsi"/>
                <w:noProof/>
              </w:rPr>
              <w:t>LEAD Grant</w:t>
            </w:r>
          </w:p>
          <w:p w14:paraId="577AE30C" w14:textId="67541D0D" w:rsidR="00EC611B" w:rsidRPr="00193E6C" w:rsidRDefault="00EC611B" w:rsidP="00D01D0C">
            <w:pPr>
              <w:pStyle w:val="ListParagraph"/>
              <w:numPr>
                <w:ilvl w:val="0"/>
                <w:numId w:val="14"/>
              </w:numPr>
              <w:rPr>
                <w:rFonts w:asciiTheme="minorHAnsi" w:hAnsiTheme="minorHAnsi"/>
                <w:noProof/>
              </w:rPr>
            </w:pPr>
            <w:r w:rsidRPr="00193E6C">
              <w:rPr>
                <w:rFonts w:asciiTheme="minorHAnsi" w:hAnsiTheme="minorHAnsi"/>
                <w:noProof/>
              </w:rPr>
              <w:t>Muni Demo</w:t>
            </w:r>
          </w:p>
          <w:p w14:paraId="20652A17" w14:textId="77777777" w:rsidR="00EC611B" w:rsidRPr="00193E6C" w:rsidRDefault="00EC611B" w:rsidP="00D01D0C">
            <w:pPr>
              <w:pStyle w:val="ListParagraph"/>
              <w:numPr>
                <w:ilvl w:val="0"/>
                <w:numId w:val="14"/>
              </w:numPr>
              <w:rPr>
                <w:rFonts w:asciiTheme="minorHAnsi" w:hAnsiTheme="minorHAnsi"/>
                <w:noProof/>
              </w:rPr>
            </w:pPr>
            <w:r w:rsidRPr="00193E6C">
              <w:rPr>
                <w:rFonts w:asciiTheme="minorHAnsi" w:hAnsiTheme="minorHAnsi"/>
                <w:noProof/>
              </w:rPr>
              <w:t>Muni CDBG Grant Agmt</w:t>
            </w:r>
          </w:p>
          <w:p w14:paraId="640C68F4" w14:textId="77777777" w:rsidR="00EC611B" w:rsidRPr="00193E6C" w:rsidRDefault="00EC611B" w:rsidP="00D01D0C">
            <w:pPr>
              <w:pStyle w:val="ListParagraph"/>
              <w:numPr>
                <w:ilvl w:val="0"/>
                <w:numId w:val="14"/>
              </w:numPr>
              <w:rPr>
                <w:rFonts w:asciiTheme="minorHAnsi" w:hAnsiTheme="minorHAnsi"/>
                <w:noProof/>
              </w:rPr>
            </w:pPr>
            <w:r w:rsidRPr="00193E6C">
              <w:rPr>
                <w:rFonts w:asciiTheme="minorHAnsi" w:hAnsiTheme="minorHAnsi"/>
                <w:noProof/>
              </w:rPr>
              <w:t>Muni Supplemental</w:t>
            </w:r>
          </w:p>
          <w:p w14:paraId="6BD84D75" w14:textId="77777777" w:rsidR="00BC7D60" w:rsidRPr="00193E6C" w:rsidRDefault="00BC7D60" w:rsidP="00D01D0C">
            <w:pPr>
              <w:pStyle w:val="ListParagraph"/>
              <w:numPr>
                <w:ilvl w:val="0"/>
                <w:numId w:val="14"/>
              </w:numPr>
              <w:rPr>
                <w:rFonts w:asciiTheme="minorHAnsi" w:hAnsiTheme="minorHAnsi"/>
                <w:noProof/>
              </w:rPr>
            </w:pPr>
            <w:r w:rsidRPr="00193E6C">
              <w:rPr>
                <w:rFonts w:asciiTheme="minorHAnsi" w:hAnsiTheme="minorHAnsi"/>
                <w:noProof/>
              </w:rPr>
              <w:t>Rent Assistance</w:t>
            </w:r>
          </w:p>
          <w:p w14:paraId="02B9263A" w14:textId="4E35922A" w:rsidR="001311D8" w:rsidRPr="00193E6C" w:rsidRDefault="00EC611B" w:rsidP="00D01D0C">
            <w:pPr>
              <w:pStyle w:val="ListParagraph"/>
              <w:numPr>
                <w:ilvl w:val="0"/>
                <w:numId w:val="14"/>
              </w:numPr>
              <w:rPr>
                <w:rFonts w:asciiTheme="minorHAnsi" w:hAnsiTheme="minorHAnsi"/>
                <w:noProof/>
              </w:rPr>
            </w:pPr>
            <w:r w:rsidRPr="00193E6C">
              <w:rPr>
                <w:rFonts w:asciiTheme="minorHAnsi" w:hAnsiTheme="minorHAnsi"/>
                <w:noProof/>
              </w:rPr>
              <w:t>Store Fronts</w:t>
            </w:r>
          </w:p>
          <w:p w14:paraId="783539E2" w14:textId="511D6103" w:rsidR="00BC7D60" w:rsidRPr="00193E6C" w:rsidRDefault="00BC7D60" w:rsidP="00D01D0C">
            <w:pPr>
              <w:pStyle w:val="ListParagraph"/>
              <w:numPr>
                <w:ilvl w:val="0"/>
                <w:numId w:val="14"/>
              </w:numPr>
              <w:rPr>
                <w:rFonts w:asciiTheme="minorHAnsi" w:hAnsiTheme="minorHAnsi"/>
                <w:noProof/>
              </w:rPr>
            </w:pPr>
            <w:r w:rsidRPr="00193E6C">
              <w:rPr>
                <w:rFonts w:asciiTheme="minorHAnsi" w:hAnsiTheme="minorHAnsi"/>
                <w:noProof/>
              </w:rPr>
              <w:t>Other</w:t>
            </w:r>
          </w:p>
          <w:p w14:paraId="5A468960" w14:textId="77AECFC9" w:rsidR="001311D8" w:rsidRPr="00193E6C" w:rsidRDefault="001311D8" w:rsidP="003C2C1B">
            <w:pPr>
              <w:rPr>
                <w:rFonts w:asciiTheme="minorHAnsi" w:hAnsiTheme="minorHAnsi"/>
                <w:noProof/>
              </w:rPr>
            </w:pPr>
          </w:p>
        </w:tc>
        <w:tc>
          <w:tcPr>
            <w:tcW w:w="2954" w:type="dxa"/>
          </w:tcPr>
          <w:p w14:paraId="5F10FFD7" w14:textId="535177F3" w:rsidR="001311D8" w:rsidRPr="00193E6C" w:rsidRDefault="00FF5260" w:rsidP="003C2C1B">
            <w:pPr>
              <w:rPr>
                <w:rFonts w:asciiTheme="minorHAnsi" w:hAnsiTheme="minorHAnsi"/>
                <w:noProof/>
              </w:rPr>
            </w:pPr>
            <w:r w:rsidRPr="00193E6C">
              <w:rPr>
                <w:rFonts w:asciiTheme="minorHAnsi" w:hAnsiTheme="minorHAnsi"/>
                <w:noProof/>
              </w:rPr>
              <w:t xml:space="preserve">New; Type = </w:t>
            </w:r>
            <w:r w:rsidR="00EE63A3" w:rsidRPr="00193E6C">
              <w:rPr>
                <w:rFonts w:asciiTheme="minorHAnsi" w:hAnsiTheme="minorHAnsi"/>
                <w:noProof/>
              </w:rPr>
              <w:t>CD</w:t>
            </w:r>
          </w:p>
        </w:tc>
      </w:tr>
      <w:tr w:rsidR="00FF7CA1" w:rsidRPr="00193E6C" w14:paraId="1646120A" w14:textId="77777777" w:rsidTr="005761F9">
        <w:trPr>
          <w:cantSplit/>
        </w:trPr>
        <w:tc>
          <w:tcPr>
            <w:tcW w:w="2251" w:type="dxa"/>
          </w:tcPr>
          <w:p w14:paraId="03D1FF23" w14:textId="77777777" w:rsidR="00FF7CA1" w:rsidRPr="00193E6C" w:rsidRDefault="00FF7CA1" w:rsidP="00464E55">
            <w:pPr>
              <w:rPr>
                <w:rFonts w:asciiTheme="minorHAnsi" w:hAnsiTheme="minorHAnsi"/>
                <w:noProof/>
              </w:rPr>
            </w:pPr>
            <w:r w:rsidRPr="00193E6C">
              <w:rPr>
                <w:rFonts w:asciiTheme="minorHAnsi" w:hAnsiTheme="minorHAnsi"/>
                <w:noProof/>
              </w:rPr>
              <w:t>Opportunity SubType</w:t>
            </w:r>
          </w:p>
        </w:tc>
        <w:tc>
          <w:tcPr>
            <w:tcW w:w="2153" w:type="dxa"/>
          </w:tcPr>
          <w:p w14:paraId="2A359CC3" w14:textId="77777777" w:rsidR="00FF7CA1" w:rsidRPr="00193E6C" w:rsidRDefault="00FF7CA1" w:rsidP="00464E55">
            <w:pPr>
              <w:rPr>
                <w:rFonts w:asciiTheme="minorHAnsi" w:hAnsiTheme="minorHAnsi"/>
                <w:noProof/>
              </w:rPr>
            </w:pPr>
            <w:r w:rsidRPr="00193E6C">
              <w:rPr>
                <w:rFonts w:asciiTheme="minorHAnsi" w:hAnsiTheme="minorHAnsi"/>
                <w:noProof/>
              </w:rPr>
              <w:t>Pick list</w:t>
            </w:r>
          </w:p>
        </w:tc>
        <w:tc>
          <w:tcPr>
            <w:tcW w:w="3432" w:type="dxa"/>
          </w:tcPr>
          <w:p w14:paraId="7E4AC5C6" w14:textId="0D1ABAA6" w:rsidR="005025ED" w:rsidRPr="00193E6C" w:rsidRDefault="005025ED" w:rsidP="00D01D0C">
            <w:pPr>
              <w:pStyle w:val="ListParagraph"/>
              <w:numPr>
                <w:ilvl w:val="0"/>
                <w:numId w:val="15"/>
              </w:numPr>
              <w:rPr>
                <w:rFonts w:asciiTheme="minorHAnsi" w:hAnsiTheme="minorHAnsi"/>
                <w:noProof/>
              </w:rPr>
            </w:pPr>
            <w:r w:rsidRPr="00193E6C">
              <w:rPr>
                <w:rFonts w:asciiTheme="minorHAnsi" w:hAnsiTheme="minorHAnsi"/>
                <w:noProof/>
              </w:rPr>
              <w:t>Attraction</w:t>
            </w:r>
          </w:p>
          <w:p w14:paraId="55772841" w14:textId="5A262561" w:rsidR="0074553B" w:rsidRPr="00193E6C" w:rsidRDefault="0074553B" w:rsidP="00D01D0C">
            <w:pPr>
              <w:pStyle w:val="ListParagraph"/>
              <w:numPr>
                <w:ilvl w:val="0"/>
                <w:numId w:val="15"/>
              </w:numPr>
              <w:rPr>
                <w:rFonts w:asciiTheme="minorHAnsi" w:hAnsiTheme="minorHAnsi"/>
                <w:noProof/>
              </w:rPr>
            </w:pPr>
            <w:r w:rsidRPr="00193E6C">
              <w:rPr>
                <w:rFonts w:asciiTheme="minorHAnsi" w:hAnsiTheme="minorHAnsi"/>
                <w:noProof/>
              </w:rPr>
              <w:t>Real Estate</w:t>
            </w:r>
          </w:p>
          <w:p w14:paraId="15923977" w14:textId="77777777" w:rsidR="005025ED" w:rsidRPr="00193E6C" w:rsidRDefault="005025ED" w:rsidP="00D01D0C">
            <w:pPr>
              <w:pStyle w:val="ListParagraph"/>
              <w:numPr>
                <w:ilvl w:val="0"/>
                <w:numId w:val="15"/>
              </w:numPr>
              <w:rPr>
                <w:rFonts w:asciiTheme="minorHAnsi" w:hAnsiTheme="minorHAnsi"/>
                <w:noProof/>
              </w:rPr>
            </w:pPr>
            <w:r w:rsidRPr="00193E6C">
              <w:rPr>
                <w:rFonts w:asciiTheme="minorHAnsi" w:hAnsiTheme="minorHAnsi"/>
                <w:noProof/>
              </w:rPr>
              <w:t>Retention</w:t>
            </w:r>
          </w:p>
          <w:p w14:paraId="0983B987" w14:textId="08590D8A" w:rsidR="00FF7CA1" w:rsidRPr="00193E6C" w:rsidRDefault="005025ED" w:rsidP="00D01D0C">
            <w:pPr>
              <w:pStyle w:val="ListParagraph"/>
              <w:numPr>
                <w:ilvl w:val="0"/>
                <w:numId w:val="15"/>
              </w:numPr>
              <w:rPr>
                <w:rFonts w:asciiTheme="minorHAnsi" w:hAnsiTheme="minorHAnsi"/>
                <w:noProof/>
              </w:rPr>
            </w:pPr>
            <w:r w:rsidRPr="00193E6C">
              <w:rPr>
                <w:rFonts w:asciiTheme="minorHAnsi" w:hAnsiTheme="minorHAnsi"/>
                <w:noProof/>
              </w:rPr>
              <w:t>Growth</w:t>
            </w:r>
            <w:r w:rsidR="00BC7D60" w:rsidRPr="00193E6C">
              <w:rPr>
                <w:rFonts w:asciiTheme="minorHAnsi" w:hAnsiTheme="minorHAnsi"/>
                <w:noProof/>
              </w:rPr>
              <w:t>/Expansion</w:t>
            </w:r>
          </w:p>
          <w:p w14:paraId="5B692B77" w14:textId="1B7726F7" w:rsidR="0074553B" w:rsidRPr="00193E6C" w:rsidRDefault="0074553B" w:rsidP="00D01D0C">
            <w:pPr>
              <w:pStyle w:val="ListParagraph"/>
              <w:numPr>
                <w:ilvl w:val="0"/>
                <w:numId w:val="15"/>
              </w:numPr>
              <w:rPr>
                <w:rFonts w:asciiTheme="minorHAnsi" w:hAnsiTheme="minorHAnsi"/>
                <w:noProof/>
              </w:rPr>
            </w:pPr>
            <w:r w:rsidRPr="00193E6C">
              <w:rPr>
                <w:rFonts w:asciiTheme="minorHAnsi" w:hAnsiTheme="minorHAnsi"/>
                <w:noProof/>
              </w:rPr>
              <w:t>Innovation/Entrepreneurship</w:t>
            </w:r>
          </w:p>
          <w:p w14:paraId="65CB9D69" w14:textId="26818156" w:rsidR="00BC7D60" w:rsidRPr="00193E6C" w:rsidRDefault="00BC7D60" w:rsidP="00D01D0C">
            <w:pPr>
              <w:pStyle w:val="ListParagraph"/>
              <w:numPr>
                <w:ilvl w:val="0"/>
                <w:numId w:val="15"/>
              </w:numPr>
              <w:rPr>
                <w:rFonts w:asciiTheme="minorHAnsi" w:hAnsiTheme="minorHAnsi"/>
                <w:noProof/>
              </w:rPr>
            </w:pPr>
            <w:r w:rsidRPr="00193E6C">
              <w:rPr>
                <w:rFonts w:asciiTheme="minorHAnsi" w:hAnsiTheme="minorHAnsi"/>
                <w:noProof/>
              </w:rPr>
              <w:t>Other</w:t>
            </w:r>
          </w:p>
        </w:tc>
        <w:tc>
          <w:tcPr>
            <w:tcW w:w="2954" w:type="dxa"/>
          </w:tcPr>
          <w:p w14:paraId="6901D934" w14:textId="77777777" w:rsidR="00FF7CA1" w:rsidRPr="00193E6C" w:rsidRDefault="00761577" w:rsidP="00464E55">
            <w:pPr>
              <w:rPr>
                <w:rFonts w:asciiTheme="minorHAnsi" w:hAnsiTheme="minorHAnsi"/>
                <w:noProof/>
              </w:rPr>
            </w:pPr>
            <w:bookmarkStart w:id="225" w:name="_Hlk501626043"/>
            <w:r w:rsidRPr="00193E6C">
              <w:rPr>
                <w:rFonts w:asciiTheme="minorHAnsi" w:hAnsiTheme="minorHAnsi"/>
                <w:noProof/>
              </w:rPr>
              <w:t>New; T</w:t>
            </w:r>
            <w:r w:rsidR="00FF5260" w:rsidRPr="00193E6C">
              <w:rPr>
                <w:rFonts w:asciiTheme="minorHAnsi" w:hAnsiTheme="minorHAnsi"/>
                <w:noProof/>
              </w:rPr>
              <w:t xml:space="preserve">ype = </w:t>
            </w:r>
            <w:r w:rsidR="00EC611B" w:rsidRPr="00193E6C">
              <w:rPr>
                <w:rFonts w:asciiTheme="minorHAnsi" w:hAnsiTheme="minorHAnsi"/>
                <w:noProof/>
              </w:rPr>
              <w:t>ED</w:t>
            </w:r>
          </w:p>
          <w:p w14:paraId="5B4B7E5B" w14:textId="77777777" w:rsidR="00343911" w:rsidRPr="00193E6C" w:rsidRDefault="005025ED" w:rsidP="005025ED">
            <w:pPr>
              <w:rPr>
                <w:rFonts w:asciiTheme="minorHAnsi" w:hAnsiTheme="minorHAnsi"/>
                <w:noProof/>
              </w:rPr>
            </w:pPr>
            <w:r w:rsidRPr="00193E6C">
              <w:rPr>
                <w:rFonts w:asciiTheme="minorHAnsi" w:hAnsiTheme="minorHAnsi"/>
                <w:noProof/>
              </w:rPr>
              <w:t>Values provided by Paul H 12/21 via phone call</w:t>
            </w:r>
            <w:bookmarkEnd w:id="225"/>
          </w:p>
          <w:p w14:paraId="12FABB84" w14:textId="77777777" w:rsidR="003778F7" w:rsidRPr="00193E6C" w:rsidRDefault="003778F7" w:rsidP="005025ED">
            <w:pPr>
              <w:rPr>
                <w:rFonts w:asciiTheme="minorHAnsi" w:hAnsiTheme="minorHAnsi"/>
                <w:noProof/>
              </w:rPr>
            </w:pPr>
          </w:p>
          <w:p w14:paraId="4F62A44E" w14:textId="7E05009A" w:rsidR="003778F7" w:rsidRPr="00193E6C" w:rsidRDefault="003778F7" w:rsidP="005025ED">
            <w:pPr>
              <w:rPr>
                <w:rFonts w:asciiTheme="minorHAnsi" w:hAnsiTheme="minorHAnsi"/>
                <w:noProof/>
              </w:rPr>
            </w:pPr>
            <w:r w:rsidRPr="00193E6C">
              <w:rPr>
                <w:rFonts w:asciiTheme="minorHAnsi" w:hAnsiTheme="minorHAnsi"/>
                <w:noProof/>
              </w:rPr>
              <w:t>Updated 1/17 by DoD</w:t>
            </w:r>
          </w:p>
        </w:tc>
      </w:tr>
      <w:tr w:rsidR="00761577" w:rsidRPr="006B465A" w14:paraId="343DC855" w14:textId="77777777" w:rsidTr="005761F9">
        <w:trPr>
          <w:cantSplit/>
        </w:trPr>
        <w:tc>
          <w:tcPr>
            <w:tcW w:w="2251" w:type="dxa"/>
          </w:tcPr>
          <w:p w14:paraId="154225EB" w14:textId="20285444" w:rsidR="00761577" w:rsidRPr="00193E6C" w:rsidRDefault="00761577" w:rsidP="00464E55">
            <w:pPr>
              <w:rPr>
                <w:rFonts w:asciiTheme="minorHAnsi" w:hAnsiTheme="minorHAnsi"/>
                <w:noProof/>
              </w:rPr>
            </w:pPr>
            <w:r w:rsidRPr="00193E6C">
              <w:rPr>
                <w:rFonts w:asciiTheme="minorHAnsi" w:hAnsiTheme="minorHAnsi"/>
                <w:noProof/>
              </w:rPr>
              <w:t>Opportunity SubType</w:t>
            </w:r>
          </w:p>
        </w:tc>
        <w:tc>
          <w:tcPr>
            <w:tcW w:w="2153" w:type="dxa"/>
          </w:tcPr>
          <w:p w14:paraId="25B55388" w14:textId="781D651F" w:rsidR="00761577" w:rsidRPr="00193E6C" w:rsidRDefault="00761577" w:rsidP="00464E55">
            <w:pPr>
              <w:rPr>
                <w:rFonts w:asciiTheme="minorHAnsi" w:hAnsiTheme="minorHAnsi"/>
                <w:noProof/>
              </w:rPr>
            </w:pPr>
            <w:r w:rsidRPr="00193E6C">
              <w:rPr>
                <w:rFonts w:asciiTheme="minorHAnsi" w:hAnsiTheme="minorHAnsi"/>
                <w:noProof/>
              </w:rPr>
              <w:t>Pick list</w:t>
            </w:r>
          </w:p>
        </w:tc>
        <w:tc>
          <w:tcPr>
            <w:tcW w:w="3432" w:type="dxa"/>
          </w:tcPr>
          <w:p w14:paraId="177D05BB" w14:textId="77777777" w:rsidR="00BC7D60" w:rsidRPr="00193E6C" w:rsidRDefault="00761577" w:rsidP="00D01D0C">
            <w:pPr>
              <w:pStyle w:val="ListParagraph"/>
              <w:numPr>
                <w:ilvl w:val="0"/>
                <w:numId w:val="15"/>
              </w:numPr>
              <w:rPr>
                <w:rFonts w:asciiTheme="minorHAnsi" w:hAnsiTheme="minorHAnsi"/>
                <w:noProof/>
              </w:rPr>
            </w:pPr>
            <w:r w:rsidRPr="00193E6C">
              <w:rPr>
                <w:rFonts w:asciiTheme="minorHAnsi" w:hAnsiTheme="minorHAnsi"/>
                <w:noProof/>
              </w:rPr>
              <w:t>SkillUp</w:t>
            </w:r>
            <w:r w:rsidR="00BC7D60" w:rsidRPr="00193E6C">
              <w:rPr>
                <w:rFonts w:asciiTheme="minorHAnsi" w:hAnsiTheme="minorHAnsi"/>
                <w:noProof/>
              </w:rPr>
              <w:t xml:space="preserve"> Foundational</w:t>
            </w:r>
          </w:p>
          <w:p w14:paraId="6B3D68DC" w14:textId="77777777" w:rsidR="00BC7D60" w:rsidRPr="00193E6C" w:rsidRDefault="00BC7D60" w:rsidP="00D01D0C">
            <w:pPr>
              <w:pStyle w:val="ListParagraph"/>
              <w:numPr>
                <w:ilvl w:val="0"/>
                <w:numId w:val="15"/>
              </w:numPr>
              <w:rPr>
                <w:rFonts w:asciiTheme="minorHAnsi" w:hAnsiTheme="minorHAnsi"/>
                <w:noProof/>
              </w:rPr>
            </w:pPr>
            <w:r w:rsidRPr="00193E6C">
              <w:rPr>
                <w:rFonts w:asciiTheme="minorHAnsi" w:hAnsiTheme="minorHAnsi"/>
                <w:noProof/>
              </w:rPr>
              <w:t>SkillUp Technical</w:t>
            </w:r>
          </w:p>
          <w:p w14:paraId="385253DC" w14:textId="42772428" w:rsidR="00761577" w:rsidRPr="00193E6C" w:rsidRDefault="00DA6F48" w:rsidP="00D01D0C">
            <w:pPr>
              <w:pStyle w:val="ListParagraph"/>
              <w:numPr>
                <w:ilvl w:val="0"/>
                <w:numId w:val="15"/>
              </w:numPr>
              <w:rPr>
                <w:rFonts w:asciiTheme="minorHAnsi" w:hAnsiTheme="minorHAnsi"/>
                <w:noProof/>
              </w:rPr>
            </w:pPr>
            <w:r w:rsidRPr="00193E6C">
              <w:rPr>
                <w:rFonts w:asciiTheme="minorHAnsi" w:hAnsiTheme="minorHAnsi"/>
                <w:noProof/>
              </w:rPr>
              <w:t>S</w:t>
            </w:r>
            <w:r w:rsidR="00BC7D60" w:rsidRPr="00193E6C">
              <w:rPr>
                <w:rFonts w:asciiTheme="minorHAnsi" w:hAnsiTheme="minorHAnsi"/>
                <w:noProof/>
              </w:rPr>
              <w:t>killUp Other</w:t>
            </w:r>
          </w:p>
        </w:tc>
        <w:tc>
          <w:tcPr>
            <w:tcW w:w="2954" w:type="dxa"/>
          </w:tcPr>
          <w:p w14:paraId="1D85FC26" w14:textId="77777777" w:rsidR="00761577" w:rsidRPr="00193E6C" w:rsidRDefault="00761577" w:rsidP="00464E55">
            <w:pPr>
              <w:rPr>
                <w:rFonts w:asciiTheme="minorHAnsi" w:hAnsiTheme="minorHAnsi"/>
                <w:noProof/>
              </w:rPr>
            </w:pPr>
            <w:r w:rsidRPr="00193E6C">
              <w:rPr>
                <w:rFonts w:asciiTheme="minorHAnsi" w:hAnsiTheme="minorHAnsi"/>
                <w:noProof/>
              </w:rPr>
              <w:t>New; Type = WI</w:t>
            </w:r>
          </w:p>
          <w:p w14:paraId="13B8F97C" w14:textId="77777777" w:rsidR="003778F7" w:rsidRPr="00193E6C" w:rsidRDefault="003778F7" w:rsidP="003778F7">
            <w:pPr>
              <w:rPr>
                <w:rFonts w:asciiTheme="minorHAnsi" w:hAnsiTheme="minorHAnsi"/>
                <w:noProof/>
              </w:rPr>
            </w:pPr>
          </w:p>
          <w:p w14:paraId="4967F564" w14:textId="3A47D87F" w:rsidR="003778F7" w:rsidRDefault="003778F7" w:rsidP="003778F7">
            <w:pPr>
              <w:rPr>
                <w:rFonts w:asciiTheme="minorHAnsi" w:hAnsiTheme="minorHAnsi"/>
                <w:noProof/>
              </w:rPr>
            </w:pPr>
            <w:r w:rsidRPr="00193E6C">
              <w:rPr>
                <w:rFonts w:asciiTheme="minorHAnsi" w:hAnsiTheme="minorHAnsi"/>
                <w:noProof/>
              </w:rPr>
              <w:t>Updated 1/17 by DoD</w:t>
            </w:r>
          </w:p>
        </w:tc>
      </w:tr>
      <w:tr w:rsidR="00674D06" w:rsidRPr="006B465A" w14:paraId="5E08F9F0" w14:textId="77777777" w:rsidTr="005761F9">
        <w:trPr>
          <w:cantSplit/>
        </w:trPr>
        <w:tc>
          <w:tcPr>
            <w:tcW w:w="2251" w:type="dxa"/>
          </w:tcPr>
          <w:p w14:paraId="2EADE079" w14:textId="1C27FBE1" w:rsidR="00674D06" w:rsidRDefault="00674D06" w:rsidP="00464E55">
            <w:pPr>
              <w:rPr>
                <w:rFonts w:asciiTheme="minorHAnsi" w:hAnsiTheme="minorHAnsi"/>
                <w:noProof/>
              </w:rPr>
            </w:pPr>
            <w:r>
              <w:rPr>
                <w:rFonts w:asciiTheme="minorHAnsi" w:hAnsiTheme="minorHAnsi"/>
                <w:noProof/>
              </w:rPr>
              <w:t>Status</w:t>
            </w:r>
          </w:p>
        </w:tc>
        <w:tc>
          <w:tcPr>
            <w:tcW w:w="2153" w:type="dxa"/>
          </w:tcPr>
          <w:p w14:paraId="5F893F79" w14:textId="77777777" w:rsidR="00674D06" w:rsidRDefault="00674D06" w:rsidP="00464E55">
            <w:pPr>
              <w:rPr>
                <w:rFonts w:asciiTheme="minorHAnsi" w:hAnsiTheme="minorHAnsi"/>
                <w:noProof/>
              </w:rPr>
            </w:pPr>
          </w:p>
        </w:tc>
        <w:tc>
          <w:tcPr>
            <w:tcW w:w="3432" w:type="dxa"/>
          </w:tcPr>
          <w:p w14:paraId="2A63AD55" w14:textId="77777777" w:rsidR="00674D06" w:rsidRDefault="00674D06" w:rsidP="00674D06">
            <w:pPr>
              <w:rPr>
                <w:rFonts w:asciiTheme="minorHAnsi" w:hAnsiTheme="minorHAnsi"/>
                <w:noProof/>
              </w:rPr>
            </w:pPr>
            <w:r>
              <w:rPr>
                <w:rFonts w:asciiTheme="minorHAnsi" w:hAnsiTheme="minorHAnsi"/>
                <w:noProof/>
              </w:rPr>
              <w:t>Open</w:t>
            </w:r>
          </w:p>
          <w:p w14:paraId="7B47264E" w14:textId="77777777" w:rsidR="00674D06" w:rsidRDefault="00674D06" w:rsidP="00674D06">
            <w:pPr>
              <w:rPr>
                <w:rFonts w:asciiTheme="minorHAnsi" w:hAnsiTheme="minorHAnsi"/>
                <w:noProof/>
              </w:rPr>
            </w:pPr>
            <w:r>
              <w:rPr>
                <w:rFonts w:asciiTheme="minorHAnsi" w:hAnsiTheme="minorHAnsi"/>
                <w:noProof/>
              </w:rPr>
              <w:t>Closed-Won</w:t>
            </w:r>
          </w:p>
          <w:p w14:paraId="43543031" w14:textId="33FF193A" w:rsidR="00674D06" w:rsidRDefault="00674D06" w:rsidP="00674D06">
            <w:pPr>
              <w:rPr>
                <w:rFonts w:asciiTheme="minorHAnsi" w:hAnsiTheme="minorHAnsi"/>
                <w:noProof/>
              </w:rPr>
            </w:pPr>
            <w:r>
              <w:rPr>
                <w:rFonts w:asciiTheme="minorHAnsi" w:hAnsiTheme="minorHAnsi"/>
                <w:noProof/>
              </w:rPr>
              <w:t>Closed-Lost</w:t>
            </w:r>
          </w:p>
          <w:p w14:paraId="5C77945E" w14:textId="177A4672" w:rsidR="00BC7D60" w:rsidRDefault="00BC7D60" w:rsidP="00674D06">
            <w:pPr>
              <w:rPr>
                <w:rFonts w:asciiTheme="minorHAnsi" w:hAnsiTheme="minorHAnsi"/>
                <w:noProof/>
              </w:rPr>
            </w:pPr>
            <w:r>
              <w:rPr>
                <w:rFonts w:asciiTheme="minorHAnsi" w:hAnsiTheme="minorHAnsi"/>
                <w:noProof/>
              </w:rPr>
              <w:t>Do not Contact</w:t>
            </w:r>
          </w:p>
          <w:p w14:paraId="4357774B" w14:textId="77777777" w:rsidR="00B173D6" w:rsidRDefault="00B173D6" w:rsidP="00674D06">
            <w:pPr>
              <w:rPr>
                <w:rFonts w:asciiTheme="minorHAnsi" w:hAnsiTheme="minorHAnsi"/>
                <w:noProof/>
              </w:rPr>
            </w:pPr>
            <w:r>
              <w:rPr>
                <w:rFonts w:asciiTheme="minorHAnsi" w:hAnsiTheme="minorHAnsi"/>
                <w:noProof/>
              </w:rPr>
              <w:t>ED Loan App in Process</w:t>
            </w:r>
          </w:p>
          <w:p w14:paraId="1CE70CA2" w14:textId="3FF05FAD" w:rsidR="00BC7D60" w:rsidRDefault="00BC7D60" w:rsidP="00674D06">
            <w:pPr>
              <w:rPr>
                <w:rFonts w:asciiTheme="minorHAnsi" w:hAnsiTheme="minorHAnsi"/>
                <w:noProof/>
              </w:rPr>
            </w:pPr>
            <w:r>
              <w:rPr>
                <w:rFonts w:asciiTheme="minorHAnsi" w:hAnsiTheme="minorHAnsi"/>
                <w:noProof/>
              </w:rPr>
              <w:t>Follow-up</w:t>
            </w:r>
          </w:p>
          <w:p w14:paraId="679C7622" w14:textId="3E27364F" w:rsidR="00674D06" w:rsidRDefault="00674D06" w:rsidP="00674D06">
            <w:pPr>
              <w:rPr>
                <w:rFonts w:asciiTheme="minorHAnsi" w:hAnsiTheme="minorHAnsi"/>
                <w:noProof/>
              </w:rPr>
            </w:pPr>
            <w:r>
              <w:rPr>
                <w:rFonts w:asciiTheme="minorHAnsi" w:hAnsiTheme="minorHAnsi"/>
                <w:noProof/>
              </w:rPr>
              <w:t>Inactive</w:t>
            </w:r>
          </w:p>
          <w:p w14:paraId="015B3C43" w14:textId="08760CB3" w:rsidR="00BC7D60" w:rsidRDefault="00BC7D60" w:rsidP="00674D06">
            <w:pPr>
              <w:rPr>
                <w:rFonts w:asciiTheme="minorHAnsi" w:hAnsiTheme="minorHAnsi"/>
                <w:noProof/>
              </w:rPr>
            </w:pPr>
            <w:r>
              <w:rPr>
                <w:rFonts w:asciiTheme="minorHAnsi" w:hAnsiTheme="minorHAnsi"/>
                <w:noProof/>
              </w:rPr>
              <w:t>Interested</w:t>
            </w:r>
          </w:p>
          <w:p w14:paraId="09AE3EB8" w14:textId="3387B7C1" w:rsidR="00B173D6" w:rsidRDefault="00B173D6" w:rsidP="00674D06">
            <w:pPr>
              <w:rPr>
                <w:rFonts w:asciiTheme="minorHAnsi" w:hAnsiTheme="minorHAnsi"/>
                <w:noProof/>
              </w:rPr>
            </w:pPr>
            <w:r>
              <w:rPr>
                <w:rFonts w:asciiTheme="minorHAnsi" w:hAnsiTheme="minorHAnsi"/>
                <w:noProof/>
              </w:rPr>
              <w:t xml:space="preserve">Lead </w:t>
            </w:r>
          </w:p>
          <w:p w14:paraId="78A13509" w14:textId="2D68AC3C" w:rsidR="00BC7D60" w:rsidRDefault="00BC7D60" w:rsidP="00674D06">
            <w:pPr>
              <w:rPr>
                <w:rFonts w:asciiTheme="minorHAnsi" w:hAnsiTheme="minorHAnsi"/>
                <w:noProof/>
              </w:rPr>
            </w:pPr>
            <w:r>
              <w:rPr>
                <w:rFonts w:asciiTheme="minorHAnsi" w:hAnsiTheme="minorHAnsi"/>
                <w:noProof/>
              </w:rPr>
              <w:t>No Response</w:t>
            </w:r>
          </w:p>
          <w:p w14:paraId="23A43EBC" w14:textId="60217909" w:rsidR="00BC7D60" w:rsidRDefault="00BC7D60" w:rsidP="00674D06">
            <w:pPr>
              <w:rPr>
                <w:rFonts w:asciiTheme="minorHAnsi" w:hAnsiTheme="minorHAnsi"/>
                <w:noProof/>
              </w:rPr>
            </w:pPr>
            <w:r>
              <w:rPr>
                <w:rFonts w:asciiTheme="minorHAnsi" w:hAnsiTheme="minorHAnsi"/>
                <w:noProof/>
              </w:rPr>
              <w:t>Not Interested</w:t>
            </w:r>
          </w:p>
          <w:p w14:paraId="7F2D3CDC" w14:textId="5C12EB70" w:rsidR="00707E9E" w:rsidRDefault="00707E9E" w:rsidP="00674D06">
            <w:pPr>
              <w:rPr>
                <w:rFonts w:asciiTheme="minorHAnsi" w:hAnsiTheme="minorHAnsi"/>
                <w:noProof/>
              </w:rPr>
            </w:pPr>
            <w:r>
              <w:rPr>
                <w:rFonts w:asciiTheme="minorHAnsi" w:hAnsiTheme="minorHAnsi"/>
                <w:noProof/>
              </w:rPr>
              <w:t>Portfol</w:t>
            </w:r>
          </w:p>
          <w:p w14:paraId="00B60F29" w14:textId="668B50F9" w:rsidR="00674D06" w:rsidRDefault="00674D06" w:rsidP="00674D06">
            <w:pPr>
              <w:rPr>
                <w:rFonts w:asciiTheme="minorHAnsi" w:hAnsiTheme="minorHAnsi"/>
                <w:noProof/>
              </w:rPr>
            </w:pPr>
            <w:r>
              <w:rPr>
                <w:rFonts w:asciiTheme="minorHAnsi" w:hAnsiTheme="minorHAnsi"/>
                <w:noProof/>
              </w:rPr>
              <w:t>Prospect</w:t>
            </w:r>
          </w:p>
          <w:p w14:paraId="2F54E3AB" w14:textId="24DE96DE" w:rsidR="00674D06" w:rsidRPr="00674D06" w:rsidRDefault="00B173D6" w:rsidP="00674D06">
            <w:pPr>
              <w:rPr>
                <w:rFonts w:asciiTheme="minorHAnsi" w:hAnsiTheme="minorHAnsi"/>
                <w:noProof/>
              </w:rPr>
            </w:pPr>
            <w:r>
              <w:rPr>
                <w:rFonts w:asciiTheme="minorHAnsi" w:hAnsiTheme="minorHAnsi"/>
                <w:noProof/>
              </w:rPr>
              <w:t>Referred to 3</w:t>
            </w:r>
            <w:r w:rsidRPr="00B173D6">
              <w:rPr>
                <w:rFonts w:asciiTheme="minorHAnsi" w:hAnsiTheme="minorHAnsi"/>
                <w:noProof/>
                <w:vertAlign w:val="superscript"/>
              </w:rPr>
              <w:t>rd</w:t>
            </w:r>
            <w:r>
              <w:rPr>
                <w:rFonts w:asciiTheme="minorHAnsi" w:hAnsiTheme="minorHAnsi"/>
                <w:noProof/>
              </w:rPr>
              <w:t xml:space="preserve"> Party Lender</w:t>
            </w:r>
          </w:p>
        </w:tc>
        <w:tc>
          <w:tcPr>
            <w:tcW w:w="2954" w:type="dxa"/>
          </w:tcPr>
          <w:p w14:paraId="66AEE15F" w14:textId="559E2D35" w:rsidR="00674D06" w:rsidRDefault="00B0384A" w:rsidP="00464E55">
            <w:pPr>
              <w:rPr>
                <w:rFonts w:asciiTheme="minorHAnsi" w:hAnsiTheme="minorHAnsi"/>
                <w:noProof/>
              </w:rPr>
            </w:pPr>
            <w:r>
              <w:rPr>
                <w:rFonts w:asciiTheme="minorHAnsi" w:hAnsiTheme="minorHAnsi"/>
                <w:noProof/>
              </w:rPr>
              <w:t>Closed-Won and Closed-Lost both allow the entry of a reason why</w:t>
            </w:r>
          </w:p>
        </w:tc>
      </w:tr>
      <w:tr w:rsidR="00BC7D60" w:rsidRPr="006B465A" w14:paraId="3A7F5D1E" w14:textId="77777777" w:rsidTr="005761F9">
        <w:trPr>
          <w:cantSplit/>
        </w:trPr>
        <w:tc>
          <w:tcPr>
            <w:tcW w:w="2251" w:type="dxa"/>
          </w:tcPr>
          <w:p w14:paraId="745D3749" w14:textId="166D5F31" w:rsidR="00BC7D60" w:rsidRDefault="00BC7D60" w:rsidP="00464E55">
            <w:pPr>
              <w:rPr>
                <w:rFonts w:asciiTheme="minorHAnsi" w:hAnsiTheme="minorHAnsi"/>
                <w:noProof/>
              </w:rPr>
            </w:pPr>
            <w:r>
              <w:rPr>
                <w:rFonts w:asciiTheme="minorHAnsi" w:hAnsiTheme="minorHAnsi"/>
                <w:noProof/>
              </w:rPr>
              <w:lastRenderedPageBreak/>
              <w:t>Opportunity #</w:t>
            </w:r>
          </w:p>
        </w:tc>
        <w:tc>
          <w:tcPr>
            <w:tcW w:w="2153" w:type="dxa"/>
          </w:tcPr>
          <w:p w14:paraId="371EDBD7" w14:textId="486368D8" w:rsidR="00BC7D60" w:rsidRDefault="00BC7D60" w:rsidP="00464E55">
            <w:pPr>
              <w:rPr>
                <w:rFonts w:asciiTheme="minorHAnsi" w:hAnsiTheme="minorHAnsi"/>
                <w:noProof/>
              </w:rPr>
            </w:pPr>
            <w:r>
              <w:rPr>
                <w:rFonts w:asciiTheme="minorHAnsi" w:hAnsiTheme="minorHAnsi"/>
                <w:noProof/>
              </w:rPr>
              <w:t>text</w:t>
            </w:r>
          </w:p>
        </w:tc>
        <w:tc>
          <w:tcPr>
            <w:tcW w:w="3432" w:type="dxa"/>
          </w:tcPr>
          <w:p w14:paraId="35E4855F" w14:textId="77777777" w:rsidR="00BC7D60" w:rsidRDefault="00BC7D60" w:rsidP="00674D06">
            <w:pPr>
              <w:rPr>
                <w:rFonts w:asciiTheme="minorHAnsi" w:hAnsiTheme="minorHAnsi"/>
                <w:noProof/>
              </w:rPr>
            </w:pPr>
          </w:p>
        </w:tc>
        <w:tc>
          <w:tcPr>
            <w:tcW w:w="2954" w:type="dxa"/>
          </w:tcPr>
          <w:p w14:paraId="39FA771A" w14:textId="77777777" w:rsidR="00BC7D60" w:rsidRDefault="00BC7D60" w:rsidP="00464E55">
            <w:pPr>
              <w:rPr>
                <w:rFonts w:asciiTheme="minorHAnsi" w:hAnsiTheme="minorHAnsi"/>
                <w:noProof/>
              </w:rPr>
            </w:pPr>
            <w:r>
              <w:rPr>
                <w:rFonts w:asciiTheme="minorHAnsi" w:hAnsiTheme="minorHAnsi"/>
                <w:noProof/>
              </w:rPr>
              <w:t xml:space="preserve">New field in Opportunity Main screen; </w:t>
            </w:r>
          </w:p>
          <w:p w14:paraId="059A04AF" w14:textId="77777777" w:rsidR="00BC7D60" w:rsidRDefault="00BC7D60" w:rsidP="00464E55">
            <w:pPr>
              <w:rPr>
                <w:rFonts w:asciiTheme="minorHAnsi" w:hAnsiTheme="minorHAnsi"/>
                <w:noProof/>
              </w:rPr>
            </w:pPr>
            <w:r>
              <w:rPr>
                <w:rFonts w:asciiTheme="minorHAnsi" w:hAnsiTheme="minorHAnsi"/>
                <w:noProof/>
              </w:rPr>
              <w:t>Used by DoD for:</w:t>
            </w:r>
          </w:p>
          <w:p w14:paraId="4591677F" w14:textId="77777777" w:rsidR="00BC7D60" w:rsidRDefault="00BC7D60" w:rsidP="00BC7D60">
            <w:pPr>
              <w:rPr>
                <w:rFonts w:asciiTheme="minorHAnsi" w:hAnsiTheme="minorHAnsi"/>
                <w:noProof/>
              </w:rPr>
            </w:pPr>
            <w:r>
              <w:rPr>
                <w:rFonts w:asciiTheme="minorHAnsi" w:hAnsiTheme="minorHAnsi"/>
                <w:noProof/>
              </w:rPr>
              <w:t>ED – Loan #</w:t>
            </w:r>
          </w:p>
          <w:p w14:paraId="763C4A46" w14:textId="436153FC" w:rsidR="00BC7D60" w:rsidRDefault="00BC7D60" w:rsidP="00BC7D60">
            <w:pPr>
              <w:rPr>
                <w:rFonts w:asciiTheme="minorHAnsi" w:hAnsiTheme="minorHAnsi"/>
                <w:noProof/>
              </w:rPr>
            </w:pPr>
            <w:r>
              <w:rPr>
                <w:rFonts w:asciiTheme="minorHAnsi" w:hAnsiTheme="minorHAnsi"/>
                <w:noProof/>
              </w:rPr>
              <w:t>CD – Account #</w:t>
            </w:r>
            <w:r w:rsidR="005761F9">
              <w:rPr>
                <w:rFonts w:asciiTheme="minorHAnsi" w:hAnsiTheme="minorHAnsi"/>
                <w:noProof/>
              </w:rPr>
              <w:t>, Loan #</w:t>
            </w:r>
          </w:p>
          <w:p w14:paraId="1ADD652E" w14:textId="01FA6927" w:rsidR="00BC7D60" w:rsidRDefault="00BC7D60" w:rsidP="00BC7D60">
            <w:pPr>
              <w:rPr>
                <w:rFonts w:asciiTheme="minorHAnsi" w:hAnsiTheme="minorHAnsi"/>
                <w:noProof/>
              </w:rPr>
            </w:pPr>
            <w:r>
              <w:rPr>
                <w:rFonts w:asciiTheme="minorHAnsi" w:hAnsiTheme="minorHAnsi"/>
                <w:noProof/>
              </w:rPr>
              <w:t>SUP – SkillUp #</w:t>
            </w:r>
          </w:p>
        </w:tc>
      </w:tr>
      <w:tr w:rsidR="00DE3950" w:rsidRPr="006B465A" w14:paraId="009969EE" w14:textId="77777777" w:rsidTr="005761F9">
        <w:trPr>
          <w:cantSplit/>
        </w:trPr>
        <w:tc>
          <w:tcPr>
            <w:tcW w:w="2251" w:type="dxa"/>
          </w:tcPr>
          <w:p w14:paraId="1010EDDF" w14:textId="59062A34" w:rsidR="00DE3950" w:rsidRDefault="005B2CFD" w:rsidP="00464E55">
            <w:pPr>
              <w:rPr>
                <w:rFonts w:asciiTheme="minorHAnsi" w:hAnsiTheme="minorHAnsi"/>
                <w:noProof/>
              </w:rPr>
            </w:pPr>
            <w:r>
              <w:rPr>
                <w:rFonts w:asciiTheme="minorHAnsi" w:hAnsiTheme="minorHAnsi"/>
                <w:noProof/>
              </w:rPr>
              <w:t>Retirement Benefits Provided</w:t>
            </w:r>
          </w:p>
        </w:tc>
        <w:tc>
          <w:tcPr>
            <w:tcW w:w="2153" w:type="dxa"/>
          </w:tcPr>
          <w:p w14:paraId="748237DC" w14:textId="2C6CE1AE" w:rsidR="00DE3950" w:rsidRDefault="005B2CFD" w:rsidP="00464E55">
            <w:pPr>
              <w:rPr>
                <w:rFonts w:asciiTheme="minorHAnsi" w:hAnsiTheme="minorHAnsi"/>
                <w:noProof/>
              </w:rPr>
            </w:pPr>
            <w:r>
              <w:rPr>
                <w:rFonts w:asciiTheme="minorHAnsi" w:hAnsiTheme="minorHAnsi"/>
                <w:noProof/>
              </w:rPr>
              <w:t>checkbox</w:t>
            </w:r>
          </w:p>
        </w:tc>
        <w:tc>
          <w:tcPr>
            <w:tcW w:w="3432" w:type="dxa"/>
          </w:tcPr>
          <w:p w14:paraId="42A5E76F" w14:textId="77777777" w:rsidR="00DE3950" w:rsidRDefault="00DE3950" w:rsidP="00674D06">
            <w:pPr>
              <w:rPr>
                <w:rFonts w:asciiTheme="minorHAnsi" w:hAnsiTheme="minorHAnsi"/>
                <w:noProof/>
              </w:rPr>
            </w:pPr>
          </w:p>
        </w:tc>
        <w:tc>
          <w:tcPr>
            <w:tcW w:w="2954" w:type="dxa"/>
          </w:tcPr>
          <w:p w14:paraId="71AC788B" w14:textId="0959804E" w:rsidR="00DE3950" w:rsidRDefault="005B2CFD" w:rsidP="00464E55">
            <w:pPr>
              <w:rPr>
                <w:rFonts w:asciiTheme="minorHAnsi" w:hAnsiTheme="minorHAnsi"/>
                <w:noProof/>
              </w:rPr>
            </w:pPr>
            <w:r>
              <w:rPr>
                <w:rFonts w:asciiTheme="minorHAnsi" w:hAnsiTheme="minorHAnsi"/>
                <w:noProof/>
              </w:rPr>
              <w:t>New field, manually entered</w:t>
            </w:r>
          </w:p>
        </w:tc>
      </w:tr>
      <w:tr w:rsidR="001311D8" w:rsidRPr="005A70B0" w14:paraId="7E03C273" w14:textId="77777777" w:rsidTr="005761F9">
        <w:trPr>
          <w:cantSplit/>
        </w:trPr>
        <w:tc>
          <w:tcPr>
            <w:tcW w:w="2251" w:type="dxa"/>
          </w:tcPr>
          <w:p w14:paraId="6C36FBB6" w14:textId="525EB321" w:rsidR="001311D8" w:rsidRPr="005A70B0" w:rsidRDefault="00D6028D" w:rsidP="003C2C1B">
            <w:pPr>
              <w:rPr>
                <w:rFonts w:asciiTheme="minorHAnsi" w:hAnsiTheme="minorHAnsi"/>
                <w:b/>
                <w:noProof/>
              </w:rPr>
            </w:pPr>
            <w:r w:rsidRPr="005A70B0">
              <w:rPr>
                <w:rFonts w:asciiTheme="minorHAnsi" w:hAnsiTheme="minorHAnsi"/>
                <w:b/>
                <w:noProof/>
              </w:rPr>
              <w:t>DoD Programs</w:t>
            </w:r>
          </w:p>
        </w:tc>
        <w:tc>
          <w:tcPr>
            <w:tcW w:w="2153" w:type="dxa"/>
          </w:tcPr>
          <w:p w14:paraId="14635E8B" w14:textId="77777777" w:rsidR="001311D8" w:rsidRPr="005A70B0" w:rsidRDefault="001311D8" w:rsidP="003C2C1B">
            <w:pPr>
              <w:rPr>
                <w:rFonts w:asciiTheme="minorHAnsi" w:hAnsiTheme="minorHAnsi"/>
                <w:b/>
                <w:noProof/>
              </w:rPr>
            </w:pPr>
          </w:p>
        </w:tc>
        <w:tc>
          <w:tcPr>
            <w:tcW w:w="3432" w:type="dxa"/>
          </w:tcPr>
          <w:p w14:paraId="432EC3DA" w14:textId="77777777" w:rsidR="001311D8" w:rsidRPr="005A70B0" w:rsidRDefault="001311D8" w:rsidP="003C2C1B">
            <w:pPr>
              <w:rPr>
                <w:rFonts w:asciiTheme="minorHAnsi" w:hAnsiTheme="minorHAnsi"/>
                <w:b/>
                <w:noProof/>
              </w:rPr>
            </w:pPr>
          </w:p>
        </w:tc>
        <w:tc>
          <w:tcPr>
            <w:tcW w:w="2954" w:type="dxa"/>
          </w:tcPr>
          <w:p w14:paraId="741C555D" w14:textId="782C1929" w:rsidR="001311D8" w:rsidRPr="005A70B0" w:rsidRDefault="00D6028D" w:rsidP="003C2C1B">
            <w:pPr>
              <w:rPr>
                <w:rFonts w:asciiTheme="minorHAnsi" w:hAnsiTheme="minorHAnsi"/>
                <w:b/>
                <w:noProof/>
              </w:rPr>
            </w:pPr>
            <w:r w:rsidRPr="005A70B0">
              <w:rPr>
                <w:rFonts w:asciiTheme="minorHAnsi" w:hAnsiTheme="minorHAnsi"/>
                <w:b/>
                <w:noProof/>
              </w:rPr>
              <w:t>New tab with left side columns and right side columns</w:t>
            </w:r>
            <w:r w:rsidR="00142EAD">
              <w:rPr>
                <w:rFonts w:asciiTheme="minorHAnsi" w:hAnsiTheme="minorHAnsi"/>
                <w:b/>
                <w:noProof/>
              </w:rPr>
              <w:t xml:space="preserve"> ###</w:t>
            </w:r>
          </w:p>
        </w:tc>
      </w:tr>
      <w:tr w:rsidR="001311D8" w:rsidRPr="005A70B0" w14:paraId="2A32FD1E" w14:textId="77777777" w:rsidTr="005761F9">
        <w:trPr>
          <w:cantSplit/>
        </w:trPr>
        <w:tc>
          <w:tcPr>
            <w:tcW w:w="2251" w:type="dxa"/>
          </w:tcPr>
          <w:p w14:paraId="04818D63" w14:textId="63CF38CD" w:rsidR="001311D8" w:rsidRPr="005A70B0" w:rsidRDefault="00D6028D" w:rsidP="003C2C1B">
            <w:pPr>
              <w:rPr>
                <w:rFonts w:asciiTheme="minorHAnsi" w:hAnsiTheme="minorHAnsi"/>
                <w:b/>
                <w:noProof/>
              </w:rPr>
            </w:pPr>
            <w:r w:rsidRPr="005A70B0">
              <w:rPr>
                <w:rFonts w:asciiTheme="minorHAnsi" w:hAnsiTheme="minorHAnsi"/>
                <w:b/>
                <w:noProof/>
              </w:rPr>
              <w:t>ED Programs</w:t>
            </w:r>
          </w:p>
        </w:tc>
        <w:tc>
          <w:tcPr>
            <w:tcW w:w="2153" w:type="dxa"/>
          </w:tcPr>
          <w:p w14:paraId="7919AFB5" w14:textId="77777777" w:rsidR="001311D8" w:rsidRPr="005A70B0" w:rsidRDefault="001311D8" w:rsidP="003C2C1B">
            <w:pPr>
              <w:rPr>
                <w:rFonts w:asciiTheme="minorHAnsi" w:hAnsiTheme="minorHAnsi"/>
                <w:b/>
                <w:noProof/>
              </w:rPr>
            </w:pPr>
          </w:p>
        </w:tc>
        <w:tc>
          <w:tcPr>
            <w:tcW w:w="3432" w:type="dxa"/>
          </w:tcPr>
          <w:p w14:paraId="69769B0D" w14:textId="77777777" w:rsidR="001311D8" w:rsidRPr="005A70B0" w:rsidRDefault="001311D8" w:rsidP="003C2C1B">
            <w:pPr>
              <w:rPr>
                <w:rFonts w:asciiTheme="minorHAnsi" w:hAnsiTheme="minorHAnsi"/>
                <w:b/>
                <w:noProof/>
              </w:rPr>
            </w:pPr>
          </w:p>
        </w:tc>
        <w:tc>
          <w:tcPr>
            <w:tcW w:w="2954" w:type="dxa"/>
          </w:tcPr>
          <w:p w14:paraId="06273BEF" w14:textId="7A289B39" w:rsidR="001311D8" w:rsidRPr="005A70B0" w:rsidRDefault="00D6028D" w:rsidP="003C2C1B">
            <w:pPr>
              <w:rPr>
                <w:rFonts w:asciiTheme="minorHAnsi" w:hAnsiTheme="minorHAnsi"/>
                <w:b/>
                <w:noProof/>
              </w:rPr>
            </w:pPr>
            <w:r w:rsidRPr="005A70B0">
              <w:rPr>
                <w:rFonts w:asciiTheme="minorHAnsi" w:hAnsiTheme="minorHAnsi"/>
                <w:b/>
                <w:noProof/>
              </w:rPr>
              <w:t>Left side header</w:t>
            </w:r>
          </w:p>
        </w:tc>
      </w:tr>
      <w:tr w:rsidR="00D6028D" w:rsidRPr="00193E6C" w14:paraId="6624618A" w14:textId="77777777" w:rsidTr="005761F9">
        <w:trPr>
          <w:cantSplit/>
        </w:trPr>
        <w:tc>
          <w:tcPr>
            <w:tcW w:w="2251" w:type="dxa"/>
          </w:tcPr>
          <w:p w14:paraId="114F3387" w14:textId="0060B863" w:rsidR="00D6028D" w:rsidRPr="00193E6C" w:rsidRDefault="00D6028D" w:rsidP="003C2C1B">
            <w:pPr>
              <w:rPr>
                <w:rFonts w:asciiTheme="minorHAnsi" w:hAnsiTheme="minorHAnsi"/>
                <w:noProof/>
              </w:rPr>
            </w:pPr>
            <w:r w:rsidRPr="00193E6C">
              <w:rPr>
                <w:rFonts w:asciiTheme="minorHAnsi" w:hAnsiTheme="minorHAnsi"/>
                <w:noProof/>
              </w:rPr>
              <w:t>Referral Type</w:t>
            </w:r>
          </w:p>
        </w:tc>
        <w:tc>
          <w:tcPr>
            <w:tcW w:w="2153" w:type="dxa"/>
          </w:tcPr>
          <w:p w14:paraId="26786A82" w14:textId="19A05990" w:rsidR="00D6028D" w:rsidRPr="00193E6C" w:rsidRDefault="00D6028D" w:rsidP="003C2C1B">
            <w:pPr>
              <w:rPr>
                <w:rFonts w:asciiTheme="minorHAnsi" w:hAnsiTheme="minorHAnsi"/>
                <w:noProof/>
              </w:rPr>
            </w:pPr>
            <w:r w:rsidRPr="00193E6C">
              <w:rPr>
                <w:rFonts w:asciiTheme="minorHAnsi" w:hAnsiTheme="minorHAnsi"/>
                <w:noProof/>
              </w:rPr>
              <w:t>Cascading Picklist</w:t>
            </w:r>
          </w:p>
        </w:tc>
        <w:tc>
          <w:tcPr>
            <w:tcW w:w="3432" w:type="dxa"/>
          </w:tcPr>
          <w:p w14:paraId="6F258CB9" w14:textId="77777777" w:rsidR="00D6028D" w:rsidRPr="00193E6C" w:rsidRDefault="00D6028D" w:rsidP="003C2C1B">
            <w:pPr>
              <w:rPr>
                <w:rFonts w:asciiTheme="minorHAnsi" w:hAnsiTheme="minorHAnsi"/>
                <w:noProof/>
              </w:rPr>
            </w:pPr>
            <w:r w:rsidRPr="00193E6C">
              <w:rPr>
                <w:rFonts w:asciiTheme="minorHAnsi" w:hAnsiTheme="minorHAnsi"/>
                <w:noProof/>
              </w:rPr>
              <w:t>Entrepreneur &amp; Oppty</w:t>
            </w:r>
          </w:p>
          <w:p w14:paraId="749AB3FF" w14:textId="7693B6DE" w:rsidR="005761F9" w:rsidRPr="00193E6C" w:rsidRDefault="005761F9" w:rsidP="003C2C1B">
            <w:pPr>
              <w:rPr>
                <w:rFonts w:asciiTheme="minorHAnsi" w:hAnsiTheme="minorHAnsi"/>
                <w:noProof/>
              </w:rPr>
            </w:pPr>
            <w:r w:rsidRPr="00193E6C">
              <w:rPr>
                <w:rFonts w:asciiTheme="minorHAnsi" w:hAnsiTheme="minorHAnsi"/>
                <w:noProof/>
              </w:rPr>
              <w:t>Technical Assistance</w:t>
            </w:r>
          </w:p>
        </w:tc>
        <w:tc>
          <w:tcPr>
            <w:tcW w:w="2954" w:type="dxa"/>
          </w:tcPr>
          <w:p w14:paraId="6DF8355F" w14:textId="360B0B12" w:rsidR="00D6028D" w:rsidRPr="00193E6C" w:rsidRDefault="00D64CD0" w:rsidP="003C2C1B">
            <w:pPr>
              <w:rPr>
                <w:rFonts w:asciiTheme="minorHAnsi" w:hAnsiTheme="minorHAnsi"/>
                <w:noProof/>
              </w:rPr>
            </w:pPr>
            <w:r w:rsidRPr="00193E6C">
              <w:rPr>
                <w:rFonts w:asciiTheme="minorHAnsi" w:hAnsiTheme="minorHAnsi"/>
                <w:noProof/>
              </w:rPr>
              <w:t>*</w:t>
            </w:r>
            <w:r w:rsidR="00667D51">
              <w:rPr>
                <w:rFonts w:asciiTheme="minorHAnsi" w:hAnsiTheme="minorHAnsi"/>
                <w:noProof/>
              </w:rPr>
              <w:t>***</w:t>
            </w:r>
            <w:r w:rsidRPr="00193E6C">
              <w:rPr>
                <w:rFonts w:asciiTheme="minorHAnsi" w:hAnsiTheme="minorHAnsi"/>
                <w:noProof/>
              </w:rPr>
              <w:t>*</w:t>
            </w:r>
          </w:p>
        </w:tc>
      </w:tr>
      <w:tr w:rsidR="00D6028D" w:rsidRPr="00193E6C" w14:paraId="0348E588" w14:textId="77777777" w:rsidTr="005761F9">
        <w:trPr>
          <w:cantSplit/>
        </w:trPr>
        <w:tc>
          <w:tcPr>
            <w:tcW w:w="2251" w:type="dxa"/>
          </w:tcPr>
          <w:p w14:paraId="7416C209" w14:textId="36E9E036" w:rsidR="00D6028D" w:rsidRPr="00193E6C" w:rsidRDefault="00D6028D" w:rsidP="00D6028D">
            <w:pPr>
              <w:rPr>
                <w:rFonts w:asciiTheme="minorHAnsi" w:hAnsiTheme="minorHAnsi"/>
                <w:noProof/>
              </w:rPr>
            </w:pPr>
            <w:r w:rsidRPr="00193E6C">
              <w:rPr>
                <w:rFonts w:asciiTheme="minorHAnsi" w:hAnsiTheme="minorHAnsi"/>
                <w:noProof/>
              </w:rPr>
              <w:t>Referral SubType</w:t>
            </w:r>
          </w:p>
        </w:tc>
        <w:tc>
          <w:tcPr>
            <w:tcW w:w="2153" w:type="dxa"/>
          </w:tcPr>
          <w:p w14:paraId="281ED007" w14:textId="4D4DAFAA" w:rsidR="00D6028D" w:rsidRPr="00193E6C" w:rsidRDefault="00D6028D" w:rsidP="00D6028D">
            <w:pPr>
              <w:rPr>
                <w:rFonts w:asciiTheme="minorHAnsi" w:hAnsiTheme="minorHAnsi"/>
                <w:noProof/>
              </w:rPr>
            </w:pPr>
            <w:r w:rsidRPr="00193E6C">
              <w:rPr>
                <w:rFonts w:asciiTheme="minorHAnsi" w:hAnsiTheme="minorHAnsi"/>
                <w:noProof/>
              </w:rPr>
              <w:t>Pick List</w:t>
            </w:r>
          </w:p>
        </w:tc>
        <w:tc>
          <w:tcPr>
            <w:tcW w:w="3432" w:type="dxa"/>
          </w:tcPr>
          <w:p w14:paraId="1DE06FA0" w14:textId="24D7B662" w:rsidR="005761F9" w:rsidRPr="00193E6C" w:rsidRDefault="005761F9" w:rsidP="002147A9">
            <w:pPr>
              <w:rPr>
                <w:rFonts w:asciiTheme="minorHAnsi" w:hAnsiTheme="minorHAnsi"/>
                <w:noProof/>
              </w:rPr>
            </w:pPr>
            <w:r w:rsidRPr="00193E6C">
              <w:rPr>
                <w:rFonts w:asciiTheme="minorHAnsi" w:hAnsiTheme="minorHAnsi"/>
                <w:noProof/>
              </w:rPr>
              <w:t>Accelerated Growth GOP</w:t>
            </w:r>
          </w:p>
          <w:p w14:paraId="5884FDA4" w14:textId="77777777" w:rsidR="005761F9" w:rsidRPr="00193E6C" w:rsidRDefault="005761F9" w:rsidP="005761F9">
            <w:pPr>
              <w:rPr>
                <w:rFonts w:asciiTheme="minorHAnsi" w:hAnsiTheme="minorHAnsi"/>
                <w:noProof/>
              </w:rPr>
            </w:pPr>
            <w:r w:rsidRPr="00193E6C">
              <w:rPr>
                <w:rFonts w:asciiTheme="minorHAnsi" w:hAnsiTheme="minorHAnsi"/>
                <w:noProof/>
              </w:rPr>
              <w:t>Capital Access Loan / NDC</w:t>
            </w:r>
          </w:p>
          <w:p w14:paraId="62041F33" w14:textId="6E4666BE" w:rsidR="005761F9" w:rsidRPr="00193E6C" w:rsidRDefault="005761F9" w:rsidP="002147A9">
            <w:pPr>
              <w:rPr>
                <w:rFonts w:asciiTheme="minorHAnsi" w:hAnsiTheme="minorHAnsi"/>
                <w:noProof/>
              </w:rPr>
            </w:pPr>
            <w:r w:rsidRPr="00193E6C">
              <w:rPr>
                <w:rFonts w:asciiTheme="minorHAnsi" w:hAnsiTheme="minorHAnsi"/>
                <w:noProof/>
              </w:rPr>
              <w:t>Early Stage / Jumpstart</w:t>
            </w:r>
          </w:p>
          <w:p w14:paraId="49795776" w14:textId="77777777" w:rsidR="002147A9" w:rsidRPr="00193E6C" w:rsidRDefault="002147A9" w:rsidP="002147A9">
            <w:pPr>
              <w:rPr>
                <w:rFonts w:asciiTheme="minorHAnsi" w:hAnsiTheme="minorHAnsi"/>
                <w:noProof/>
              </w:rPr>
            </w:pPr>
            <w:r w:rsidRPr="00193E6C">
              <w:rPr>
                <w:rFonts w:asciiTheme="minorHAnsi" w:hAnsiTheme="minorHAnsi"/>
                <w:noProof/>
              </w:rPr>
              <w:t>Grow Cuyahoga / NDC</w:t>
            </w:r>
          </w:p>
          <w:p w14:paraId="68132E97" w14:textId="77777777" w:rsidR="005761F9" w:rsidRPr="00193E6C" w:rsidRDefault="005761F9" w:rsidP="005761F9">
            <w:pPr>
              <w:rPr>
                <w:rFonts w:asciiTheme="minorHAnsi" w:hAnsiTheme="minorHAnsi"/>
                <w:noProof/>
              </w:rPr>
            </w:pPr>
            <w:r w:rsidRPr="00193E6C">
              <w:rPr>
                <w:rFonts w:asciiTheme="minorHAnsi" w:hAnsiTheme="minorHAnsi"/>
                <w:noProof/>
              </w:rPr>
              <w:t>Micro Loan / ECDI</w:t>
            </w:r>
          </w:p>
          <w:p w14:paraId="38997E26" w14:textId="2296F2BA" w:rsidR="005761F9" w:rsidRPr="00193E6C" w:rsidRDefault="005761F9" w:rsidP="005761F9">
            <w:pPr>
              <w:rPr>
                <w:rFonts w:asciiTheme="minorHAnsi" w:hAnsiTheme="minorHAnsi"/>
                <w:noProof/>
              </w:rPr>
            </w:pPr>
            <w:r w:rsidRPr="00193E6C">
              <w:rPr>
                <w:rFonts w:asciiTheme="minorHAnsi" w:hAnsiTheme="minorHAnsi"/>
                <w:noProof/>
              </w:rPr>
              <w:t>Pre-Seed / Jumpstart</w:t>
            </w:r>
          </w:p>
          <w:p w14:paraId="4F1D2534" w14:textId="09526280" w:rsidR="002147A9" w:rsidRPr="00193E6C" w:rsidRDefault="002147A9" w:rsidP="002147A9">
            <w:pPr>
              <w:rPr>
                <w:rFonts w:asciiTheme="minorHAnsi" w:hAnsiTheme="minorHAnsi"/>
                <w:noProof/>
              </w:rPr>
            </w:pPr>
            <w:r w:rsidRPr="00193E6C">
              <w:rPr>
                <w:rFonts w:asciiTheme="minorHAnsi" w:hAnsiTheme="minorHAnsi"/>
                <w:noProof/>
              </w:rPr>
              <w:t xml:space="preserve">SBA-insured Bank Loan </w:t>
            </w:r>
          </w:p>
          <w:p w14:paraId="411F60A7" w14:textId="44CC411B" w:rsidR="00D6028D" w:rsidRPr="00193E6C" w:rsidRDefault="005761F9" w:rsidP="002147A9">
            <w:pPr>
              <w:rPr>
                <w:rFonts w:asciiTheme="minorHAnsi" w:hAnsiTheme="minorHAnsi"/>
                <w:noProof/>
              </w:rPr>
            </w:pPr>
            <w:r w:rsidRPr="00193E6C">
              <w:rPr>
                <w:rFonts w:asciiTheme="minorHAnsi" w:hAnsiTheme="minorHAnsi"/>
                <w:noProof/>
              </w:rPr>
              <w:t>Other</w:t>
            </w:r>
          </w:p>
        </w:tc>
        <w:tc>
          <w:tcPr>
            <w:tcW w:w="2954" w:type="dxa"/>
          </w:tcPr>
          <w:p w14:paraId="6BCBC4C7" w14:textId="5F65BCD1" w:rsidR="00D6028D" w:rsidRPr="00193E6C" w:rsidRDefault="00D6028D" w:rsidP="00D6028D">
            <w:pPr>
              <w:rPr>
                <w:rFonts w:asciiTheme="minorHAnsi" w:hAnsiTheme="minorHAnsi"/>
                <w:noProof/>
              </w:rPr>
            </w:pPr>
            <w:r w:rsidRPr="00193E6C">
              <w:rPr>
                <w:rFonts w:asciiTheme="minorHAnsi" w:hAnsiTheme="minorHAnsi"/>
                <w:noProof/>
              </w:rPr>
              <w:t xml:space="preserve">Entrepreneur &amp; Oppty </w:t>
            </w:r>
          </w:p>
        </w:tc>
      </w:tr>
      <w:tr w:rsidR="005761F9" w:rsidRPr="006B465A" w14:paraId="648DA807" w14:textId="77777777" w:rsidTr="005761F9">
        <w:trPr>
          <w:cantSplit/>
        </w:trPr>
        <w:tc>
          <w:tcPr>
            <w:tcW w:w="2251" w:type="dxa"/>
          </w:tcPr>
          <w:p w14:paraId="2EE5E0FF" w14:textId="311FD740" w:rsidR="005761F9" w:rsidRPr="00193E6C" w:rsidRDefault="005761F9" w:rsidP="005761F9">
            <w:pPr>
              <w:rPr>
                <w:rFonts w:asciiTheme="minorHAnsi" w:hAnsiTheme="minorHAnsi"/>
                <w:noProof/>
              </w:rPr>
            </w:pPr>
            <w:r w:rsidRPr="00193E6C">
              <w:rPr>
                <w:rFonts w:asciiTheme="minorHAnsi" w:hAnsiTheme="minorHAnsi"/>
                <w:noProof/>
              </w:rPr>
              <w:t>Referral SubType</w:t>
            </w:r>
          </w:p>
        </w:tc>
        <w:tc>
          <w:tcPr>
            <w:tcW w:w="2153" w:type="dxa"/>
          </w:tcPr>
          <w:p w14:paraId="43F556A0" w14:textId="1E8BEE87" w:rsidR="005761F9" w:rsidRPr="00193E6C" w:rsidRDefault="005761F9" w:rsidP="005761F9">
            <w:pPr>
              <w:rPr>
                <w:rFonts w:asciiTheme="minorHAnsi" w:hAnsiTheme="minorHAnsi"/>
                <w:noProof/>
              </w:rPr>
            </w:pPr>
            <w:r w:rsidRPr="00193E6C">
              <w:rPr>
                <w:rFonts w:asciiTheme="minorHAnsi" w:hAnsiTheme="minorHAnsi"/>
                <w:noProof/>
              </w:rPr>
              <w:t>Pick List</w:t>
            </w:r>
          </w:p>
        </w:tc>
        <w:tc>
          <w:tcPr>
            <w:tcW w:w="3432" w:type="dxa"/>
          </w:tcPr>
          <w:p w14:paraId="4D131E0E" w14:textId="77777777" w:rsidR="005761F9" w:rsidRPr="00193E6C" w:rsidRDefault="005761F9" w:rsidP="005761F9">
            <w:pPr>
              <w:rPr>
                <w:rFonts w:asciiTheme="minorHAnsi" w:hAnsiTheme="minorHAnsi"/>
                <w:noProof/>
              </w:rPr>
            </w:pPr>
            <w:r w:rsidRPr="00193E6C">
              <w:rPr>
                <w:rFonts w:asciiTheme="minorHAnsi" w:hAnsiTheme="minorHAnsi"/>
                <w:noProof/>
              </w:rPr>
              <w:t>NASA</w:t>
            </w:r>
          </w:p>
          <w:p w14:paraId="02B94F04" w14:textId="0EF8A8AF" w:rsidR="005761F9" w:rsidRPr="00193E6C" w:rsidRDefault="005761F9" w:rsidP="005761F9">
            <w:pPr>
              <w:rPr>
                <w:rFonts w:asciiTheme="minorHAnsi" w:hAnsiTheme="minorHAnsi"/>
                <w:noProof/>
              </w:rPr>
            </w:pPr>
            <w:r w:rsidRPr="00193E6C">
              <w:rPr>
                <w:rFonts w:asciiTheme="minorHAnsi" w:hAnsiTheme="minorHAnsi"/>
                <w:noProof/>
              </w:rPr>
              <w:t>MAGNET</w:t>
            </w:r>
          </w:p>
          <w:p w14:paraId="3609169C" w14:textId="652E9E67" w:rsidR="005761F9" w:rsidRPr="00193E6C" w:rsidRDefault="005761F9" w:rsidP="005761F9">
            <w:pPr>
              <w:rPr>
                <w:rFonts w:asciiTheme="minorHAnsi" w:hAnsiTheme="minorHAnsi"/>
                <w:noProof/>
              </w:rPr>
            </w:pPr>
            <w:r w:rsidRPr="00193E6C">
              <w:rPr>
                <w:rFonts w:asciiTheme="minorHAnsi" w:hAnsiTheme="minorHAnsi"/>
                <w:noProof/>
              </w:rPr>
              <w:t>Other</w:t>
            </w:r>
          </w:p>
        </w:tc>
        <w:tc>
          <w:tcPr>
            <w:tcW w:w="2954" w:type="dxa"/>
          </w:tcPr>
          <w:p w14:paraId="15B53A63" w14:textId="52661426" w:rsidR="005761F9" w:rsidRDefault="005761F9" w:rsidP="005761F9">
            <w:pPr>
              <w:rPr>
                <w:rFonts w:asciiTheme="minorHAnsi" w:hAnsiTheme="minorHAnsi"/>
                <w:noProof/>
              </w:rPr>
            </w:pPr>
            <w:r w:rsidRPr="00193E6C">
              <w:rPr>
                <w:rFonts w:asciiTheme="minorHAnsi" w:hAnsiTheme="minorHAnsi"/>
                <w:noProof/>
              </w:rPr>
              <w:t>Technical Assistance</w:t>
            </w:r>
          </w:p>
        </w:tc>
      </w:tr>
      <w:tr w:rsidR="00D6028D" w:rsidRPr="005A70B0" w14:paraId="6C7D5055" w14:textId="77777777" w:rsidTr="005761F9">
        <w:trPr>
          <w:cantSplit/>
        </w:trPr>
        <w:tc>
          <w:tcPr>
            <w:tcW w:w="2251" w:type="dxa"/>
          </w:tcPr>
          <w:p w14:paraId="2C96E941" w14:textId="099D798E" w:rsidR="00D6028D" w:rsidRPr="005A70B0" w:rsidRDefault="00D6028D" w:rsidP="003C2C1B">
            <w:pPr>
              <w:rPr>
                <w:rFonts w:asciiTheme="minorHAnsi" w:hAnsiTheme="minorHAnsi"/>
                <w:b/>
                <w:noProof/>
              </w:rPr>
            </w:pPr>
            <w:r w:rsidRPr="005A70B0">
              <w:rPr>
                <w:rFonts w:asciiTheme="minorHAnsi" w:hAnsiTheme="minorHAnsi"/>
                <w:b/>
                <w:noProof/>
              </w:rPr>
              <w:t>CD Programs</w:t>
            </w:r>
          </w:p>
        </w:tc>
        <w:tc>
          <w:tcPr>
            <w:tcW w:w="2153" w:type="dxa"/>
          </w:tcPr>
          <w:p w14:paraId="347F38EF" w14:textId="77777777" w:rsidR="00D6028D" w:rsidRPr="005A70B0" w:rsidRDefault="00D6028D" w:rsidP="003C2C1B">
            <w:pPr>
              <w:rPr>
                <w:rFonts w:asciiTheme="minorHAnsi" w:hAnsiTheme="minorHAnsi"/>
                <w:b/>
                <w:noProof/>
              </w:rPr>
            </w:pPr>
          </w:p>
        </w:tc>
        <w:tc>
          <w:tcPr>
            <w:tcW w:w="3432" w:type="dxa"/>
          </w:tcPr>
          <w:p w14:paraId="0FB7E5E5" w14:textId="77777777" w:rsidR="00D6028D" w:rsidRPr="005A70B0" w:rsidRDefault="00D6028D" w:rsidP="003C2C1B">
            <w:pPr>
              <w:rPr>
                <w:rFonts w:asciiTheme="minorHAnsi" w:hAnsiTheme="minorHAnsi"/>
                <w:b/>
                <w:noProof/>
              </w:rPr>
            </w:pPr>
          </w:p>
        </w:tc>
        <w:tc>
          <w:tcPr>
            <w:tcW w:w="2954" w:type="dxa"/>
          </w:tcPr>
          <w:p w14:paraId="1CFB3718" w14:textId="0199389B" w:rsidR="00D6028D" w:rsidRPr="005A70B0" w:rsidRDefault="00D6028D" w:rsidP="003C2C1B">
            <w:pPr>
              <w:rPr>
                <w:rFonts w:asciiTheme="minorHAnsi" w:hAnsiTheme="minorHAnsi"/>
                <w:b/>
                <w:noProof/>
              </w:rPr>
            </w:pPr>
            <w:r w:rsidRPr="005A70B0">
              <w:rPr>
                <w:rFonts w:asciiTheme="minorHAnsi" w:hAnsiTheme="minorHAnsi"/>
                <w:b/>
                <w:noProof/>
              </w:rPr>
              <w:t>Right side header</w:t>
            </w:r>
          </w:p>
        </w:tc>
      </w:tr>
      <w:tr w:rsidR="003C2C1B" w:rsidRPr="006B465A" w14:paraId="5A2A6A8D" w14:textId="77777777" w:rsidTr="005761F9">
        <w:trPr>
          <w:cantSplit/>
        </w:trPr>
        <w:tc>
          <w:tcPr>
            <w:tcW w:w="2251" w:type="dxa"/>
          </w:tcPr>
          <w:p w14:paraId="75051595" w14:textId="652B4BE4" w:rsidR="003C2C1B" w:rsidRPr="006B465A" w:rsidRDefault="00DA629B" w:rsidP="003C2C1B">
            <w:pPr>
              <w:rPr>
                <w:rFonts w:asciiTheme="minorHAnsi" w:hAnsiTheme="minorHAnsi"/>
                <w:noProof/>
              </w:rPr>
            </w:pPr>
            <w:r>
              <w:rPr>
                <w:rFonts w:asciiTheme="minorHAnsi" w:hAnsiTheme="minorHAnsi"/>
                <w:noProof/>
              </w:rPr>
              <w:t>Meets HUD Income Limits</w:t>
            </w:r>
          </w:p>
        </w:tc>
        <w:tc>
          <w:tcPr>
            <w:tcW w:w="2153" w:type="dxa"/>
          </w:tcPr>
          <w:p w14:paraId="5F19F2C8" w14:textId="40ACB9F6" w:rsidR="003C2C1B" w:rsidRPr="006B465A" w:rsidRDefault="00DA629B" w:rsidP="003C2C1B">
            <w:pPr>
              <w:rPr>
                <w:rFonts w:asciiTheme="minorHAnsi" w:hAnsiTheme="minorHAnsi"/>
                <w:noProof/>
              </w:rPr>
            </w:pPr>
            <w:r>
              <w:rPr>
                <w:rFonts w:asciiTheme="minorHAnsi" w:hAnsiTheme="minorHAnsi"/>
                <w:noProof/>
              </w:rPr>
              <w:t>Checkbox</w:t>
            </w:r>
          </w:p>
        </w:tc>
        <w:tc>
          <w:tcPr>
            <w:tcW w:w="3432" w:type="dxa"/>
          </w:tcPr>
          <w:p w14:paraId="679E73AC" w14:textId="7DD5F774" w:rsidR="003C2C1B" w:rsidRPr="006B465A" w:rsidRDefault="003C2C1B" w:rsidP="003C2C1B">
            <w:pPr>
              <w:rPr>
                <w:rFonts w:asciiTheme="minorHAnsi" w:hAnsiTheme="minorHAnsi"/>
                <w:noProof/>
              </w:rPr>
            </w:pPr>
          </w:p>
        </w:tc>
        <w:tc>
          <w:tcPr>
            <w:tcW w:w="2954" w:type="dxa"/>
          </w:tcPr>
          <w:p w14:paraId="44C87B2E" w14:textId="77777777" w:rsidR="003C2C1B" w:rsidRPr="006B465A" w:rsidRDefault="003C2C1B" w:rsidP="003C2C1B">
            <w:pPr>
              <w:rPr>
                <w:rFonts w:asciiTheme="minorHAnsi" w:hAnsiTheme="minorHAnsi"/>
                <w:noProof/>
              </w:rPr>
            </w:pPr>
          </w:p>
        </w:tc>
      </w:tr>
      <w:tr w:rsidR="003C2C1B" w:rsidRPr="006B465A" w14:paraId="1622341D" w14:textId="77777777" w:rsidTr="005761F9">
        <w:trPr>
          <w:cantSplit/>
        </w:trPr>
        <w:tc>
          <w:tcPr>
            <w:tcW w:w="2251" w:type="dxa"/>
          </w:tcPr>
          <w:p w14:paraId="28469112" w14:textId="6B8B3460" w:rsidR="003C2C1B" w:rsidRPr="006B465A" w:rsidRDefault="00DA629B" w:rsidP="003C2C1B">
            <w:pPr>
              <w:rPr>
                <w:rFonts w:asciiTheme="minorHAnsi" w:hAnsiTheme="minorHAnsi"/>
                <w:noProof/>
              </w:rPr>
            </w:pPr>
            <w:r>
              <w:rPr>
                <w:rFonts w:asciiTheme="minorHAnsi" w:hAnsiTheme="minorHAnsi"/>
                <w:noProof/>
              </w:rPr>
              <w:t>Ho</w:t>
            </w:r>
            <w:r w:rsidR="002147A9">
              <w:rPr>
                <w:rFonts w:asciiTheme="minorHAnsi" w:hAnsiTheme="minorHAnsi"/>
                <w:noProof/>
              </w:rPr>
              <w:t>me 50 Yrs and Older</w:t>
            </w:r>
          </w:p>
        </w:tc>
        <w:tc>
          <w:tcPr>
            <w:tcW w:w="2153" w:type="dxa"/>
          </w:tcPr>
          <w:p w14:paraId="36381DF5" w14:textId="09355C29" w:rsidR="003C2C1B" w:rsidRPr="006B465A" w:rsidRDefault="002147A9" w:rsidP="003C2C1B">
            <w:pPr>
              <w:rPr>
                <w:rFonts w:asciiTheme="minorHAnsi" w:hAnsiTheme="minorHAnsi"/>
                <w:noProof/>
              </w:rPr>
            </w:pPr>
            <w:r>
              <w:rPr>
                <w:rFonts w:asciiTheme="minorHAnsi" w:hAnsiTheme="minorHAnsi"/>
                <w:noProof/>
              </w:rPr>
              <w:t>Checkbox</w:t>
            </w:r>
          </w:p>
        </w:tc>
        <w:tc>
          <w:tcPr>
            <w:tcW w:w="3432" w:type="dxa"/>
          </w:tcPr>
          <w:p w14:paraId="252EB387" w14:textId="75D95285" w:rsidR="003C2C1B" w:rsidRPr="006B465A" w:rsidRDefault="003C2C1B" w:rsidP="003C2C1B">
            <w:pPr>
              <w:rPr>
                <w:rFonts w:asciiTheme="minorHAnsi" w:hAnsiTheme="minorHAnsi"/>
                <w:noProof/>
              </w:rPr>
            </w:pPr>
          </w:p>
        </w:tc>
        <w:tc>
          <w:tcPr>
            <w:tcW w:w="2954" w:type="dxa"/>
          </w:tcPr>
          <w:p w14:paraId="0BAA0F86" w14:textId="77777777" w:rsidR="003C2C1B" w:rsidRPr="006B465A" w:rsidRDefault="003C2C1B" w:rsidP="003C2C1B">
            <w:pPr>
              <w:rPr>
                <w:rFonts w:asciiTheme="minorHAnsi" w:hAnsiTheme="minorHAnsi"/>
                <w:noProof/>
              </w:rPr>
            </w:pPr>
          </w:p>
        </w:tc>
      </w:tr>
      <w:tr w:rsidR="002147A9" w:rsidRPr="006B465A" w14:paraId="7A134476" w14:textId="77777777" w:rsidTr="005761F9">
        <w:trPr>
          <w:cantSplit/>
        </w:trPr>
        <w:tc>
          <w:tcPr>
            <w:tcW w:w="2251" w:type="dxa"/>
          </w:tcPr>
          <w:p w14:paraId="3CCAA71B" w14:textId="11136441" w:rsidR="002147A9" w:rsidRDefault="002147A9" w:rsidP="003C2C1B">
            <w:pPr>
              <w:rPr>
                <w:rFonts w:asciiTheme="minorHAnsi" w:hAnsiTheme="minorHAnsi"/>
                <w:noProof/>
              </w:rPr>
            </w:pPr>
            <w:r>
              <w:rPr>
                <w:rFonts w:asciiTheme="minorHAnsi" w:hAnsiTheme="minorHAnsi"/>
                <w:noProof/>
              </w:rPr>
              <w:t>City</w:t>
            </w:r>
          </w:p>
        </w:tc>
        <w:tc>
          <w:tcPr>
            <w:tcW w:w="2153" w:type="dxa"/>
          </w:tcPr>
          <w:p w14:paraId="457980FD" w14:textId="2A83BF00" w:rsidR="002147A9" w:rsidRDefault="00BC7D60" w:rsidP="003C2C1B">
            <w:pPr>
              <w:rPr>
                <w:rFonts w:asciiTheme="minorHAnsi" w:hAnsiTheme="minorHAnsi"/>
                <w:noProof/>
              </w:rPr>
            </w:pPr>
            <w:r>
              <w:rPr>
                <w:rFonts w:asciiTheme="minorHAnsi" w:hAnsiTheme="minorHAnsi"/>
                <w:noProof/>
              </w:rPr>
              <w:t>Lookup to address</w:t>
            </w:r>
          </w:p>
        </w:tc>
        <w:tc>
          <w:tcPr>
            <w:tcW w:w="3432" w:type="dxa"/>
          </w:tcPr>
          <w:p w14:paraId="61563D01" w14:textId="77777777" w:rsidR="002147A9" w:rsidRPr="006B465A" w:rsidRDefault="002147A9" w:rsidP="003C2C1B">
            <w:pPr>
              <w:rPr>
                <w:rFonts w:asciiTheme="minorHAnsi" w:hAnsiTheme="minorHAnsi"/>
                <w:noProof/>
              </w:rPr>
            </w:pPr>
          </w:p>
        </w:tc>
        <w:tc>
          <w:tcPr>
            <w:tcW w:w="2954" w:type="dxa"/>
          </w:tcPr>
          <w:p w14:paraId="446F3A10" w14:textId="02757666" w:rsidR="002147A9" w:rsidRPr="006B465A" w:rsidRDefault="00BC7D60" w:rsidP="003C2C1B">
            <w:pPr>
              <w:rPr>
                <w:rFonts w:asciiTheme="minorHAnsi" w:hAnsiTheme="minorHAnsi"/>
                <w:noProof/>
              </w:rPr>
            </w:pPr>
            <w:r>
              <w:rPr>
                <w:rFonts w:asciiTheme="minorHAnsi" w:hAnsiTheme="minorHAnsi"/>
                <w:noProof/>
              </w:rPr>
              <w:t xml:space="preserve">Auto fill from Address City </w:t>
            </w:r>
          </w:p>
        </w:tc>
      </w:tr>
      <w:tr w:rsidR="003C2C1B" w:rsidRPr="00193E6C" w14:paraId="3593A7CA" w14:textId="77777777" w:rsidTr="005761F9">
        <w:trPr>
          <w:cantSplit/>
        </w:trPr>
        <w:tc>
          <w:tcPr>
            <w:tcW w:w="2251" w:type="dxa"/>
          </w:tcPr>
          <w:p w14:paraId="39360B5C" w14:textId="4F0EF696" w:rsidR="003C2C1B" w:rsidRPr="00193E6C" w:rsidRDefault="00DA629B" w:rsidP="003C2C1B">
            <w:pPr>
              <w:rPr>
                <w:rFonts w:asciiTheme="minorHAnsi" w:hAnsiTheme="minorHAnsi"/>
                <w:noProof/>
              </w:rPr>
            </w:pPr>
            <w:r w:rsidRPr="00193E6C">
              <w:rPr>
                <w:rFonts w:asciiTheme="minorHAnsi" w:hAnsiTheme="minorHAnsi"/>
                <w:noProof/>
              </w:rPr>
              <w:lastRenderedPageBreak/>
              <w:t>Repair Type</w:t>
            </w:r>
          </w:p>
        </w:tc>
        <w:tc>
          <w:tcPr>
            <w:tcW w:w="2153" w:type="dxa"/>
          </w:tcPr>
          <w:p w14:paraId="695EA58E" w14:textId="0BCC95FF" w:rsidR="003C2C1B" w:rsidRPr="00193E6C" w:rsidRDefault="001B2328" w:rsidP="003C2C1B">
            <w:pPr>
              <w:rPr>
                <w:rFonts w:asciiTheme="minorHAnsi" w:hAnsiTheme="minorHAnsi"/>
                <w:noProof/>
              </w:rPr>
            </w:pPr>
            <w:r w:rsidRPr="00193E6C">
              <w:rPr>
                <w:rFonts w:asciiTheme="minorHAnsi" w:hAnsiTheme="minorHAnsi"/>
                <w:noProof/>
              </w:rPr>
              <w:t>Multi</w:t>
            </w:r>
            <w:r w:rsidR="00D73D1F" w:rsidRPr="00193E6C">
              <w:rPr>
                <w:rFonts w:asciiTheme="minorHAnsi" w:hAnsiTheme="minorHAnsi"/>
                <w:noProof/>
              </w:rPr>
              <w:t xml:space="preserve"> </w:t>
            </w:r>
            <w:r w:rsidRPr="00193E6C">
              <w:rPr>
                <w:rFonts w:asciiTheme="minorHAnsi" w:hAnsiTheme="minorHAnsi"/>
                <w:noProof/>
              </w:rPr>
              <w:t xml:space="preserve">select </w:t>
            </w:r>
            <w:r w:rsidR="00DA629B" w:rsidRPr="00193E6C">
              <w:rPr>
                <w:rFonts w:asciiTheme="minorHAnsi" w:hAnsiTheme="minorHAnsi"/>
                <w:noProof/>
              </w:rPr>
              <w:t>Pick list</w:t>
            </w:r>
          </w:p>
        </w:tc>
        <w:tc>
          <w:tcPr>
            <w:tcW w:w="3432" w:type="dxa"/>
          </w:tcPr>
          <w:p w14:paraId="13ABB54A" w14:textId="77777777" w:rsidR="00133350" w:rsidRPr="00193E6C" w:rsidRDefault="00133350" w:rsidP="00133350">
            <w:pPr>
              <w:rPr>
                <w:rFonts w:asciiTheme="minorHAnsi" w:hAnsiTheme="minorHAnsi"/>
                <w:noProof/>
              </w:rPr>
            </w:pPr>
            <w:r w:rsidRPr="00193E6C">
              <w:rPr>
                <w:rFonts w:asciiTheme="minorHAnsi" w:hAnsiTheme="minorHAnsi"/>
                <w:noProof/>
              </w:rPr>
              <w:t>Additions to Structure</w:t>
            </w:r>
          </w:p>
          <w:p w14:paraId="3E5B511E" w14:textId="0FA1B87A" w:rsidR="00133350" w:rsidRPr="00193E6C" w:rsidRDefault="00133350" w:rsidP="00133350">
            <w:pPr>
              <w:rPr>
                <w:rFonts w:asciiTheme="minorHAnsi" w:hAnsiTheme="minorHAnsi"/>
                <w:noProof/>
              </w:rPr>
            </w:pPr>
            <w:r w:rsidRPr="00193E6C">
              <w:rPr>
                <w:rFonts w:asciiTheme="minorHAnsi" w:hAnsiTheme="minorHAnsi"/>
                <w:noProof/>
              </w:rPr>
              <w:t>Air Conditioning</w:t>
            </w:r>
          </w:p>
          <w:p w14:paraId="2B80888F" w14:textId="77777777" w:rsidR="00133350" w:rsidRPr="00193E6C" w:rsidRDefault="00133350" w:rsidP="00133350">
            <w:pPr>
              <w:rPr>
                <w:rFonts w:asciiTheme="minorHAnsi" w:hAnsiTheme="minorHAnsi"/>
                <w:noProof/>
              </w:rPr>
            </w:pPr>
            <w:r w:rsidRPr="00193E6C">
              <w:rPr>
                <w:rFonts w:asciiTheme="minorHAnsi" w:hAnsiTheme="minorHAnsi"/>
                <w:noProof/>
              </w:rPr>
              <w:t>Carport</w:t>
            </w:r>
          </w:p>
          <w:p w14:paraId="7F93D10E" w14:textId="77777777" w:rsidR="00133350" w:rsidRPr="00193E6C" w:rsidRDefault="00133350" w:rsidP="00133350">
            <w:pPr>
              <w:rPr>
                <w:rFonts w:asciiTheme="minorHAnsi" w:hAnsiTheme="minorHAnsi"/>
                <w:noProof/>
              </w:rPr>
            </w:pPr>
            <w:r w:rsidRPr="00193E6C">
              <w:rPr>
                <w:rFonts w:asciiTheme="minorHAnsi" w:hAnsiTheme="minorHAnsi"/>
                <w:noProof/>
              </w:rPr>
              <w:t>Caulking</w:t>
            </w:r>
          </w:p>
          <w:p w14:paraId="389439F9" w14:textId="77777777" w:rsidR="00133350" w:rsidRPr="00193E6C" w:rsidRDefault="00133350" w:rsidP="00133350">
            <w:pPr>
              <w:rPr>
                <w:rFonts w:asciiTheme="minorHAnsi" w:hAnsiTheme="minorHAnsi"/>
                <w:noProof/>
              </w:rPr>
            </w:pPr>
            <w:r w:rsidRPr="00193E6C">
              <w:rPr>
                <w:rFonts w:asciiTheme="minorHAnsi" w:hAnsiTheme="minorHAnsi"/>
                <w:noProof/>
              </w:rPr>
              <w:t xml:space="preserve">Chimney </w:t>
            </w:r>
          </w:p>
          <w:p w14:paraId="29BA8E80" w14:textId="77777777" w:rsidR="00133350" w:rsidRPr="00193E6C" w:rsidRDefault="00133350" w:rsidP="00133350">
            <w:pPr>
              <w:rPr>
                <w:rFonts w:asciiTheme="minorHAnsi" w:hAnsiTheme="minorHAnsi"/>
                <w:noProof/>
              </w:rPr>
            </w:pPr>
            <w:r w:rsidRPr="00193E6C">
              <w:rPr>
                <w:rFonts w:asciiTheme="minorHAnsi" w:hAnsiTheme="minorHAnsi"/>
                <w:noProof/>
              </w:rPr>
              <w:t>Decks</w:t>
            </w:r>
          </w:p>
          <w:p w14:paraId="72837C60" w14:textId="77777777" w:rsidR="00133350" w:rsidRPr="00193E6C" w:rsidRDefault="00133350" w:rsidP="00133350">
            <w:pPr>
              <w:rPr>
                <w:rFonts w:asciiTheme="minorHAnsi" w:hAnsiTheme="minorHAnsi"/>
                <w:noProof/>
              </w:rPr>
            </w:pPr>
            <w:r w:rsidRPr="00193E6C">
              <w:rPr>
                <w:rFonts w:asciiTheme="minorHAnsi" w:hAnsiTheme="minorHAnsi"/>
                <w:noProof/>
              </w:rPr>
              <w:t>Defective Paint Sufaces</w:t>
            </w:r>
          </w:p>
          <w:p w14:paraId="796D3FCB" w14:textId="77777777" w:rsidR="00133350" w:rsidRPr="00193E6C" w:rsidRDefault="00133350" w:rsidP="00133350">
            <w:pPr>
              <w:rPr>
                <w:rFonts w:asciiTheme="minorHAnsi" w:hAnsiTheme="minorHAnsi"/>
                <w:noProof/>
              </w:rPr>
            </w:pPr>
            <w:r w:rsidRPr="00193E6C">
              <w:rPr>
                <w:rFonts w:asciiTheme="minorHAnsi" w:hAnsiTheme="minorHAnsi"/>
                <w:noProof/>
              </w:rPr>
              <w:t>Disability - ADA Compliance</w:t>
            </w:r>
          </w:p>
          <w:p w14:paraId="51D72AF6" w14:textId="77777777" w:rsidR="00133350" w:rsidRPr="00193E6C" w:rsidRDefault="00133350" w:rsidP="00133350">
            <w:pPr>
              <w:rPr>
                <w:rFonts w:asciiTheme="minorHAnsi" w:hAnsiTheme="minorHAnsi"/>
                <w:noProof/>
              </w:rPr>
            </w:pPr>
            <w:r w:rsidRPr="00193E6C">
              <w:rPr>
                <w:rFonts w:asciiTheme="minorHAnsi" w:hAnsiTheme="minorHAnsi"/>
                <w:noProof/>
              </w:rPr>
              <w:t>Double pane Windows</w:t>
            </w:r>
          </w:p>
          <w:p w14:paraId="01BEE525" w14:textId="77777777" w:rsidR="00BC7D60" w:rsidRPr="00193E6C" w:rsidRDefault="00BC7D60" w:rsidP="00BC7D60">
            <w:pPr>
              <w:rPr>
                <w:rFonts w:asciiTheme="minorHAnsi" w:hAnsiTheme="minorHAnsi"/>
                <w:noProof/>
              </w:rPr>
            </w:pPr>
            <w:r w:rsidRPr="00193E6C">
              <w:rPr>
                <w:rFonts w:asciiTheme="minorHAnsi" w:hAnsiTheme="minorHAnsi"/>
                <w:noProof/>
              </w:rPr>
              <w:t>Downspouts</w:t>
            </w:r>
          </w:p>
          <w:p w14:paraId="414BC480" w14:textId="77777777" w:rsidR="00133350" w:rsidRPr="00193E6C" w:rsidRDefault="00133350" w:rsidP="00133350">
            <w:pPr>
              <w:rPr>
                <w:rFonts w:asciiTheme="minorHAnsi" w:hAnsiTheme="minorHAnsi"/>
                <w:noProof/>
              </w:rPr>
            </w:pPr>
            <w:r w:rsidRPr="00193E6C">
              <w:rPr>
                <w:rFonts w:asciiTheme="minorHAnsi" w:hAnsiTheme="minorHAnsi"/>
                <w:noProof/>
              </w:rPr>
              <w:t>Drainage Issues</w:t>
            </w:r>
          </w:p>
          <w:p w14:paraId="0F47A999" w14:textId="77777777" w:rsidR="00133350" w:rsidRPr="00193E6C" w:rsidRDefault="00133350" w:rsidP="00133350">
            <w:pPr>
              <w:rPr>
                <w:rFonts w:asciiTheme="minorHAnsi" w:hAnsiTheme="minorHAnsi"/>
                <w:noProof/>
              </w:rPr>
            </w:pPr>
            <w:r w:rsidRPr="00193E6C">
              <w:rPr>
                <w:rFonts w:asciiTheme="minorHAnsi" w:hAnsiTheme="minorHAnsi"/>
                <w:noProof/>
              </w:rPr>
              <w:t>Driveways</w:t>
            </w:r>
          </w:p>
          <w:p w14:paraId="0114DF31" w14:textId="77777777" w:rsidR="00133350" w:rsidRPr="00193E6C" w:rsidRDefault="00133350" w:rsidP="00133350">
            <w:pPr>
              <w:rPr>
                <w:rFonts w:asciiTheme="minorHAnsi" w:hAnsiTheme="minorHAnsi"/>
                <w:noProof/>
              </w:rPr>
            </w:pPr>
            <w:r w:rsidRPr="00193E6C">
              <w:rPr>
                <w:rFonts w:asciiTheme="minorHAnsi" w:hAnsiTheme="minorHAnsi"/>
                <w:noProof/>
              </w:rPr>
              <w:t>Electrical System</w:t>
            </w:r>
          </w:p>
          <w:p w14:paraId="4B41FBB8" w14:textId="77777777" w:rsidR="00133350" w:rsidRPr="00193E6C" w:rsidRDefault="00133350" w:rsidP="00133350">
            <w:pPr>
              <w:rPr>
                <w:rFonts w:asciiTheme="minorHAnsi" w:hAnsiTheme="minorHAnsi"/>
                <w:noProof/>
              </w:rPr>
            </w:pPr>
            <w:r w:rsidRPr="00193E6C">
              <w:rPr>
                <w:rFonts w:asciiTheme="minorHAnsi" w:hAnsiTheme="minorHAnsi"/>
                <w:noProof/>
              </w:rPr>
              <w:t>Fencing</w:t>
            </w:r>
          </w:p>
          <w:p w14:paraId="5BBB2ED9" w14:textId="4D79EEB0" w:rsidR="00133350" w:rsidRPr="00193E6C" w:rsidRDefault="00133350" w:rsidP="00133350">
            <w:pPr>
              <w:rPr>
                <w:rFonts w:asciiTheme="minorHAnsi" w:hAnsiTheme="minorHAnsi"/>
                <w:noProof/>
              </w:rPr>
            </w:pPr>
            <w:r w:rsidRPr="00193E6C">
              <w:rPr>
                <w:rFonts w:asciiTheme="minorHAnsi" w:hAnsiTheme="minorHAnsi"/>
                <w:noProof/>
              </w:rPr>
              <w:t>Finished Attics</w:t>
            </w:r>
          </w:p>
          <w:p w14:paraId="37011C77" w14:textId="77777777" w:rsidR="00133350" w:rsidRPr="00193E6C" w:rsidRDefault="00133350" w:rsidP="00133350">
            <w:pPr>
              <w:rPr>
                <w:rFonts w:asciiTheme="minorHAnsi" w:hAnsiTheme="minorHAnsi"/>
                <w:noProof/>
              </w:rPr>
            </w:pPr>
            <w:r w:rsidRPr="00193E6C">
              <w:rPr>
                <w:rFonts w:asciiTheme="minorHAnsi" w:hAnsiTheme="minorHAnsi"/>
                <w:noProof/>
              </w:rPr>
              <w:t>Finished Basements</w:t>
            </w:r>
          </w:p>
          <w:p w14:paraId="0A486C97" w14:textId="77777777" w:rsidR="00133350" w:rsidRPr="00193E6C" w:rsidRDefault="00133350" w:rsidP="00133350">
            <w:pPr>
              <w:rPr>
                <w:rFonts w:asciiTheme="minorHAnsi" w:hAnsiTheme="minorHAnsi"/>
                <w:noProof/>
              </w:rPr>
            </w:pPr>
            <w:r w:rsidRPr="00193E6C">
              <w:rPr>
                <w:rFonts w:asciiTheme="minorHAnsi" w:hAnsiTheme="minorHAnsi"/>
                <w:noProof/>
              </w:rPr>
              <w:t>Fire Damage</w:t>
            </w:r>
          </w:p>
          <w:p w14:paraId="42D32C97" w14:textId="77777777" w:rsidR="00133350" w:rsidRPr="00193E6C" w:rsidRDefault="00133350" w:rsidP="00133350">
            <w:pPr>
              <w:rPr>
                <w:rFonts w:asciiTheme="minorHAnsi" w:hAnsiTheme="minorHAnsi"/>
                <w:noProof/>
              </w:rPr>
            </w:pPr>
            <w:r w:rsidRPr="00193E6C">
              <w:rPr>
                <w:rFonts w:asciiTheme="minorHAnsi" w:hAnsiTheme="minorHAnsi"/>
                <w:noProof/>
              </w:rPr>
              <w:t>Flooring</w:t>
            </w:r>
          </w:p>
          <w:p w14:paraId="3D6290F8" w14:textId="77777777" w:rsidR="00133350" w:rsidRPr="00193E6C" w:rsidRDefault="00133350" w:rsidP="00133350">
            <w:pPr>
              <w:rPr>
                <w:rFonts w:asciiTheme="minorHAnsi" w:hAnsiTheme="minorHAnsi"/>
                <w:noProof/>
              </w:rPr>
            </w:pPr>
            <w:r w:rsidRPr="00193E6C">
              <w:rPr>
                <w:rFonts w:asciiTheme="minorHAnsi" w:hAnsiTheme="minorHAnsi"/>
                <w:noProof/>
              </w:rPr>
              <w:t>General Landscape</w:t>
            </w:r>
          </w:p>
          <w:p w14:paraId="4CE7A249" w14:textId="77777777" w:rsidR="00133350" w:rsidRPr="00193E6C" w:rsidRDefault="00133350" w:rsidP="00133350">
            <w:pPr>
              <w:rPr>
                <w:rFonts w:asciiTheme="minorHAnsi" w:hAnsiTheme="minorHAnsi"/>
                <w:noProof/>
              </w:rPr>
            </w:pPr>
            <w:r w:rsidRPr="00193E6C">
              <w:rPr>
                <w:rFonts w:asciiTheme="minorHAnsi" w:hAnsiTheme="minorHAnsi"/>
                <w:noProof/>
              </w:rPr>
              <w:t>Gutters</w:t>
            </w:r>
          </w:p>
          <w:p w14:paraId="322BB4B3" w14:textId="77777777" w:rsidR="00133350" w:rsidRPr="00193E6C" w:rsidRDefault="00133350" w:rsidP="00133350">
            <w:pPr>
              <w:rPr>
                <w:rFonts w:asciiTheme="minorHAnsi" w:hAnsiTheme="minorHAnsi"/>
                <w:noProof/>
              </w:rPr>
            </w:pPr>
            <w:r w:rsidRPr="00193E6C">
              <w:rPr>
                <w:rFonts w:asciiTheme="minorHAnsi" w:hAnsiTheme="minorHAnsi"/>
                <w:noProof/>
              </w:rPr>
              <w:t>Incipient Health Issues</w:t>
            </w:r>
          </w:p>
          <w:p w14:paraId="6864853B" w14:textId="77777777" w:rsidR="00133350" w:rsidRPr="00193E6C" w:rsidRDefault="00133350" w:rsidP="00133350">
            <w:pPr>
              <w:rPr>
                <w:rFonts w:asciiTheme="minorHAnsi" w:hAnsiTheme="minorHAnsi"/>
                <w:noProof/>
              </w:rPr>
            </w:pPr>
            <w:r w:rsidRPr="00193E6C">
              <w:rPr>
                <w:rFonts w:asciiTheme="minorHAnsi" w:hAnsiTheme="minorHAnsi"/>
                <w:noProof/>
              </w:rPr>
              <w:t>Insect Infestation</w:t>
            </w:r>
          </w:p>
          <w:p w14:paraId="48699DCF" w14:textId="02C6B63A" w:rsidR="00133350" w:rsidRPr="00193E6C" w:rsidRDefault="00133350" w:rsidP="00133350">
            <w:pPr>
              <w:rPr>
                <w:rFonts w:asciiTheme="minorHAnsi" w:hAnsiTheme="minorHAnsi"/>
                <w:noProof/>
              </w:rPr>
            </w:pPr>
            <w:bookmarkStart w:id="226" w:name="_Hlk503792569"/>
            <w:r w:rsidRPr="00193E6C">
              <w:rPr>
                <w:rFonts w:asciiTheme="minorHAnsi" w:hAnsiTheme="minorHAnsi"/>
                <w:noProof/>
              </w:rPr>
              <w:t>Insulateed Exterior Doors</w:t>
            </w:r>
          </w:p>
          <w:bookmarkEnd w:id="226"/>
          <w:p w14:paraId="2ECE5150" w14:textId="77777777" w:rsidR="00BC7D60" w:rsidRPr="00193E6C" w:rsidRDefault="00BC7D60" w:rsidP="00BC7D60">
            <w:pPr>
              <w:rPr>
                <w:rFonts w:asciiTheme="minorHAnsi" w:hAnsiTheme="minorHAnsi"/>
                <w:noProof/>
              </w:rPr>
            </w:pPr>
            <w:r w:rsidRPr="00193E6C">
              <w:rPr>
                <w:rFonts w:asciiTheme="minorHAnsi" w:hAnsiTheme="minorHAnsi"/>
                <w:noProof/>
              </w:rPr>
              <w:t>Insulation</w:t>
            </w:r>
          </w:p>
          <w:p w14:paraId="3C123A3D" w14:textId="77777777" w:rsidR="00BC7D60" w:rsidRPr="00193E6C" w:rsidRDefault="00BC7D60" w:rsidP="00BC7D60">
            <w:pPr>
              <w:rPr>
                <w:rFonts w:asciiTheme="minorHAnsi" w:hAnsiTheme="minorHAnsi"/>
                <w:noProof/>
              </w:rPr>
            </w:pPr>
            <w:r w:rsidRPr="00193E6C">
              <w:rPr>
                <w:rFonts w:asciiTheme="minorHAnsi" w:hAnsiTheme="minorHAnsi"/>
                <w:noProof/>
              </w:rPr>
              <w:t>Heating System</w:t>
            </w:r>
          </w:p>
          <w:p w14:paraId="172B0C5A" w14:textId="77777777" w:rsidR="00BC7D60" w:rsidRPr="00193E6C" w:rsidRDefault="00BC7D60" w:rsidP="00BC7D60">
            <w:pPr>
              <w:rPr>
                <w:rFonts w:asciiTheme="minorHAnsi" w:hAnsiTheme="minorHAnsi"/>
                <w:noProof/>
              </w:rPr>
            </w:pPr>
            <w:r w:rsidRPr="00193E6C">
              <w:rPr>
                <w:rFonts w:asciiTheme="minorHAnsi" w:hAnsiTheme="minorHAnsi"/>
                <w:noProof/>
              </w:rPr>
              <w:t>Hot Water System</w:t>
            </w:r>
          </w:p>
          <w:p w14:paraId="564A5023" w14:textId="77777777" w:rsidR="00133350" w:rsidRPr="00193E6C" w:rsidRDefault="00133350" w:rsidP="00133350">
            <w:pPr>
              <w:rPr>
                <w:rFonts w:asciiTheme="minorHAnsi" w:hAnsiTheme="minorHAnsi"/>
                <w:noProof/>
              </w:rPr>
            </w:pPr>
            <w:r w:rsidRPr="00193E6C">
              <w:rPr>
                <w:rFonts w:asciiTheme="minorHAnsi" w:hAnsiTheme="minorHAnsi"/>
                <w:noProof/>
              </w:rPr>
              <w:t>Lead-based Paint</w:t>
            </w:r>
          </w:p>
          <w:p w14:paraId="2E0CD9D1" w14:textId="77777777" w:rsidR="00133350" w:rsidRPr="00193E6C" w:rsidRDefault="00133350" w:rsidP="00133350">
            <w:pPr>
              <w:rPr>
                <w:rFonts w:asciiTheme="minorHAnsi" w:hAnsiTheme="minorHAnsi"/>
                <w:noProof/>
              </w:rPr>
            </w:pPr>
            <w:r w:rsidRPr="00193E6C">
              <w:rPr>
                <w:rFonts w:asciiTheme="minorHAnsi" w:hAnsiTheme="minorHAnsi"/>
                <w:noProof/>
              </w:rPr>
              <w:t>Lead Remediation</w:t>
            </w:r>
          </w:p>
          <w:p w14:paraId="2E217617" w14:textId="77777777" w:rsidR="00133350" w:rsidRPr="00193E6C" w:rsidRDefault="00133350" w:rsidP="00133350">
            <w:pPr>
              <w:rPr>
                <w:rFonts w:asciiTheme="minorHAnsi" w:hAnsiTheme="minorHAnsi"/>
                <w:noProof/>
              </w:rPr>
            </w:pPr>
            <w:r w:rsidRPr="00193E6C">
              <w:rPr>
                <w:rFonts w:asciiTheme="minorHAnsi" w:hAnsiTheme="minorHAnsi"/>
                <w:noProof/>
              </w:rPr>
              <w:t>Patio</w:t>
            </w:r>
          </w:p>
          <w:p w14:paraId="345B0F43" w14:textId="77777777" w:rsidR="00133350" w:rsidRPr="00193E6C" w:rsidRDefault="00133350" w:rsidP="00133350">
            <w:pPr>
              <w:rPr>
                <w:rFonts w:asciiTheme="minorHAnsi" w:hAnsiTheme="minorHAnsi"/>
                <w:noProof/>
              </w:rPr>
            </w:pPr>
            <w:r w:rsidRPr="00193E6C">
              <w:rPr>
                <w:rFonts w:asciiTheme="minorHAnsi" w:hAnsiTheme="minorHAnsi"/>
                <w:noProof/>
              </w:rPr>
              <w:t>Plumbing fixtures</w:t>
            </w:r>
          </w:p>
          <w:p w14:paraId="45E328B0" w14:textId="77777777" w:rsidR="00BC7D60" w:rsidRPr="00193E6C" w:rsidRDefault="00BC7D60" w:rsidP="00BC7D60">
            <w:pPr>
              <w:rPr>
                <w:rFonts w:asciiTheme="minorHAnsi" w:hAnsiTheme="minorHAnsi"/>
                <w:noProof/>
              </w:rPr>
            </w:pPr>
            <w:r w:rsidRPr="00193E6C">
              <w:rPr>
                <w:rFonts w:asciiTheme="minorHAnsi" w:hAnsiTheme="minorHAnsi"/>
                <w:noProof/>
              </w:rPr>
              <w:t>Public Water System</w:t>
            </w:r>
          </w:p>
          <w:p w14:paraId="0CED60A7" w14:textId="77777777" w:rsidR="00133350" w:rsidRPr="00193E6C" w:rsidRDefault="00133350" w:rsidP="00133350">
            <w:pPr>
              <w:rPr>
                <w:rFonts w:asciiTheme="minorHAnsi" w:hAnsiTheme="minorHAnsi"/>
                <w:noProof/>
              </w:rPr>
            </w:pPr>
            <w:r w:rsidRPr="00193E6C">
              <w:rPr>
                <w:rFonts w:asciiTheme="minorHAnsi" w:hAnsiTheme="minorHAnsi"/>
                <w:noProof/>
              </w:rPr>
              <w:t>Roof</w:t>
            </w:r>
          </w:p>
          <w:p w14:paraId="07DD8FDE" w14:textId="77777777" w:rsidR="00BC7D60" w:rsidRPr="00193E6C" w:rsidRDefault="00BC7D60" w:rsidP="00BC7D60">
            <w:pPr>
              <w:rPr>
                <w:rFonts w:asciiTheme="minorHAnsi" w:hAnsiTheme="minorHAnsi"/>
                <w:noProof/>
              </w:rPr>
            </w:pPr>
            <w:r w:rsidRPr="00193E6C">
              <w:rPr>
                <w:rFonts w:asciiTheme="minorHAnsi" w:hAnsiTheme="minorHAnsi"/>
                <w:noProof/>
              </w:rPr>
              <w:t>Safety Issues</w:t>
            </w:r>
          </w:p>
          <w:p w14:paraId="52971F97" w14:textId="77777777" w:rsidR="00133350" w:rsidRPr="00193E6C" w:rsidRDefault="00133350" w:rsidP="00133350">
            <w:pPr>
              <w:rPr>
                <w:rFonts w:asciiTheme="minorHAnsi" w:hAnsiTheme="minorHAnsi"/>
                <w:noProof/>
              </w:rPr>
            </w:pPr>
            <w:r w:rsidRPr="00193E6C">
              <w:rPr>
                <w:rFonts w:asciiTheme="minorHAnsi" w:hAnsiTheme="minorHAnsi"/>
                <w:noProof/>
              </w:rPr>
              <w:t>Sewer System</w:t>
            </w:r>
          </w:p>
          <w:p w14:paraId="6C1798FA" w14:textId="77777777" w:rsidR="00133350" w:rsidRPr="00193E6C" w:rsidRDefault="00133350" w:rsidP="00133350">
            <w:pPr>
              <w:rPr>
                <w:rFonts w:asciiTheme="minorHAnsi" w:hAnsiTheme="minorHAnsi"/>
                <w:noProof/>
              </w:rPr>
            </w:pPr>
            <w:r w:rsidRPr="00193E6C">
              <w:rPr>
                <w:rFonts w:asciiTheme="minorHAnsi" w:hAnsiTheme="minorHAnsi"/>
                <w:noProof/>
              </w:rPr>
              <w:t>Skylights</w:t>
            </w:r>
          </w:p>
          <w:p w14:paraId="59E4FEAE" w14:textId="77777777" w:rsidR="00BC7D60" w:rsidRPr="00193E6C" w:rsidRDefault="00BC7D60" w:rsidP="00BC7D60">
            <w:pPr>
              <w:rPr>
                <w:rFonts w:asciiTheme="minorHAnsi" w:hAnsiTheme="minorHAnsi"/>
                <w:noProof/>
              </w:rPr>
            </w:pPr>
            <w:r w:rsidRPr="00193E6C">
              <w:rPr>
                <w:rFonts w:asciiTheme="minorHAnsi" w:hAnsiTheme="minorHAnsi"/>
                <w:noProof/>
              </w:rPr>
              <w:t>Stair Railings</w:t>
            </w:r>
          </w:p>
          <w:p w14:paraId="54CDB721" w14:textId="77777777" w:rsidR="00BC7D60" w:rsidRPr="00193E6C" w:rsidRDefault="00BC7D60" w:rsidP="00BC7D60">
            <w:pPr>
              <w:rPr>
                <w:rFonts w:asciiTheme="minorHAnsi" w:hAnsiTheme="minorHAnsi"/>
                <w:noProof/>
              </w:rPr>
            </w:pPr>
            <w:r w:rsidRPr="00193E6C">
              <w:rPr>
                <w:rFonts w:asciiTheme="minorHAnsi" w:hAnsiTheme="minorHAnsi"/>
                <w:noProof/>
              </w:rPr>
              <w:t>Stuctural Damage</w:t>
            </w:r>
          </w:p>
          <w:p w14:paraId="049CDC3A" w14:textId="77777777" w:rsidR="00BC7D60" w:rsidRPr="00193E6C" w:rsidRDefault="00BC7D60" w:rsidP="00BC7D60">
            <w:pPr>
              <w:rPr>
                <w:rFonts w:asciiTheme="minorHAnsi" w:hAnsiTheme="minorHAnsi"/>
                <w:noProof/>
              </w:rPr>
            </w:pPr>
            <w:r w:rsidRPr="00193E6C">
              <w:rPr>
                <w:rFonts w:asciiTheme="minorHAnsi" w:hAnsiTheme="minorHAnsi"/>
                <w:noProof/>
              </w:rPr>
              <w:t>Termite Damage</w:t>
            </w:r>
          </w:p>
          <w:p w14:paraId="3B8675B1" w14:textId="77777777" w:rsidR="00BC7D60" w:rsidRPr="00193E6C" w:rsidRDefault="00BC7D60" w:rsidP="00BC7D60">
            <w:pPr>
              <w:rPr>
                <w:rFonts w:asciiTheme="minorHAnsi" w:hAnsiTheme="minorHAnsi"/>
                <w:noProof/>
              </w:rPr>
            </w:pPr>
            <w:r w:rsidRPr="00193E6C">
              <w:rPr>
                <w:rFonts w:asciiTheme="minorHAnsi" w:hAnsiTheme="minorHAnsi"/>
                <w:noProof/>
              </w:rPr>
              <w:t>Terraces</w:t>
            </w:r>
          </w:p>
          <w:p w14:paraId="0651A868" w14:textId="77777777" w:rsidR="00133350" w:rsidRPr="00193E6C" w:rsidRDefault="00133350" w:rsidP="00133350">
            <w:pPr>
              <w:rPr>
                <w:rFonts w:asciiTheme="minorHAnsi" w:hAnsiTheme="minorHAnsi"/>
                <w:noProof/>
              </w:rPr>
            </w:pPr>
            <w:r w:rsidRPr="00193E6C">
              <w:rPr>
                <w:rFonts w:asciiTheme="minorHAnsi" w:hAnsiTheme="minorHAnsi"/>
                <w:noProof/>
              </w:rPr>
              <w:t>Treatment against termites</w:t>
            </w:r>
          </w:p>
          <w:p w14:paraId="3F770AC2" w14:textId="77777777" w:rsidR="00BC7D60" w:rsidRPr="00193E6C" w:rsidRDefault="00BC7D60" w:rsidP="00BC7D60">
            <w:pPr>
              <w:rPr>
                <w:rFonts w:asciiTheme="minorHAnsi" w:hAnsiTheme="minorHAnsi"/>
                <w:noProof/>
              </w:rPr>
            </w:pPr>
            <w:r w:rsidRPr="00193E6C">
              <w:rPr>
                <w:rFonts w:asciiTheme="minorHAnsi" w:hAnsiTheme="minorHAnsi"/>
                <w:noProof/>
              </w:rPr>
              <w:t>Tree Removal</w:t>
            </w:r>
          </w:p>
          <w:p w14:paraId="1C187F8B" w14:textId="77777777" w:rsidR="00133350" w:rsidRPr="00193E6C" w:rsidRDefault="00133350" w:rsidP="00133350">
            <w:pPr>
              <w:rPr>
                <w:rFonts w:asciiTheme="minorHAnsi" w:hAnsiTheme="minorHAnsi"/>
                <w:noProof/>
              </w:rPr>
            </w:pPr>
            <w:r w:rsidRPr="00193E6C">
              <w:rPr>
                <w:rFonts w:asciiTheme="minorHAnsi" w:hAnsiTheme="minorHAnsi"/>
                <w:noProof/>
              </w:rPr>
              <w:t>Walks</w:t>
            </w:r>
          </w:p>
          <w:p w14:paraId="45523A4E" w14:textId="4834DF1B" w:rsidR="00133350" w:rsidRPr="00193E6C" w:rsidRDefault="00133350" w:rsidP="00133350">
            <w:pPr>
              <w:rPr>
                <w:rFonts w:asciiTheme="minorHAnsi" w:hAnsiTheme="minorHAnsi"/>
                <w:noProof/>
              </w:rPr>
            </w:pPr>
            <w:r w:rsidRPr="00193E6C">
              <w:rPr>
                <w:rFonts w:asciiTheme="minorHAnsi" w:hAnsiTheme="minorHAnsi"/>
                <w:noProof/>
              </w:rPr>
              <w:t>Weatherstripping</w:t>
            </w:r>
          </w:p>
          <w:p w14:paraId="3E365654" w14:textId="77777777" w:rsidR="00133350" w:rsidRPr="00193E6C" w:rsidRDefault="00133350" w:rsidP="00133350">
            <w:pPr>
              <w:rPr>
                <w:rFonts w:asciiTheme="minorHAnsi" w:hAnsiTheme="minorHAnsi"/>
                <w:noProof/>
              </w:rPr>
            </w:pPr>
            <w:r w:rsidRPr="00193E6C">
              <w:rPr>
                <w:rFonts w:asciiTheme="minorHAnsi" w:hAnsiTheme="minorHAnsi"/>
                <w:noProof/>
              </w:rPr>
              <w:lastRenderedPageBreak/>
              <w:t>Well</w:t>
            </w:r>
          </w:p>
          <w:p w14:paraId="0F67A082" w14:textId="2A2B70A8" w:rsidR="003C2C1B" w:rsidRPr="00193E6C" w:rsidRDefault="00DA6F48" w:rsidP="00BC7D60">
            <w:pPr>
              <w:rPr>
                <w:rFonts w:asciiTheme="minorHAnsi" w:hAnsiTheme="minorHAnsi"/>
                <w:noProof/>
              </w:rPr>
            </w:pPr>
            <w:r w:rsidRPr="00193E6C">
              <w:rPr>
                <w:rFonts w:asciiTheme="minorHAnsi" w:hAnsiTheme="minorHAnsi"/>
                <w:noProof/>
              </w:rPr>
              <w:t>Other</w:t>
            </w:r>
          </w:p>
        </w:tc>
        <w:tc>
          <w:tcPr>
            <w:tcW w:w="2954" w:type="dxa"/>
          </w:tcPr>
          <w:p w14:paraId="15854ACF" w14:textId="1E7F09D4" w:rsidR="003C2C1B" w:rsidRPr="00193E6C" w:rsidRDefault="008F2037" w:rsidP="003C2C1B">
            <w:pPr>
              <w:rPr>
                <w:rFonts w:asciiTheme="minorHAnsi" w:hAnsiTheme="minorHAnsi"/>
              </w:rPr>
            </w:pPr>
            <w:r w:rsidRPr="00193E6C">
              <w:rPr>
                <w:rFonts w:asciiTheme="minorHAnsi" w:hAnsiTheme="minorHAnsi"/>
              </w:rPr>
              <w:lastRenderedPageBreak/>
              <w:t>List provided by DoD - Pending Ken Surratt confirmation</w:t>
            </w:r>
          </w:p>
        </w:tc>
      </w:tr>
      <w:tr w:rsidR="00DA6F48" w:rsidRPr="00193E6C" w14:paraId="34A76099" w14:textId="77777777" w:rsidTr="005761F9">
        <w:trPr>
          <w:cantSplit/>
        </w:trPr>
        <w:tc>
          <w:tcPr>
            <w:tcW w:w="2251" w:type="dxa"/>
          </w:tcPr>
          <w:p w14:paraId="4EB9BA72" w14:textId="020AB214" w:rsidR="00DA6F48" w:rsidRPr="00193E6C" w:rsidRDefault="00DA6F48" w:rsidP="003C2C1B">
            <w:pPr>
              <w:rPr>
                <w:rFonts w:asciiTheme="minorHAnsi" w:hAnsiTheme="minorHAnsi"/>
                <w:noProof/>
              </w:rPr>
            </w:pPr>
            <w:r w:rsidRPr="00193E6C">
              <w:rPr>
                <w:rFonts w:asciiTheme="minorHAnsi" w:hAnsiTheme="minorHAnsi"/>
                <w:noProof/>
              </w:rPr>
              <w:t>Repair Type Other</w:t>
            </w:r>
          </w:p>
        </w:tc>
        <w:tc>
          <w:tcPr>
            <w:tcW w:w="2153" w:type="dxa"/>
          </w:tcPr>
          <w:p w14:paraId="46328F90" w14:textId="32DF84D1" w:rsidR="00DA6F48" w:rsidRPr="00193E6C" w:rsidRDefault="00DA6F48" w:rsidP="003C2C1B">
            <w:pPr>
              <w:rPr>
                <w:rFonts w:asciiTheme="minorHAnsi" w:hAnsiTheme="minorHAnsi"/>
                <w:noProof/>
              </w:rPr>
            </w:pPr>
            <w:r w:rsidRPr="00193E6C">
              <w:rPr>
                <w:rFonts w:asciiTheme="minorHAnsi" w:hAnsiTheme="minorHAnsi"/>
                <w:noProof/>
              </w:rPr>
              <w:t>text</w:t>
            </w:r>
          </w:p>
        </w:tc>
        <w:tc>
          <w:tcPr>
            <w:tcW w:w="3432" w:type="dxa"/>
          </w:tcPr>
          <w:p w14:paraId="1CBA7396" w14:textId="77777777" w:rsidR="00DA6F48" w:rsidRPr="00193E6C" w:rsidRDefault="00DA6F48" w:rsidP="003C2C1B">
            <w:pPr>
              <w:rPr>
                <w:rFonts w:asciiTheme="minorHAnsi" w:hAnsiTheme="minorHAnsi"/>
                <w:noProof/>
              </w:rPr>
            </w:pPr>
          </w:p>
        </w:tc>
        <w:tc>
          <w:tcPr>
            <w:tcW w:w="2954" w:type="dxa"/>
          </w:tcPr>
          <w:p w14:paraId="37F10707" w14:textId="112958E3" w:rsidR="00DA6F48" w:rsidRPr="00193E6C" w:rsidRDefault="00DA6F48" w:rsidP="003C2C1B">
            <w:pPr>
              <w:rPr>
                <w:rFonts w:asciiTheme="minorHAnsi" w:hAnsiTheme="minorHAnsi"/>
              </w:rPr>
            </w:pPr>
            <w:r w:rsidRPr="00193E6C">
              <w:rPr>
                <w:rFonts w:asciiTheme="minorHAnsi" w:hAnsiTheme="minorHAnsi"/>
              </w:rPr>
              <w:t>New. Paired with Repair Type</w:t>
            </w:r>
          </w:p>
        </w:tc>
      </w:tr>
      <w:tr w:rsidR="003C2C1B" w:rsidRPr="00193E6C" w14:paraId="62FC339E" w14:textId="77777777" w:rsidTr="005761F9">
        <w:trPr>
          <w:cantSplit/>
        </w:trPr>
        <w:tc>
          <w:tcPr>
            <w:tcW w:w="2251" w:type="dxa"/>
          </w:tcPr>
          <w:p w14:paraId="7C98B9E2" w14:textId="56A163B0" w:rsidR="003C2C1B" w:rsidRPr="00193E6C" w:rsidRDefault="00DA629B" w:rsidP="003C2C1B">
            <w:pPr>
              <w:rPr>
                <w:rFonts w:asciiTheme="minorHAnsi" w:hAnsiTheme="minorHAnsi"/>
                <w:noProof/>
              </w:rPr>
            </w:pPr>
            <w:r w:rsidRPr="00193E6C">
              <w:rPr>
                <w:rFonts w:asciiTheme="minorHAnsi" w:hAnsiTheme="minorHAnsi"/>
                <w:noProof/>
              </w:rPr>
              <w:t>Senior Citizen</w:t>
            </w:r>
          </w:p>
        </w:tc>
        <w:tc>
          <w:tcPr>
            <w:tcW w:w="2153" w:type="dxa"/>
          </w:tcPr>
          <w:p w14:paraId="0A201A93" w14:textId="1362EDA3" w:rsidR="003C2C1B" w:rsidRPr="00193E6C" w:rsidRDefault="00DA629B" w:rsidP="003C2C1B">
            <w:pPr>
              <w:rPr>
                <w:rFonts w:asciiTheme="minorHAnsi" w:hAnsiTheme="minorHAnsi"/>
                <w:noProof/>
              </w:rPr>
            </w:pPr>
            <w:r w:rsidRPr="00193E6C">
              <w:rPr>
                <w:rFonts w:asciiTheme="minorHAnsi" w:hAnsiTheme="minorHAnsi"/>
                <w:noProof/>
              </w:rPr>
              <w:t>Checkbox</w:t>
            </w:r>
          </w:p>
        </w:tc>
        <w:tc>
          <w:tcPr>
            <w:tcW w:w="3432" w:type="dxa"/>
          </w:tcPr>
          <w:p w14:paraId="0687978E" w14:textId="2D57ACD0" w:rsidR="003C2C1B" w:rsidRPr="00193E6C" w:rsidRDefault="003C2C1B" w:rsidP="003C2C1B">
            <w:pPr>
              <w:rPr>
                <w:rFonts w:asciiTheme="minorHAnsi" w:hAnsiTheme="minorHAnsi"/>
                <w:noProof/>
              </w:rPr>
            </w:pPr>
          </w:p>
        </w:tc>
        <w:tc>
          <w:tcPr>
            <w:tcW w:w="2954" w:type="dxa"/>
          </w:tcPr>
          <w:p w14:paraId="1ACDC49B" w14:textId="77777777" w:rsidR="003C2C1B" w:rsidRPr="00193E6C" w:rsidRDefault="003C2C1B" w:rsidP="003C2C1B">
            <w:pPr>
              <w:rPr>
                <w:rFonts w:asciiTheme="minorHAnsi" w:hAnsiTheme="minorHAnsi"/>
              </w:rPr>
            </w:pPr>
          </w:p>
        </w:tc>
      </w:tr>
      <w:tr w:rsidR="00DA629B" w:rsidRPr="00193E6C" w14:paraId="19B808DA" w14:textId="77777777" w:rsidTr="005761F9">
        <w:trPr>
          <w:cantSplit/>
        </w:trPr>
        <w:tc>
          <w:tcPr>
            <w:tcW w:w="2251" w:type="dxa"/>
          </w:tcPr>
          <w:p w14:paraId="61B7B9BA" w14:textId="52E7BB2B" w:rsidR="00DA629B" w:rsidRPr="00193E6C" w:rsidRDefault="00DA629B" w:rsidP="003C2C1B">
            <w:pPr>
              <w:rPr>
                <w:rFonts w:asciiTheme="minorHAnsi" w:hAnsiTheme="minorHAnsi"/>
                <w:noProof/>
              </w:rPr>
            </w:pPr>
            <w:r w:rsidRPr="00193E6C">
              <w:rPr>
                <w:rFonts w:asciiTheme="minorHAnsi" w:hAnsiTheme="minorHAnsi"/>
                <w:noProof/>
              </w:rPr>
              <w:t>DOB</w:t>
            </w:r>
          </w:p>
        </w:tc>
        <w:tc>
          <w:tcPr>
            <w:tcW w:w="2153" w:type="dxa"/>
          </w:tcPr>
          <w:p w14:paraId="605CF933" w14:textId="32B3C53A" w:rsidR="00DA629B" w:rsidRPr="00193E6C" w:rsidRDefault="00DA629B" w:rsidP="003C2C1B">
            <w:pPr>
              <w:rPr>
                <w:rFonts w:asciiTheme="minorHAnsi" w:hAnsiTheme="minorHAnsi"/>
                <w:noProof/>
              </w:rPr>
            </w:pPr>
            <w:r w:rsidRPr="00193E6C">
              <w:rPr>
                <w:rFonts w:asciiTheme="minorHAnsi" w:hAnsiTheme="minorHAnsi"/>
                <w:noProof/>
              </w:rPr>
              <w:t>Date</w:t>
            </w:r>
          </w:p>
        </w:tc>
        <w:tc>
          <w:tcPr>
            <w:tcW w:w="3432" w:type="dxa"/>
          </w:tcPr>
          <w:p w14:paraId="69D0F131" w14:textId="77777777" w:rsidR="00DA629B" w:rsidRPr="00193E6C" w:rsidRDefault="00DA629B" w:rsidP="003C2C1B">
            <w:pPr>
              <w:rPr>
                <w:rFonts w:asciiTheme="minorHAnsi" w:hAnsiTheme="minorHAnsi"/>
                <w:noProof/>
              </w:rPr>
            </w:pPr>
          </w:p>
        </w:tc>
        <w:tc>
          <w:tcPr>
            <w:tcW w:w="2954" w:type="dxa"/>
          </w:tcPr>
          <w:p w14:paraId="0FC1D293" w14:textId="77777777" w:rsidR="00DA629B" w:rsidRPr="00193E6C" w:rsidRDefault="00DA629B" w:rsidP="003C2C1B">
            <w:pPr>
              <w:rPr>
                <w:rFonts w:asciiTheme="minorHAnsi" w:hAnsiTheme="minorHAnsi"/>
              </w:rPr>
            </w:pPr>
          </w:p>
        </w:tc>
      </w:tr>
      <w:tr w:rsidR="003C2C1B" w:rsidRPr="00193E6C" w14:paraId="1CAB2B06" w14:textId="77777777" w:rsidTr="005761F9">
        <w:trPr>
          <w:cantSplit/>
        </w:trPr>
        <w:tc>
          <w:tcPr>
            <w:tcW w:w="2251" w:type="dxa"/>
          </w:tcPr>
          <w:p w14:paraId="00550EEB" w14:textId="6D50A8C9" w:rsidR="003C2C1B" w:rsidRPr="00193E6C" w:rsidRDefault="00DA629B" w:rsidP="003C2C1B">
            <w:pPr>
              <w:rPr>
                <w:rFonts w:asciiTheme="minorHAnsi" w:hAnsiTheme="minorHAnsi"/>
                <w:noProof/>
              </w:rPr>
            </w:pPr>
            <w:r w:rsidRPr="00193E6C">
              <w:rPr>
                <w:rFonts w:asciiTheme="minorHAnsi" w:hAnsiTheme="minorHAnsi"/>
                <w:noProof/>
              </w:rPr>
              <w:t>Or</w:t>
            </w:r>
            <w:r w:rsidR="002147A9" w:rsidRPr="00193E6C">
              <w:rPr>
                <w:rFonts w:asciiTheme="minorHAnsi" w:hAnsiTheme="minorHAnsi"/>
                <w:noProof/>
              </w:rPr>
              <w:t>g R</w:t>
            </w:r>
            <w:r w:rsidRPr="00193E6C">
              <w:rPr>
                <w:rFonts w:asciiTheme="minorHAnsi" w:hAnsiTheme="minorHAnsi"/>
                <w:noProof/>
              </w:rPr>
              <w:t>eferred To</w:t>
            </w:r>
          </w:p>
        </w:tc>
        <w:tc>
          <w:tcPr>
            <w:tcW w:w="2153" w:type="dxa"/>
          </w:tcPr>
          <w:p w14:paraId="5A29EAAB" w14:textId="4C6D9410" w:rsidR="003C2C1B" w:rsidRPr="00193E6C" w:rsidRDefault="00DA629B" w:rsidP="003C2C1B">
            <w:pPr>
              <w:rPr>
                <w:rFonts w:asciiTheme="minorHAnsi" w:hAnsiTheme="minorHAnsi"/>
                <w:noProof/>
              </w:rPr>
            </w:pPr>
            <w:r w:rsidRPr="00193E6C">
              <w:rPr>
                <w:rFonts w:asciiTheme="minorHAnsi" w:hAnsiTheme="minorHAnsi"/>
                <w:noProof/>
              </w:rPr>
              <w:t>Pick list</w:t>
            </w:r>
          </w:p>
        </w:tc>
        <w:tc>
          <w:tcPr>
            <w:tcW w:w="3432" w:type="dxa"/>
          </w:tcPr>
          <w:p w14:paraId="04691BEC" w14:textId="77777777" w:rsidR="003C2C1B" w:rsidRPr="00193E6C" w:rsidRDefault="008F2037" w:rsidP="003C2C1B">
            <w:pPr>
              <w:rPr>
                <w:rFonts w:asciiTheme="minorHAnsi" w:hAnsiTheme="minorHAnsi"/>
                <w:noProof/>
              </w:rPr>
            </w:pPr>
            <w:r w:rsidRPr="00193E6C">
              <w:rPr>
                <w:rFonts w:asciiTheme="minorHAnsi" w:hAnsiTheme="minorHAnsi"/>
                <w:noProof/>
              </w:rPr>
              <w:t>Third Party Entity</w:t>
            </w:r>
          </w:p>
          <w:p w14:paraId="7B344157" w14:textId="7EA411F1" w:rsidR="00036FC2" w:rsidRPr="00193E6C" w:rsidRDefault="00036FC2" w:rsidP="003C2C1B">
            <w:pPr>
              <w:rPr>
                <w:rFonts w:asciiTheme="minorHAnsi" w:hAnsiTheme="minorHAnsi"/>
                <w:noProof/>
              </w:rPr>
            </w:pPr>
            <w:r w:rsidRPr="00193E6C">
              <w:rPr>
                <w:rFonts w:asciiTheme="minorHAnsi" w:hAnsiTheme="minorHAnsi"/>
                <w:noProof/>
              </w:rPr>
              <w:t>Other</w:t>
            </w:r>
          </w:p>
        </w:tc>
        <w:tc>
          <w:tcPr>
            <w:tcW w:w="2954" w:type="dxa"/>
          </w:tcPr>
          <w:p w14:paraId="1EBB90B5" w14:textId="763061EA" w:rsidR="003C2C1B" w:rsidRPr="00193E6C" w:rsidRDefault="008F2037" w:rsidP="003C2C1B">
            <w:pPr>
              <w:rPr>
                <w:rFonts w:asciiTheme="minorHAnsi" w:hAnsiTheme="minorHAnsi"/>
              </w:rPr>
            </w:pPr>
            <w:r w:rsidRPr="00193E6C">
              <w:rPr>
                <w:rFonts w:asciiTheme="minorHAnsi" w:hAnsiTheme="minorHAnsi"/>
              </w:rPr>
              <w:t>New field paired with Other</w:t>
            </w:r>
          </w:p>
        </w:tc>
      </w:tr>
      <w:tr w:rsidR="008F2037" w:rsidRPr="00193E6C" w14:paraId="11218591" w14:textId="77777777" w:rsidTr="005761F9">
        <w:trPr>
          <w:cantSplit/>
        </w:trPr>
        <w:tc>
          <w:tcPr>
            <w:tcW w:w="2251" w:type="dxa"/>
          </w:tcPr>
          <w:p w14:paraId="297A61E7" w14:textId="2E8D21B2" w:rsidR="008F2037" w:rsidRPr="00193E6C" w:rsidRDefault="00036FC2" w:rsidP="003C2C1B">
            <w:pPr>
              <w:rPr>
                <w:rFonts w:asciiTheme="minorHAnsi" w:hAnsiTheme="minorHAnsi"/>
                <w:noProof/>
              </w:rPr>
            </w:pPr>
            <w:r w:rsidRPr="00193E6C">
              <w:rPr>
                <w:rFonts w:asciiTheme="minorHAnsi" w:hAnsiTheme="minorHAnsi"/>
                <w:noProof/>
              </w:rPr>
              <w:t xml:space="preserve">Org Referred To </w:t>
            </w:r>
            <w:r w:rsidR="008F2037" w:rsidRPr="00193E6C">
              <w:rPr>
                <w:rFonts w:asciiTheme="minorHAnsi" w:hAnsiTheme="minorHAnsi"/>
                <w:noProof/>
              </w:rPr>
              <w:t>Other</w:t>
            </w:r>
          </w:p>
        </w:tc>
        <w:tc>
          <w:tcPr>
            <w:tcW w:w="2153" w:type="dxa"/>
          </w:tcPr>
          <w:p w14:paraId="570AA3D2" w14:textId="01D05233" w:rsidR="008F2037" w:rsidRPr="00193E6C" w:rsidRDefault="008F2037" w:rsidP="003C2C1B">
            <w:pPr>
              <w:rPr>
                <w:rFonts w:asciiTheme="minorHAnsi" w:hAnsiTheme="minorHAnsi"/>
                <w:noProof/>
              </w:rPr>
            </w:pPr>
            <w:r w:rsidRPr="00193E6C">
              <w:rPr>
                <w:rFonts w:asciiTheme="minorHAnsi" w:hAnsiTheme="minorHAnsi"/>
                <w:noProof/>
              </w:rPr>
              <w:t>text</w:t>
            </w:r>
          </w:p>
        </w:tc>
        <w:tc>
          <w:tcPr>
            <w:tcW w:w="3432" w:type="dxa"/>
          </w:tcPr>
          <w:p w14:paraId="4E3BA560" w14:textId="77777777" w:rsidR="008F2037" w:rsidRPr="00193E6C" w:rsidRDefault="008F2037" w:rsidP="003C2C1B">
            <w:pPr>
              <w:rPr>
                <w:rFonts w:asciiTheme="minorHAnsi" w:hAnsiTheme="minorHAnsi"/>
                <w:noProof/>
              </w:rPr>
            </w:pPr>
          </w:p>
        </w:tc>
        <w:tc>
          <w:tcPr>
            <w:tcW w:w="2954" w:type="dxa"/>
          </w:tcPr>
          <w:p w14:paraId="614437E7" w14:textId="768850E4" w:rsidR="008F2037" w:rsidRPr="00193E6C" w:rsidRDefault="008F2037" w:rsidP="003C2C1B">
            <w:pPr>
              <w:rPr>
                <w:rFonts w:asciiTheme="minorHAnsi" w:hAnsiTheme="minorHAnsi"/>
              </w:rPr>
            </w:pPr>
            <w:r w:rsidRPr="00193E6C">
              <w:rPr>
                <w:rFonts w:asciiTheme="minorHAnsi" w:hAnsiTheme="minorHAnsi"/>
              </w:rPr>
              <w:t>New field paired with Org Referred To</w:t>
            </w:r>
          </w:p>
        </w:tc>
      </w:tr>
      <w:tr w:rsidR="003C2C1B" w:rsidRPr="00193E6C" w14:paraId="44163798" w14:textId="77777777" w:rsidTr="005761F9">
        <w:trPr>
          <w:cantSplit/>
        </w:trPr>
        <w:tc>
          <w:tcPr>
            <w:tcW w:w="2251" w:type="dxa"/>
          </w:tcPr>
          <w:p w14:paraId="6D9E52A7" w14:textId="399C2D0D" w:rsidR="003C2C1B" w:rsidRPr="00193E6C" w:rsidRDefault="00DA629B" w:rsidP="003C2C1B">
            <w:pPr>
              <w:rPr>
                <w:rFonts w:asciiTheme="minorHAnsi" w:hAnsiTheme="minorHAnsi"/>
                <w:noProof/>
              </w:rPr>
            </w:pPr>
            <w:r w:rsidRPr="00193E6C">
              <w:rPr>
                <w:rFonts w:asciiTheme="minorHAnsi" w:hAnsiTheme="minorHAnsi"/>
                <w:noProof/>
              </w:rPr>
              <w:t>Foreclosure</w:t>
            </w:r>
          </w:p>
        </w:tc>
        <w:tc>
          <w:tcPr>
            <w:tcW w:w="2153" w:type="dxa"/>
          </w:tcPr>
          <w:p w14:paraId="6DD5C9D3" w14:textId="107FA470" w:rsidR="003C2C1B" w:rsidRPr="00193E6C" w:rsidRDefault="00DA629B" w:rsidP="003C2C1B">
            <w:pPr>
              <w:rPr>
                <w:rFonts w:asciiTheme="minorHAnsi" w:hAnsiTheme="minorHAnsi"/>
                <w:noProof/>
              </w:rPr>
            </w:pPr>
            <w:r w:rsidRPr="00193E6C">
              <w:rPr>
                <w:rFonts w:asciiTheme="minorHAnsi" w:hAnsiTheme="minorHAnsi"/>
                <w:noProof/>
              </w:rPr>
              <w:t>Checkbox</w:t>
            </w:r>
          </w:p>
        </w:tc>
        <w:tc>
          <w:tcPr>
            <w:tcW w:w="3432" w:type="dxa"/>
          </w:tcPr>
          <w:p w14:paraId="3228A4FD" w14:textId="41917227" w:rsidR="003C2C1B" w:rsidRPr="00193E6C" w:rsidRDefault="003C2C1B" w:rsidP="003C2C1B">
            <w:pPr>
              <w:rPr>
                <w:rFonts w:asciiTheme="minorHAnsi" w:hAnsiTheme="minorHAnsi"/>
                <w:noProof/>
              </w:rPr>
            </w:pPr>
          </w:p>
        </w:tc>
        <w:tc>
          <w:tcPr>
            <w:tcW w:w="2954" w:type="dxa"/>
          </w:tcPr>
          <w:p w14:paraId="5C4E54C0" w14:textId="5090A119" w:rsidR="003C2C1B" w:rsidRPr="00193E6C" w:rsidRDefault="003C2C1B" w:rsidP="003C2C1B">
            <w:pPr>
              <w:rPr>
                <w:rFonts w:asciiTheme="minorHAnsi" w:hAnsiTheme="minorHAnsi"/>
              </w:rPr>
            </w:pPr>
          </w:p>
        </w:tc>
      </w:tr>
      <w:tr w:rsidR="003C2C1B" w:rsidRPr="00193E6C" w14:paraId="324793D2" w14:textId="77777777" w:rsidTr="005761F9">
        <w:trPr>
          <w:cantSplit/>
        </w:trPr>
        <w:tc>
          <w:tcPr>
            <w:tcW w:w="2251" w:type="dxa"/>
          </w:tcPr>
          <w:p w14:paraId="235FA700" w14:textId="11278F2F" w:rsidR="003C2C1B" w:rsidRPr="00193E6C" w:rsidRDefault="00DA629B" w:rsidP="003C2C1B">
            <w:pPr>
              <w:rPr>
                <w:rFonts w:asciiTheme="minorHAnsi" w:hAnsiTheme="minorHAnsi"/>
                <w:noProof/>
              </w:rPr>
            </w:pPr>
            <w:r w:rsidRPr="00193E6C">
              <w:rPr>
                <w:rFonts w:asciiTheme="minorHAnsi" w:hAnsiTheme="minorHAnsi"/>
                <w:noProof/>
              </w:rPr>
              <w:t>Short Sale</w:t>
            </w:r>
          </w:p>
        </w:tc>
        <w:tc>
          <w:tcPr>
            <w:tcW w:w="2153" w:type="dxa"/>
          </w:tcPr>
          <w:p w14:paraId="27966A3E" w14:textId="33786178" w:rsidR="003C2C1B" w:rsidRPr="00193E6C" w:rsidRDefault="00DA629B" w:rsidP="003C2C1B">
            <w:pPr>
              <w:rPr>
                <w:rFonts w:asciiTheme="minorHAnsi" w:hAnsiTheme="minorHAnsi"/>
              </w:rPr>
            </w:pPr>
            <w:r w:rsidRPr="00193E6C">
              <w:rPr>
                <w:rFonts w:asciiTheme="minorHAnsi" w:hAnsiTheme="minorHAnsi"/>
              </w:rPr>
              <w:t>Checkbox</w:t>
            </w:r>
          </w:p>
        </w:tc>
        <w:tc>
          <w:tcPr>
            <w:tcW w:w="3432" w:type="dxa"/>
          </w:tcPr>
          <w:p w14:paraId="50768BB0" w14:textId="77777777" w:rsidR="003C2C1B" w:rsidRPr="00193E6C" w:rsidRDefault="003C2C1B" w:rsidP="003C2C1B">
            <w:pPr>
              <w:rPr>
                <w:rFonts w:asciiTheme="minorHAnsi" w:hAnsiTheme="minorHAnsi"/>
                <w:noProof/>
              </w:rPr>
            </w:pPr>
          </w:p>
        </w:tc>
        <w:tc>
          <w:tcPr>
            <w:tcW w:w="2954" w:type="dxa"/>
          </w:tcPr>
          <w:p w14:paraId="6ED9BD7F" w14:textId="77777777" w:rsidR="003C2C1B" w:rsidRPr="00193E6C" w:rsidRDefault="003C2C1B" w:rsidP="003C2C1B">
            <w:pPr>
              <w:rPr>
                <w:rFonts w:asciiTheme="minorHAnsi" w:hAnsiTheme="minorHAnsi"/>
              </w:rPr>
            </w:pPr>
          </w:p>
        </w:tc>
      </w:tr>
      <w:tr w:rsidR="00B0384A" w:rsidRPr="00193E6C" w14:paraId="51C3DB40" w14:textId="77777777" w:rsidTr="005761F9">
        <w:tc>
          <w:tcPr>
            <w:tcW w:w="2251" w:type="dxa"/>
          </w:tcPr>
          <w:p w14:paraId="54A73CE1" w14:textId="2E1BA287" w:rsidR="00B0384A" w:rsidRPr="00193E6C" w:rsidRDefault="00B0384A" w:rsidP="000311BA">
            <w:pPr>
              <w:rPr>
                <w:rFonts w:asciiTheme="minorHAnsi" w:hAnsiTheme="minorHAnsi"/>
                <w:b/>
                <w:noProof/>
              </w:rPr>
            </w:pPr>
            <w:r w:rsidRPr="00193E6C">
              <w:rPr>
                <w:rFonts w:asciiTheme="minorHAnsi" w:hAnsiTheme="minorHAnsi"/>
                <w:b/>
                <w:noProof/>
              </w:rPr>
              <w:t>Opportunity Contact</w:t>
            </w:r>
          </w:p>
        </w:tc>
        <w:tc>
          <w:tcPr>
            <w:tcW w:w="2153" w:type="dxa"/>
          </w:tcPr>
          <w:p w14:paraId="2ED761ED" w14:textId="77777777" w:rsidR="00B0384A" w:rsidRPr="00193E6C" w:rsidRDefault="00B0384A" w:rsidP="000311BA">
            <w:pPr>
              <w:rPr>
                <w:rFonts w:asciiTheme="minorHAnsi" w:hAnsiTheme="minorHAnsi"/>
                <w:b/>
              </w:rPr>
            </w:pPr>
          </w:p>
        </w:tc>
        <w:tc>
          <w:tcPr>
            <w:tcW w:w="3432" w:type="dxa"/>
          </w:tcPr>
          <w:p w14:paraId="17D480F0" w14:textId="77777777" w:rsidR="00B0384A" w:rsidRPr="00193E6C" w:rsidRDefault="00B0384A" w:rsidP="000311BA">
            <w:pPr>
              <w:rPr>
                <w:rFonts w:asciiTheme="minorHAnsi" w:hAnsiTheme="minorHAnsi"/>
                <w:b/>
                <w:noProof/>
              </w:rPr>
            </w:pPr>
          </w:p>
        </w:tc>
        <w:tc>
          <w:tcPr>
            <w:tcW w:w="2954" w:type="dxa"/>
          </w:tcPr>
          <w:p w14:paraId="4E6347BC" w14:textId="3118B633" w:rsidR="00B0384A" w:rsidRPr="00193E6C" w:rsidRDefault="00B0384A" w:rsidP="000311BA">
            <w:pPr>
              <w:rPr>
                <w:rFonts w:asciiTheme="minorHAnsi" w:hAnsiTheme="minorHAnsi"/>
                <w:b/>
              </w:rPr>
            </w:pPr>
          </w:p>
        </w:tc>
      </w:tr>
      <w:tr w:rsidR="00675DC9" w:rsidRPr="00193E6C" w14:paraId="22EF887B" w14:textId="77777777" w:rsidTr="005761F9">
        <w:tc>
          <w:tcPr>
            <w:tcW w:w="2251" w:type="dxa"/>
          </w:tcPr>
          <w:p w14:paraId="3392FAB1" w14:textId="7A10064D" w:rsidR="00675DC9" w:rsidRPr="00193E6C" w:rsidRDefault="00675DC9" w:rsidP="000311BA">
            <w:pPr>
              <w:rPr>
                <w:rFonts w:asciiTheme="minorHAnsi" w:hAnsiTheme="minorHAnsi"/>
                <w:noProof/>
              </w:rPr>
            </w:pPr>
            <w:r w:rsidRPr="00193E6C">
              <w:rPr>
                <w:rFonts w:asciiTheme="minorHAnsi" w:hAnsiTheme="minorHAnsi"/>
                <w:noProof/>
              </w:rPr>
              <w:t>Starting Wage</w:t>
            </w:r>
          </w:p>
        </w:tc>
        <w:tc>
          <w:tcPr>
            <w:tcW w:w="2153" w:type="dxa"/>
          </w:tcPr>
          <w:p w14:paraId="28A82135" w14:textId="3F6C4E61" w:rsidR="00675DC9" w:rsidRPr="00193E6C" w:rsidRDefault="00675DC9" w:rsidP="000311BA">
            <w:pPr>
              <w:rPr>
                <w:rFonts w:asciiTheme="minorHAnsi" w:hAnsiTheme="minorHAnsi"/>
              </w:rPr>
            </w:pPr>
            <w:r w:rsidRPr="00193E6C">
              <w:rPr>
                <w:rFonts w:asciiTheme="minorHAnsi" w:hAnsiTheme="minorHAnsi"/>
              </w:rPr>
              <w:t>Text</w:t>
            </w:r>
          </w:p>
        </w:tc>
        <w:tc>
          <w:tcPr>
            <w:tcW w:w="3432" w:type="dxa"/>
          </w:tcPr>
          <w:p w14:paraId="550EBDFA" w14:textId="77777777" w:rsidR="00675DC9" w:rsidRPr="00193E6C" w:rsidRDefault="00675DC9" w:rsidP="000311BA">
            <w:pPr>
              <w:rPr>
                <w:rFonts w:asciiTheme="minorHAnsi" w:hAnsiTheme="minorHAnsi"/>
                <w:noProof/>
              </w:rPr>
            </w:pPr>
          </w:p>
        </w:tc>
        <w:tc>
          <w:tcPr>
            <w:tcW w:w="2954" w:type="dxa"/>
          </w:tcPr>
          <w:p w14:paraId="319B03DA" w14:textId="47634D18" w:rsidR="00675DC9" w:rsidRPr="00193E6C" w:rsidRDefault="00675DC9" w:rsidP="000311BA">
            <w:pPr>
              <w:rPr>
                <w:rFonts w:asciiTheme="minorHAnsi" w:hAnsiTheme="minorHAnsi"/>
              </w:rPr>
            </w:pPr>
            <w:r w:rsidRPr="00193E6C">
              <w:rPr>
                <w:rFonts w:asciiTheme="minorHAnsi" w:hAnsiTheme="minorHAnsi"/>
              </w:rPr>
              <w:t>New</w:t>
            </w:r>
          </w:p>
        </w:tc>
      </w:tr>
      <w:tr w:rsidR="00675DC9" w:rsidRPr="00193E6C" w14:paraId="71977AEF" w14:textId="77777777" w:rsidTr="005761F9">
        <w:tc>
          <w:tcPr>
            <w:tcW w:w="2251" w:type="dxa"/>
          </w:tcPr>
          <w:p w14:paraId="5B160B38" w14:textId="219841B9" w:rsidR="00675DC9" w:rsidRPr="00193E6C" w:rsidRDefault="00675DC9" w:rsidP="000311BA">
            <w:pPr>
              <w:rPr>
                <w:rFonts w:asciiTheme="minorHAnsi" w:hAnsiTheme="minorHAnsi"/>
                <w:noProof/>
              </w:rPr>
            </w:pPr>
            <w:r w:rsidRPr="00193E6C">
              <w:rPr>
                <w:rFonts w:asciiTheme="minorHAnsi" w:hAnsiTheme="minorHAnsi"/>
                <w:noProof/>
              </w:rPr>
              <w:t>In-Training Wage</w:t>
            </w:r>
          </w:p>
        </w:tc>
        <w:tc>
          <w:tcPr>
            <w:tcW w:w="2153" w:type="dxa"/>
          </w:tcPr>
          <w:p w14:paraId="77B956E1" w14:textId="16638EEA" w:rsidR="00675DC9" w:rsidRPr="00193E6C" w:rsidRDefault="00675DC9" w:rsidP="000311BA">
            <w:pPr>
              <w:rPr>
                <w:rFonts w:asciiTheme="minorHAnsi" w:hAnsiTheme="minorHAnsi"/>
              </w:rPr>
            </w:pPr>
            <w:r w:rsidRPr="00193E6C">
              <w:rPr>
                <w:rFonts w:asciiTheme="minorHAnsi" w:hAnsiTheme="minorHAnsi"/>
              </w:rPr>
              <w:t>Text</w:t>
            </w:r>
          </w:p>
        </w:tc>
        <w:tc>
          <w:tcPr>
            <w:tcW w:w="3432" w:type="dxa"/>
          </w:tcPr>
          <w:p w14:paraId="1C46F964" w14:textId="77777777" w:rsidR="00675DC9" w:rsidRPr="00193E6C" w:rsidRDefault="00675DC9" w:rsidP="000311BA">
            <w:pPr>
              <w:rPr>
                <w:rFonts w:asciiTheme="minorHAnsi" w:hAnsiTheme="minorHAnsi"/>
                <w:noProof/>
              </w:rPr>
            </w:pPr>
          </w:p>
        </w:tc>
        <w:tc>
          <w:tcPr>
            <w:tcW w:w="2954" w:type="dxa"/>
          </w:tcPr>
          <w:p w14:paraId="69DA2A59" w14:textId="13FCC228" w:rsidR="00675DC9" w:rsidRPr="00193E6C" w:rsidRDefault="00675DC9" w:rsidP="000311BA">
            <w:pPr>
              <w:rPr>
                <w:rFonts w:asciiTheme="minorHAnsi" w:hAnsiTheme="minorHAnsi"/>
              </w:rPr>
            </w:pPr>
            <w:r w:rsidRPr="00193E6C">
              <w:rPr>
                <w:rFonts w:asciiTheme="minorHAnsi" w:hAnsiTheme="minorHAnsi"/>
              </w:rPr>
              <w:t>New</w:t>
            </w:r>
          </w:p>
        </w:tc>
      </w:tr>
      <w:tr w:rsidR="00675DC9" w:rsidRPr="00675DC9" w14:paraId="0F237A50" w14:textId="77777777" w:rsidTr="005761F9">
        <w:tc>
          <w:tcPr>
            <w:tcW w:w="2251" w:type="dxa"/>
          </w:tcPr>
          <w:p w14:paraId="605F0127" w14:textId="3D9B77E5" w:rsidR="00675DC9" w:rsidRPr="00193E6C" w:rsidRDefault="00675DC9" w:rsidP="000311BA">
            <w:pPr>
              <w:rPr>
                <w:rFonts w:asciiTheme="minorHAnsi" w:hAnsiTheme="minorHAnsi"/>
                <w:noProof/>
              </w:rPr>
            </w:pPr>
            <w:r w:rsidRPr="00193E6C">
              <w:rPr>
                <w:rFonts w:asciiTheme="minorHAnsi" w:hAnsiTheme="minorHAnsi"/>
                <w:noProof/>
              </w:rPr>
              <w:t>Post-Training Wage</w:t>
            </w:r>
          </w:p>
        </w:tc>
        <w:tc>
          <w:tcPr>
            <w:tcW w:w="2153" w:type="dxa"/>
          </w:tcPr>
          <w:p w14:paraId="37BC1647" w14:textId="1261558A" w:rsidR="00675DC9" w:rsidRPr="00193E6C" w:rsidRDefault="00675DC9" w:rsidP="000311BA">
            <w:pPr>
              <w:rPr>
                <w:rFonts w:asciiTheme="minorHAnsi" w:hAnsiTheme="minorHAnsi"/>
              </w:rPr>
            </w:pPr>
            <w:r w:rsidRPr="00193E6C">
              <w:rPr>
                <w:rFonts w:asciiTheme="minorHAnsi" w:hAnsiTheme="minorHAnsi"/>
              </w:rPr>
              <w:t>Text</w:t>
            </w:r>
          </w:p>
        </w:tc>
        <w:tc>
          <w:tcPr>
            <w:tcW w:w="3432" w:type="dxa"/>
          </w:tcPr>
          <w:p w14:paraId="45AF64DB" w14:textId="77777777" w:rsidR="00675DC9" w:rsidRPr="00193E6C" w:rsidRDefault="00675DC9" w:rsidP="000311BA">
            <w:pPr>
              <w:rPr>
                <w:rFonts w:asciiTheme="minorHAnsi" w:hAnsiTheme="minorHAnsi"/>
                <w:noProof/>
              </w:rPr>
            </w:pPr>
          </w:p>
        </w:tc>
        <w:tc>
          <w:tcPr>
            <w:tcW w:w="2954" w:type="dxa"/>
          </w:tcPr>
          <w:p w14:paraId="74BCEED6" w14:textId="030915D1" w:rsidR="00675DC9" w:rsidRPr="00675DC9" w:rsidRDefault="00675DC9" w:rsidP="000311BA">
            <w:pPr>
              <w:rPr>
                <w:rFonts w:asciiTheme="minorHAnsi" w:hAnsiTheme="minorHAnsi"/>
              </w:rPr>
            </w:pPr>
            <w:r w:rsidRPr="00193E6C">
              <w:rPr>
                <w:rFonts w:asciiTheme="minorHAnsi" w:hAnsiTheme="minorHAnsi"/>
              </w:rPr>
              <w:t>New</w:t>
            </w:r>
          </w:p>
        </w:tc>
      </w:tr>
      <w:tr w:rsidR="00B0384A" w:rsidRPr="006B465A" w14:paraId="13F46EA6" w14:textId="77777777" w:rsidTr="005761F9">
        <w:tc>
          <w:tcPr>
            <w:tcW w:w="2251" w:type="dxa"/>
          </w:tcPr>
          <w:p w14:paraId="61BF0BED" w14:textId="70370700" w:rsidR="00B0384A" w:rsidRPr="00193E6C" w:rsidRDefault="00B0384A" w:rsidP="000311BA">
            <w:pPr>
              <w:rPr>
                <w:rFonts w:asciiTheme="minorHAnsi" w:hAnsiTheme="minorHAnsi"/>
                <w:noProof/>
              </w:rPr>
            </w:pPr>
            <w:r w:rsidRPr="00193E6C">
              <w:rPr>
                <w:rFonts w:asciiTheme="minorHAnsi" w:hAnsiTheme="minorHAnsi"/>
                <w:noProof/>
              </w:rPr>
              <w:t>Role</w:t>
            </w:r>
          </w:p>
        </w:tc>
        <w:tc>
          <w:tcPr>
            <w:tcW w:w="2153" w:type="dxa"/>
          </w:tcPr>
          <w:p w14:paraId="79396F97" w14:textId="30FD5DBC" w:rsidR="00B0384A" w:rsidRPr="00193E6C" w:rsidRDefault="00B0384A" w:rsidP="000311BA">
            <w:pPr>
              <w:rPr>
                <w:rFonts w:asciiTheme="minorHAnsi" w:hAnsiTheme="minorHAnsi"/>
              </w:rPr>
            </w:pPr>
            <w:r w:rsidRPr="00193E6C">
              <w:rPr>
                <w:rFonts w:asciiTheme="minorHAnsi" w:hAnsiTheme="minorHAnsi"/>
              </w:rPr>
              <w:t>Pick list</w:t>
            </w:r>
          </w:p>
        </w:tc>
        <w:tc>
          <w:tcPr>
            <w:tcW w:w="3432" w:type="dxa"/>
          </w:tcPr>
          <w:p w14:paraId="00EBA08C" w14:textId="4934EBA1" w:rsidR="00B0384A" w:rsidRPr="00193E6C" w:rsidRDefault="00B0384A" w:rsidP="000311BA">
            <w:pPr>
              <w:rPr>
                <w:rFonts w:asciiTheme="minorHAnsi" w:hAnsiTheme="minorHAnsi"/>
                <w:noProof/>
              </w:rPr>
            </w:pPr>
            <w:r w:rsidRPr="00193E6C">
              <w:rPr>
                <w:rFonts w:asciiTheme="minorHAnsi" w:hAnsiTheme="minorHAnsi"/>
                <w:noProof/>
              </w:rPr>
              <w:t>Attorney</w:t>
            </w:r>
          </w:p>
          <w:p w14:paraId="0E404F11" w14:textId="4F4C2333" w:rsidR="008F2037" w:rsidRPr="00193E6C" w:rsidRDefault="008F2037" w:rsidP="000311BA">
            <w:pPr>
              <w:rPr>
                <w:rFonts w:asciiTheme="minorHAnsi" w:hAnsiTheme="minorHAnsi"/>
                <w:noProof/>
              </w:rPr>
            </w:pPr>
            <w:r w:rsidRPr="00193E6C">
              <w:rPr>
                <w:rFonts w:asciiTheme="minorHAnsi" w:hAnsiTheme="minorHAnsi"/>
                <w:noProof/>
              </w:rPr>
              <w:t>Business Client</w:t>
            </w:r>
          </w:p>
          <w:p w14:paraId="5CCD359C" w14:textId="77777777" w:rsidR="00B0384A" w:rsidRPr="00193E6C" w:rsidRDefault="00B0384A" w:rsidP="000311BA">
            <w:pPr>
              <w:rPr>
                <w:rFonts w:asciiTheme="minorHAnsi" w:hAnsiTheme="minorHAnsi"/>
                <w:noProof/>
              </w:rPr>
            </w:pPr>
            <w:r w:rsidRPr="00193E6C">
              <w:rPr>
                <w:rFonts w:asciiTheme="minorHAnsi" w:hAnsiTheme="minorHAnsi"/>
                <w:noProof/>
              </w:rPr>
              <w:t>Candidate</w:t>
            </w:r>
          </w:p>
          <w:p w14:paraId="3B78906F" w14:textId="7844D934" w:rsidR="00D73D1F" w:rsidRPr="00193E6C" w:rsidRDefault="00D73D1F" w:rsidP="000311BA">
            <w:pPr>
              <w:rPr>
                <w:rFonts w:asciiTheme="minorHAnsi" w:hAnsiTheme="minorHAnsi"/>
                <w:noProof/>
              </w:rPr>
            </w:pPr>
            <w:r w:rsidRPr="00193E6C">
              <w:rPr>
                <w:rFonts w:asciiTheme="minorHAnsi" w:hAnsiTheme="minorHAnsi"/>
                <w:noProof/>
              </w:rPr>
              <w:t>Credential Provider</w:t>
            </w:r>
          </w:p>
          <w:p w14:paraId="42AD892B" w14:textId="49ED9BA3" w:rsidR="00B0384A" w:rsidRPr="00193E6C" w:rsidRDefault="00B0384A" w:rsidP="000311BA">
            <w:pPr>
              <w:rPr>
                <w:rFonts w:asciiTheme="minorHAnsi" w:hAnsiTheme="minorHAnsi"/>
                <w:noProof/>
              </w:rPr>
            </w:pPr>
            <w:r w:rsidRPr="00193E6C">
              <w:rPr>
                <w:rFonts w:asciiTheme="minorHAnsi" w:hAnsiTheme="minorHAnsi"/>
                <w:noProof/>
              </w:rPr>
              <w:t>Decision Maker</w:t>
            </w:r>
          </w:p>
          <w:p w14:paraId="486A33DB" w14:textId="5C8E34B5" w:rsidR="00D73D1F" w:rsidRPr="00193E6C" w:rsidRDefault="00D73D1F" w:rsidP="000311BA">
            <w:pPr>
              <w:rPr>
                <w:rFonts w:asciiTheme="minorHAnsi" w:hAnsiTheme="minorHAnsi"/>
                <w:noProof/>
              </w:rPr>
            </w:pPr>
            <w:r w:rsidRPr="00193E6C">
              <w:rPr>
                <w:rFonts w:asciiTheme="minorHAnsi" w:hAnsiTheme="minorHAnsi"/>
                <w:noProof/>
              </w:rPr>
              <w:t>Employee</w:t>
            </w:r>
          </w:p>
          <w:p w14:paraId="5688D8CC" w14:textId="441BEF10" w:rsidR="00D73D1F" w:rsidRPr="00193E6C" w:rsidRDefault="00D73D1F" w:rsidP="000311BA">
            <w:pPr>
              <w:rPr>
                <w:rFonts w:asciiTheme="minorHAnsi" w:hAnsiTheme="minorHAnsi"/>
                <w:noProof/>
              </w:rPr>
            </w:pPr>
            <w:r w:rsidRPr="00193E6C">
              <w:rPr>
                <w:rFonts w:asciiTheme="minorHAnsi" w:hAnsiTheme="minorHAnsi"/>
                <w:noProof/>
              </w:rPr>
              <w:t>Employer</w:t>
            </w:r>
          </w:p>
          <w:p w14:paraId="251E79CD" w14:textId="77777777" w:rsidR="00B0384A" w:rsidRPr="00193E6C" w:rsidRDefault="00B0384A" w:rsidP="000311BA">
            <w:pPr>
              <w:rPr>
                <w:rFonts w:asciiTheme="minorHAnsi" w:hAnsiTheme="minorHAnsi"/>
                <w:noProof/>
              </w:rPr>
            </w:pPr>
            <w:r w:rsidRPr="00193E6C">
              <w:rPr>
                <w:rFonts w:asciiTheme="minorHAnsi" w:hAnsiTheme="minorHAnsi"/>
                <w:noProof/>
              </w:rPr>
              <w:t>Gatekeeper</w:t>
            </w:r>
          </w:p>
          <w:p w14:paraId="12065F0F" w14:textId="77777777" w:rsidR="00B0384A" w:rsidRPr="00193E6C" w:rsidRDefault="00B0384A" w:rsidP="000311BA">
            <w:pPr>
              <w:rPr>
                <w:rFonts w:asciiTheme="minorHAnsi" w:hAnsiTheme="minorHAnsi"/>
                <w:noProof/>
              </w:rPr>
            </w:pPr>
            <w:r w:rsidRPr="00193E6C">
              <w:rPr>
                <w:rFonts w:asciiTheme="minorHAnsi" w:hAnsiTheme="minorHAnsi"/>
                <w:noProof/>
              </w:rPr>
              <w:t>Influencer</w:t>
            </w:r>
          </w:p>
          <w:p w14:paraId="1448AC15" w14:textId="7277EA13" w:rsidR="00B0384A" w:rsidRPr="00193E6C" w:rsidRDefault="00B0384A" w:rsidP="000311BA">
            <w:pPr>
              <w:rPr>
                <w:rFonts w:asciiTheme="minorHAnsi" w:hAnsiTheme="minorHAnsi"/>
                <w:noProof/>
              </w:rPr>
            </w:pPr>
            <w:r w:rsidRPr="00193E6C">
              <w:rPr>
                <w:rFonts w:asciiTheme="minorHAnsi" w:hAnsiTheme="minorHAnsi"/>
                <w:noProof/>
              </w:rPr>
              <w:t>Supports Competitor</w:t>
            </w:r>
          </w:p>
          <w:p w14:paraId="7D5BD315" w14:textId="3BD88E32" w:rsidR="00D73D1F" w:rsidRPr="00193E6C" w:rsidRDefault="00D73D1F" w:rsidP="000311BA">
            <w:pPr>
              <w:rPr>
                <w:rFonts w:asciiTheme="minorHAnsi" w:hAnsiTheme="minorHAnsi"/>
                <w:noProof/>
              </w:rPr>
            </w:pPr>
            <w:r w:rsidRPr="00193E6C">
              <w:rPr>
                <w:rFonts w:asciiTheme="minorHAnsi" w:hAnsiTheme="minorHAnsi"/>
                <w:noProof/>
              </w:rPr>
              <w:t>Trainee</w:t>
            </w:r>
          </w:p>
          <w:p w14:paraId="7108CCA6" w14:textId="77777777" w:rsidR="00B0384A" w:rsidRPr="00193E6C" w:rsidRDefault="00B0384A" w:rsidP="000311BA">
            <w:pPr>
              <w:rPr>
                <w:rFonts w:asciiTheme="minorHAnsi" w:hAnsiTheme="minorHAnsi"/>
                <w:noProof/>
              </w:rPr>
            </w:pPr>
            <w:r w:rsidRPr="00193E6C">
              <w:rPr>
                <w:rFonts w:asciiTheme="minorHAnsi" w:hAnsiTheme="minorHAnsi"/>
                <w:noProof/>
              </w:rPr>
              <w:t>Training Provider</w:t>
            </w:r>
          </w:p>
          <w:p w14:paraId="15E6DC19" w14:textId="77777777" w:rsidR="00B0384A" w:rsidRPr="00193E6C" w:rsidRDefault="00B0384A" w:rsidP="000311BA">
            <w:pPr>
              <w:rPr>
                <w:rFonts w:asciiTheme="minorHAnsi" w:hAnsiTheme="minorHAnsi"/>
                <w:noProof/>
              </w:rPr>
            </w:pPr>
            <w:r w:rsidRPr="00193E6C">
              <w:rPr>
                <w:rFonts w:asciiTheme="minorHAnsi" w:hAnsiTheme="minorHAnsi"/>
                <w:noProof/>
              </w:rPr>
              <w:t>User</w:t>
            </w:r>
          </w:p>
          <w:p w14:paraId="2B7AF4A9" w14:textId="4B25037E" w:rsidR="008F2037" w:rsidRPr="00193E6C" w:rsidRDefault="008F2037" w:rsidP="000311BA">
            <w:pPr>
              <w:rPr>
                <w:rFonts w:asciiTheme="minorHAnsi" w:hAnsiTheme="minorHAnsi"/>
                <w:noProof/>
              </w:rPr>
            </w:pPr>
            <w:r w:rsidRPr="00193E6C">
              <w:rPr>
                <w:rFonts w:asciiTheme="minorHAnsi" w:hAnsiTheme="minorHAnsi"/>
                <w:noProof/>
              </w:rPr>
              <w:t>Other</w:t>
            </w:r>
          </w:p>
        </w:tc>
        <w:tc>
          <w:tcPr>
            <w:tcW w:w="2954" w:type="dxa"/>
          </w:tcPr>
          <w:p w14:paraId="2708B42A" w14:textId="70EA2B16" w:rsidR="00B0384A" w:rsidRDefault="00B0384A" w:rsidP="000311BA">
            <w:pPr>
              <w:rPr>
                <w:rFonts w:asciiTheme="minorHAnsi" w:hAnsiTheme="minorHAnsi"/>
              </w:rPr>
            </w:pPr>
            <w:r w:rsidRPr="00193E6C">
              <w:rPr>
                <w:rFonts w:asciiTheme="minorHAnsi" w:hAnsiTheme="minorHAnsi"/>
              </w:rPr>
              <w:t>List provided by DoD</w:t>
            </w:r>
            <w:r w:rsidR="008F2037" w:rsidRPr="00193E6C">
              <w:rPr>
                <w:rFonts w:asciiTheme="minorHAnsi" w:hAnsiTheme="minorHAnsi"/>
              </w:rPr>
              <w:t xml:space="preserve"> SUP</w:t>
            </w:r>
          </w:p>
        </w:tc>
      </w:tr>
      <w:tr w:rsidR="00B0384A" w:rsidRPr="006B465A" w14:paraId="1E68FB2E" w14:textId="77777777" w:rsidTr="005761F9">
        <w:tc>
          <w:tcPr>
            <w:tcW w:w="2251" w:type="dxa"/>
          </w:tcPr>
          <w:p w14:paraId="2345A368" w14:textId="362E5BDB" w:rsidR="00B0384A" w:rsidRDefault="00B0384A" w:rsidP="000311BA">
            <w:pPr>
              <w:rPr>
                <w:rFonts w:asciiTheme="minorHAnsi" w:hAnsiTheme="minorHAnsi"/>
                <w:noProof/>
              </w:rPr>
            </w:pPr>
            <w:r>
              <w:rPr>
                <w:rFonts w:asciiTheme="minorHAnsi" w:hAnsiTheme="minorHAnsi"/>
                <w:noProof/>
              </w:rPr>
              <w:t>Standing</w:t>
            </w:r>
          </w:p>
        </w:tc>
        <w:tc>
          <w:tcPr>
            <w:tcW w:w="2153" w:type="dxa"/>
          </w:tcPr>
          <w:p w14:paraId="419AA319" w14:textId="3AFF73B5" w:rsidR="00B0384A" w:rsidRPr="006B465A" w:rsidRDefault="00B0384A" w:rsidP="000311BA">
            <w:pPr>
              <w:rPr>
                <w:rFonts w:asciiTheme="minorHAnsi" w:hAnsiTheme="minorHAnsi"/>
              </w:rPr>
            </w:pPr>
            <w:r>
              <w:rPr>
                <w:rFonts w:asciiTheme="minorHAnsi" w:hAnsiTheme="minorHAnsi"/>
              </w:rPr>
              <w:t>Pick list</w:t>
            </w:r>
          </w:p>
        </w:tc>
        <w:tc>
          <w:tcPr>
            <w:tcW w:w="3432" w:type="dxa"/>
          </w:tcPr>
          <w:p w14:paraId="163036CD" w14:textId="77777777" w:rsidR="00B0384A" w:rsidRDefault="00B0384A" w:rsidP="000311BA">
            <w:pPr>
              <w:rPr>
                <w:rFonts w:asciiTheme="minorHAnsi" w:hAnsiTheme="minorHAnsi"/>
                <w:noProof/>
              </w:rPr>
            </w:pPr>
            <w:r>
              <w:rPr>
                <w:rFonts w:asciiTheme="minorHAnsi" w:hAnsiTheme="minorHAnsi"/>
                <w:noProof/>
              </w:rPr>
              <w:t>Hired</w:t>
            </w:r>
          </w:p>
          <w:p w14:paraId="2162D5A8" w14:textId="77777777" w:rsidR="00B0384A" w:rsidRDefault="00B0384A" w:rsidP="000311BA">
            <w:pPr>
              <w:rPr>
                <w:rFonts w:asciiTheme="minorHAnsi" w:hAnsiTheme="minorHAnsi"/>
                <w:noProof/>
              </w:rPr>
            </w:pPr>
            <w:r>
              <w:rPr>
                <w:rFonts w:asciiTheme="minorHAnsi" w:hAnsiTheme="minorHAnsi"/>
                <w:noProof/>
              </w:rPr>
              <w:t>No Show</w:t>
            </w:r>
          </w:p>
          <w:p w14:paraId="0279E3AE" w14:textId="77777777" w:rsidR="00B0384A" w:rsidRDefault="00B0384A" w:rsidP="000311BA">
            <w:pPr>
              <w:rPr>
                <w:rFonts w:asciiTheme="minorHAnsi" w:hAnsiTheme="minorHAnsi"/>
                <w:noProof/>
              </w:rPr>
            </w:pPr>
            <w:r>
              <w:rPr>
                <w:rFonts w:asciiTheme="minorHAnsi" w:hAnsiTheme="minorHAnsi"/>
                <w:noProof/>
              </w:rPr>
              <w:t>Not Hired</w:t>
            </w:r>
          </w:p>
          <w:p w14:paraId="071C6EAC" w14:textId="77777777" w:rsidR="00B0384A" w:rsidRDefault="00B0384A" w:rsidP="000311BA">
            <w:pPr>
              <w:rPr>
                <w:rFonts w:asciiTheme="minorHAnsi" w:hAnsiTheme="minorHAnsi"/>
                <w:noProof/>
              </w:rPr>
            </w:pPr>
            <w:r>
              <w:rPr>
                <w:rFonts w:asciiTheme="minorHAnsi" w:hAnsiTheme="minorHAnsi"/>
                <w:noProof/>
              </w:rPr>
              <w:t>Not Qualified</w:t>
            </w:r>
          </w:p>
          <w:p w14:paraId="646FD983" w14:textId="0524E017" w:rsidR="008F2037" w:rsidRPr="006B465A" w:rsidRDefault="008F2037" w:rsidP="000311BA">
            <w:pPr>
              <w:rPr>
                <w:rFonts w:asciiTheme="minorHAnsi" w:hAnsiTheme="minorHAnsi"/>
                <w:noProof/>
              </w:rPr>
            </w:pPr>
            <w:r>
              <w:rPr>
                <w:rFonts w:asciiTheme="minorHAnsi" w:hAnsiTheme="minorHAnsi"/>
                <w:noProof/>
              </w:rPr>
              <w:t>Other</w:t>
            </w:r>
          </w:p>
        </w:tc>
        <w:tc>
          <w:tcPr>
            <w:tcW w:w="2954" w:type="dxa"/>
          </w:tcPr>
          <w:p w14:paraId="31F851DB" w14:textId="1E2490C3" w:rsidR="00B0384A" w:rsidRDefault="00B0384A" w:rsidP="000311BA">
            <w:pPr>
              <w:rPr>
                <w:rFonts w:asciiTheme="minorHAnsi" w:hAnsiTheme="minorHAnsi"/>
              </w:rPr>
            </w:pPr>
            <w:r>
              <w:rPr>
                <w:rFonts w:asciiTheme="minorHAnsi" w:hAnsiTheme="minorHAnsi"/>
              </w:rPr>
              <w:t>List provided by DoD</w:t>
            </w:r>
            <w:r w:rsidR="008F2037">
              <w:rPr>
                <w:rFonts w:asciiTheme="minorHAnsi" w:hAnsiTheme="minorHAnsi"/>
              </w:rPr>
              <w:t xml:space="preserve"> SUP</w:t>
            </w:r>
          </w:p>
        </w:tc>
      </w:tr>
      <w:tr w:rsidR="008F2037" w:rsidRPr="00193E6C" w14:paraId="69F77740" w14:textId="77777777" w:rsidTr="005761F9">
        <w:tc>
          <w:tcPr>
            <w:tcW w:w="2251" w:type="dxa"/>
          </w:tcPr>
          <w:p w14:paraId="3E9D77EB" w14:textId="68E99C04" w:rsidR="008F2037" w:rsidRPr="00193E6C" w:rsidRDefault="008F2037" w:rsidP="000311BA">
            <w:pPr>
              <w:rPr>
                <w:rFonts w:asciiTheme="minorHAnsi" w:hAnsiTheme="minorHAnsi"/>
                <w:noProof/>
              </w:rPr>
            </w:pPr>
            <w:r w:rsidRPr="00193E6C">
              <w:rPr>
                <w:rFonts w:asciiTheme="minorHAnsi" w:hAnsiTheme="minorHAnsi"/>
                <w:noProof/>
              </w:rPr>
              <w:t>Invoice Information</w:t>
            </w:r>
          </w:p>
        </w:tc>
        <w:tc>
          <w:tcPr>
            <w:tcW w:w="2153" w:type="dxa"/>
          </w:tcPr>
          <w:p w14:paraId="3A0E519B" w14:textId="77777777" w:rsidR="008F2037" w:rsidRPr="00193E6C" w:rsidRDefault="008F2037" w:rsidP="000311BA">
            <w:pPr>
              <w:rPr>
                <w:rFonts w:asciiTheme="minorHAnsi" w:hAnsiTheme="minorHAnsi"/>
              </w:rPr>
            </w:pPr>
          </w:p>
        </w:tc>
        <w:tc>
          <w:tcPr>
            <w:tcW w:w="3432" w:type="dxa"/>
          </w:tcPr>
          <w:p w14:paraId="525D7BFA" w14:textId="77777777" w:rsidR="008F2037" w:rsidRPr="00193E6C" w:rsidRDefault="008F2037" w:rsidP="000311BA">
            <w:pPr>
              <w:rPr>
                <w:rFonts w:asciiTheme="minorHAnsi" w:hAnsiTheme="minorHAnsi"/>
                <w:noProof/>
              </w:rPr>
            </w:pPr>
          </w:p>
        </w:tc>
        <w:tc>
          <w:tcPr>
            <w:tcW w:w="2954" w:type="dxa"/>
          </w:tcPr>
          <w:p w14:paraId="676A0966" w14:textId="15F76FC8" w:rsidR="008F2037" w:rsidRPr="00193E6C" w:rsidRDefault="00270CED" w:rsidP="000311BA">
            <w:pPr>
              <w:rPr>
                <w:rFonts w:asciiTheme="minorHAnsi" w:hAnsiTheme="minorHAnsi"/>
              </w:rPr>
            </w:pPr>
            <w:r w:rsidRPr="00193E6C">
              <w:rPr>
                <w:rFonts w:asciiTheme="minorHAnsi" w:hAnsiTheme="minorHAnsi"/>
              </w:rPr>
              <w:t>Group of 4</w:t>
            </w:r>
            <w:r w:rsidR="008F2037" w:rsidRPr="00193E6C">
              <w:rPr>
                <w:rFonts w:asciiTheme="minorHAnsi" w:hAnsiTheme="minorHAnsi"/>
              </w:rPr>
              <w:t xml:space="preserve"> fields, repeated 10 times on the bottom left side of the screen, paired with Check Information</w:t>
            </w:r>
          </w:p>
        </w:tc>
      </w:tr>
      <w:tr w:rsidR="00270CED" w:rsidRPr="00193E6C" w14:paraId="3023782F" w14:textId="77777777" w:rsidTr="005761F9">
        <w:tc>
          <w:tcPr>
            <w:tcW w:w="2251" w:type="dxa"/>
          </w:tcPr>
          <w:p w14:paraId="768DE0E6" w14:textId="358C8888" w:rsidR="00270CED" w:rsidRPr="00193E6C" w:rsidRDefault="00270CED" w:rsidP="008F2037">
            <w:pPr>
              <w:rPr>
                <w:rFonts w:asciiTheme="minorHAnsi" w:hAnsiTheme="minorHAnsi"/>
                <w:noProof/>
              </w:rPr>
            </w:pPr>
            <w:r w:rsidRPr="00193E6C">
              <w:rPr>
                <w:rFonts w:asciiTheme="minorHAnsi" w:hAnsiTheme="minorHAnsi"/>
                <w:noProof/>
              </w:rPr>
              <w:t>PO #</w:t>
            </w:r>
          </w:p>
        </w:tc>
        <w:tc>
          <w:tcPr>
            <w:tcW w:w="2153" w:type="dxa"/>
          </w:tcPr>
          <w:p w14:paraId="3BF9BFDC" w14:textId="060003AB" w:rsidR="00270CED" w:rsidRPr="00193E6C" w:rsidRDefault="00270CED" w:rsidP="008F2037">
            <w:pPr>
              <w:rPr>
                <w:rFonts w:asciiTheme="minorHAnsi" w:hAnsiTheme="minorHAnsi"/>
              </w:rPr>
            </w:pPr>
            <w:r w:rsidRPr="00193E6C">
              <w:rPr>
                <w:rFonts w:asciiTheme="minorHAnsi" w:hAnsiTheme="minorHAnsi"/>
              </w:rPr>
              <w:t>text</w:t>
            </w:r>
          </w:p>
        </w:tc>
        <w:tc>
          <w:tcPr>
            <w:tcW w:w="3432" w:type="dxa"/>
          </w:tcPr>
          <w:p w14:paraId="77421F7A" w14:textId="77777777" w:rsidR="00270CED" w:rsidRPr="00193E6C" w:rsidRDefault="00270CED" w:rsidP="008F2037">
            <w:pPr>
              <w:rPr>
                <w:rFonts w:asciiTheme="minorHAnsi" w:hAnsiTheme="minorHAnsi"/>
                <w:noProof/>
              </w:rPr>
            </w:pPr>
          </w:p>
        </w:tc>
        <w:tc>
          <w:tcPr>
            <w:tcW w:w="2954" w:type="dxa"/>
          </w:tcPr>
          <w:p w14:paraId="3EBE933E" w14:textId="77777777" w:rsidR="00270CED" w:rsidRPr="00193E6C" w:rsidRDefault="00270CED" w:rsidP="008F2037">
            <w:pPr>
              <w:rPr>
                <w:rFonts w:asciiTheme="minorHAnsi" w:hAnsiTheme="minorHAnsi"/>
              </w:rPr>
            </w:pPr>
          </w:p>
        </w:tc>
      </w:tr>
      <w:tr w:rsidR="008F2037" w:rsidRPr="006B465A" w14:paraId="59BD55BE" w14:textId="77777777" w:rsidTr="005761F9">
        <w:tc>
          <w:tcPr>
            <w:tcW w:w="2251" w:type="dxa"/>
          </w:tcPr>
          <w:p w14:paraId="10A3C7B9" w14:textId="59899853" w:rsidR="008F2037" w:rsidRPr="00193E6C" w:rsidRDefault="008F2037" w:rsidP="008F2037">
            <w:pPr>
              <w:rPr>
                <w:rFonts w:asciiTheme="minorHAnsi" w:hAnsiTheme="minorHAnsi"/>
                <w:noProof/>
              </w:rPr>
            </w:pPr>
            <w:r w:rsidRPr="00193E6C">
              <w:rPr>
                <w:rFonts w:asciiTheme="minorHAnsi" w:hAnsiTheme="minorHAnsi"/>
                <w:noProof/>
              </w:rPr>
              <w:t>Invoice #</w:t>
            </w:r>
          </w:p>
        </w:tc>
        <w:tc>
          <w:tcPr>
            <w:tcW w:w="2153" w:type="dxa"/>
          </w:tcPr>
          <w:p w14:paraId="7631C1F2" w14:textId="6F046EB4" w:rsidR="008F2037" w:rsidRDefault="008F2037" w:rsidP="008F2037">
            <w:pPr>
              <w:rPr>
                <w:rFonts w:asciiTheme="minorHAnsi" w:hAnsiTheme="minorHAnsi"/>
              </w:rPr>
            </w:pPr>
            <w:r w:rsidRPr="00193E6C">
              <w:rPr>
                <w:rFonts w:asciiTheme="minorHAnsi" w:hAnsiTheme="minorHAnsi"/>
              </w:rPr>
              <w:t>Text</w:t>
            </w:r>
          </w:p>
        </w:tc>
        <w:tc>
          <w:tcPr>
            <w:tcW w:w="3432" w:type="dxa"/>
          </w:tcPr>
          <w:p w14:paraId="6DEA5487" w14:textId="77777777" w:rsidR="008F2037" w:rsidRDefault="008F2037" w:rsidP="008F2037">
            <w:pPr>
              <w:rPr>
                <w:rFonts w:asciiTheme="minorHAnsi" w:hAnsiTheme="minorHAnsi"/>
                <w:noProof/>
              </w:rPr>
            </w:pPr>
          </w:p>
        </w:tc>
        <w:tc>
          <w:tcPr>
            <w:tcW w:w="2954" w:type="dxa"/>
          </w:tcPr>
          <w:p w14:paraId="51B9A35F" w14:textId="7D87B076" w:rsidR="008F2037" w:rsidRDefault="008F2037" w:rsidP="008F2037">
            <w:pPr>
              <w:rPr>
                <w:rFonts w:asciiTheme="minorHAnsi" w:hAnsiTheme="minorHAnsi"/>
              </w:rPr>
            </w:pPr>
          </w:p>
        </w:tc>
      </w:tr>
      <w:tr w:rsidR="008F2037" w:rsidRPr="006B465A" w14:paraId="5A40F55E" w14:textId="77777777" w:rsidTr="005761F9">
        <w:tc>
          <w:tcPr>
            <w:tcW w:w="2251" w:type="dxa"/>
          </w:tcPr>
          <w:p w14:paraId="1A7B9C31" w14:textId="09F95548" w:rsidR="008F2037" w:rsidRDefault="008F2037" w:rsidP="008F2037">
            <w:pPr>
              <w:rPr>
                <w:rFonts w:asciiTheme="minorHAnsi" w:hAnsiTheme="minorHAnsi"/>
                <w:noProof/>
              </w:rPr>
            </w:pPr>
            <w:r>
              <w:rPr>
                <w:rFonts w:asciiTheme="minorHAnsi" w:hAnsiTheme="minorHAnsi"/>
                <w:noProof/>
              </w:rPr>
              <w:t>Invoice Date</w:t>
            </w:r>
          </w:p>
        </w:tc>
        <w:tc>
          <w:tcPr>
            <w:tcW w:w="2153" w:type="dxa"/>
          </w:tcPr>
          <w:p w14:paraId="1323BC3A" w14:textId="50A48AA5" w:rsidR="008F2037" w:rsidRDefault="008F2037" w:rsidP="008F2037">
            <w:pPr>
              <w:rPr>
                <w:rFonts w:asciiTheme="minorHAnsi" w:hAnsiTheme="minorHAnsi"/>
              </w:rPr>
            </w:pPr>
            <w:r>
              <w:rPr>
                <w:rFonts w:asciiTheme="minorHAnsi" w:hAnsiTheme="minorHAnsi"/>
              </w:rPr>
              <w:t>Date</w:t>
            </w:r>
          </w:p>
        </w:tc>
        <w:tc>
          <w:tcPr>
            <w:tcW w:w="3432" w:type="dxa"/>
          </w:tcPr>
          <w:p w14:paraId="5CF8A7EE" w14:textId="77777777" w:rsidR="008F2037" w:rsidRDefault="008F2037" w:rsidP="008F2037">
            <w:pPr>
              <w:rPr>
                <w:rFonts w:asciiTheme="minorHAnsi" w:hAnsiTheme="minorHAnsi"/>
                <w:noProof/>
              </w:rPr>
            </w:pPr>
          </w:p>
        </w:tc>
        <w:tc>
          <w:tcPr>
            <w:tcW w:w="2954" w:type="dxa"/>
          </w:tcPr>
          <w:p w14:paraId="4A4F2B67" w14:textId="276FE037" w:rsidR="008F2037" w:rsidRDefault="008F2037" w:rsidP="008F2037">
            <w:pPr>
              <w:rPr>
                <w:rFonts w:asciiTheme="minorHAnsi" w:hAnsiTheme="minorHAnsi"/>
              </w:rPr>
            </w:pPr>
          </w:p>
        </w:tc>
      </w:tr>
      <w:tr w:rsidR="008F2037" w:rsidRPr="006B465A" w14:paraId="2C937C99" w14:textId="77777777" w:rsidTr="005761F9">
        <w:tc>
          <w:tcPr>
            <w:tcW w:w="2251" w:type="dxa"/>
          </w:tcPr>
          <w:p w14:paraId="6E52300B" w14:textId="37FAB148" w:rsidR="008F2037" w:rsidRDefault="008F2037" w:rsidP="008F2037">
            <w:pPr>
              <w:rPr>
                <w:rFonts w:asciiTheme="minorHAnsi" w:hAnsiTheme="minorHAnsi"/>
                <w:noProof/>
              </w:rPr>
            </w:pPr>
            <w:r>
              <w:rPr>
                <w:rFonts w:asciiTheme="minorHAnsi" w:hAnsiTheme="minorHAnsi"/>
                <w:noProof/>
              </w:rPr>
              <w:lastRenderedPageBreak/>
              <w:t>Invoice Amount</w:t>
            </w:r>
          </w:p>
        </w:tc>
        <w:tc>
          <w:tcPr>
            <w:tcW w:w="2153" w:type="dxa"/>
          </w:tcPr>
          <w:p w14:paraId="6209F8AD" w14:textId="7AE60F6A" w:rsidR="008F2037" w:rsidRDefault="008F2037" w:rsidP="008F2037">
            <w:pPr>
              <w:rPr>
                <w:rFonts w:asciiTheme="minorHAnsi" w:hAnsiTheme="minorHAnsi"/>
              </w:rPr>
            </w:pPr>
            <w:r>
              <w:rPr>
                <w:rFonts w:asciiTheme="minorHAnsi" w:hAnsiTheme="minorHAnsi"/>
              </w:rPr>
              <w:t>Currency</w:t>
            </w:r>
          </w:p>
        </w:tc>
        <w:tc>
          <w:tcPr>
            <w:tcW w:w="3432" w:type="dxa"/>
          </w:tcPr>
          <w:p w14:paraId="3395E73B" w14:textId="77777777" w:rsidR="008F2037" w:rsidRDefault="008F2037" w:rsidP="008F2037">
            <w:pPr>
              <w:rPr>
                <w:rFonts w:asciiTheme="minorHAnsi" w:hAnsiTheme="minorHAnsi"/>
                <w:noProof/>
              </w:rPr>
            </w:pPr>
          </w:p>
        </w:tc>
        <w:tc>
          <w:tcPr>
            <w:tcW w:w="2954" w:type="dxa"/>
          </w:tcPr>
          <w:p w14:paraId="18D488DE" w14:textId="341580CB" w:rsidR="008F2037" w:rsidRDefault="008F2037" w:rsidP="008F2037">
            <w:pPr>
              <w:rPr>
                <w:rFonts w:asciiTheme="minorHAnsi" w:hAnsiTheme="minorHAnsi"/>
              </w:rPr>
            </w:pPr>
          </w:p>
        </w:tc>
      </w:tr>
      <w:tr w:rsidR="008F2037" w:rsidRPr="006B465A" w14:paraId="7251000E" w14:textId="77777777" w:rsidTr="005761F9">
        <w:tc>
          <w:tcPr>
            <w:tcW w:w="2251" w:type="dxa"/>
          </w:tcPr>
          <w:p w14:paraId="2E503DA1" w14:textId="0551F44A" w:rsidR="008F2037" w:rsidRDefault="008F2037" w:rsidP="008F2037">
            <w:pPr>
              <w:rPr>
                <w:rFonts w:asciiTheme="minorHAnsi" w:hAnsiTheme="minorHAnsi"/>
                <w:noProof/>
              </w:rPr>
            </w:pPr>
            <w:r>
              <w:rPr>
                <w:rFonts w:asciiTheme="minorHAnsi" w:hAnsiTheme="minorHAnsi"/>
                <w:noProof/>
              </w:rPr>
              <w:t>Check Information</w:t>
            </w:r>
          </w:p>
        </w:tc>
        <w:tc>
          <w:tcPr>
            <w:tcW w:w="2153" w:type="dxa"/>
          </w:tcPr>
          <w:p w14:paraId="575918E9" w14:textId="77777777" w:rsidR="008F2037" w:rsidRDefault="008F2037" w:rsidP="008F2037">
            <w:pPr>
              <w:rPr>
                <w:rFonts w:asciiTheme="minorHAnsi" w:hAnsiTheme="minorHAnsi"/>
              </w:rPr>
            </w:pPr>
          </w:p>
        </w:tc>
        <w:tc>
          <w:tcPr>
            <w:tcW w:w="3432" w:type="dxa"/>
          </w:tcPr>
          <w:p w14:paraId="101D912B" w14:textId="77777777" w:rsidR="008F2037" w:rsidRDefault="008F2037" w:rsidP="008F2037">
            <w:pPr>
              <w:rPr>
                <w:rFonts w:asciiTheme="minorHAnsi" w:hAnsiTheme="minorHAnsi"/>
                <w:noProof/>
              </w:rPr>
            </w:pPr>
          </w:p>
        </w:tc>
        <w:tc>
          <w:tcPr>
            <w:tcW w:w="2954" w:type="dxa"/>
          </w:tcPr>
          <w:p w14:paraId="5956CF06" w14:textId="0752E9F0" w:rsidR="008F2037" w:rsidRDefault="008F2037" w:rsidP="008F2037">
            <w:pPr>
              <w:rPr>
                <w:rFonts w:asciiTheme="minorHAnsi" w:hAnsiTheme="minorHAnsi"/>
              </w:rPr>
            </w:pPr>
            <w:r>
              <w:rPr>
                <w:rFonts w:asciiTheme="minorHAnsi" w:hAnsiTheme="minorHAnsi"/>
              </w:rPr>
              <w:t>Group of 3 fields, repeated 10 times on the bottom right side of the screen,  paired with Invoice Information</w:t>
            </w:r>
          </w:p>
        </w:tc>
      </w:tr>
      <w:tr w:rsidR="008F2037" w:rsidRPr="006B465A" w14:paraId="0881601B" w14:textId="77777777" w:rsidTr="005761F9">
        <w:tc>
          <w:tcPr>
            <w:tcW w:w="2251" w:type="dxa"/>
          </w:tcPr>
          <w:p w14:paraId="133DE007" w14:textId="613542D5" w:rsidR="008F2037" w:rsidRDefault="008F2037" w:rsidP="008F2037">
            <w:pPr>
              <w:rPr>
                <w:rFonts w:asciiTheme="minorHAnsi" w:hAnsiTheme="minorHAnsi"/>
                <w:noProof/>
              </w:rPr>
            </w:pPr>
            <w:r>
              <w:rPr>
                <w:rFonts w:asciiTheme="minorHAnsi" w:hAnsiTheme="minorHAnsi"/>
                <w:noProof/>
              </w:rPr>
              <w:t>Check #</w:t>
            </w:r>
          </w:p>
        </w:tc>
        <w:tc>
          <w:tcPr>
            <w:tcW w:w="2153" w:type="dxa"/>
          </w:tcPr>
          <w:p w14:paraId="47C8306E" w14:textId="102D58AB" w:rsidR="008F2037" w:rsidRDefault="008F2037" w:rsidP="008F2037">
            <w:pPr>
              <w:rPr>
                <w:rFonts w:asciiTheme="minorHAnsi" w:hAnsiTheme="minorHAnsi"/>
              </w:rPr>
            </w:pPr>
            <w:r>
              <w:rPr>
                <w:rFonts w:asciiTheme="minorHAnsi" w:hAnsiTheme="minorHAnsi"/>
              </w:rPr>
              <w:t>Text</w:t>
            </w:r>
          </w:p>
        </w:tc>
        <w:tc>
          <w:tcPr>
            <w:tcW w:w="3432" w:type="dxa"/>
          </w:tcPr>
          <w:p w14:paraId="65F6B52A" w14:textId="77777777" w:rsidR="008F2037" w:rsidRDefault="008F2037" w:rsidP="008F2037">
            <w:pPr>
              <w:rPr>
                <w:rFonts w:asciiTheme="minorHAnsi" w:hAnsiTheme="minorHAnsi"/>
                <w:noProof/>
              </w:rPr>
            </w:pPr>
          </w:p>
        </w:tc>
        <w:tc>
          <w:tcPr>
            <w:tcW w:w="2954" w:type="dxa"/>
          </w:tcPr>
          <w:p w14:paraId="4490F7DB" w14:textId="23F09FF5" w:rsidR="008F2037" w:rsidRDefault="008F2037" w:rsidP="008F2037">
            <w:pPr>
              <w:rPr>
                <w:rFonts w:asciiTheme="minorHAnsi" w:hAnsiTheme="minorHAnsi"/>
              </w:rPr>
            </w:pPr>
          </w:p>
        </w:tc>
      </w:tr>
      <w:tr w:rsidR="008F2037" w:rsidRPr="006B465A" w14:paraId="33F8F6D0" w14:textId="77777777" w:rsidTr="005761F9">
        <w:tc>
          <w:tcPr>
            <w:tcW w:w="2251" w:type="dxa"/>
          </w:tcPr>
          <w:p w14:paraId="50B86AD8" w14:textId="5E210661" w:rsidR="008F2037" w:rsidRDefault="008F2037" w:rsidP="008F2037">
            <w:pPr>
              <w:rPr>
                <w:rFonts w:asciiTheme="minorHAnsi" w:hAnsiTheme="minorHAnsi"/>
                <w:noProof/>
              </w:rPr>
            </w:pPr>
            <w:r>
              <w:rPr>
                <w:rFonts w:asciiTheme="minorHAnsi" w:hAnsiTheme="minorHAnsi"/>
                <w:noProof/>
              </w:rPr>
              <w:t>Check Cut Date</w:t>
            </w:r>
          </w:p>
        </w:tc>
        <w:tc>
          <w:tcPr>
            <w:tcW w:w="2153" w:type="dxa"/>
          </w:tcPr>
          <w:p w14:paraId="4DE7D1D6" w14:textId="128CFE20" w:rsidR="008F2037" w:rsidRDefault="008F2037" w:rsidP="008F2037">
            <w:pPr>
              <w:rPr>
                <w:rFonts w:asciiTheme="minorHAnsi" w:hAnsiTheme="minorHAnsi"/>
              </w:rPr>
            </w:pPr>
            <w:r>
              <w:rPr>
                <w:rFonts w:asciiTheme="minorHAnsi" w:hAnsiTheme="minorHAnsi"/>
              </w:rPr>
              <w:t>Date</w:t>
            </w:r>
          </w:p>
        </w:tc>
        <w:tc>
          <w:tcPr>
            <w:tcW w:w="3432" w:type="dxa"/>
          </w:tcPr>
          <w:p w14:paraId="5169D1C3" w14:textId="77777777" w:rsidR="008F2037" w:rsidRDefault="008F2037" w:rsidP="008F2037">
            <w:pPr>
              <w:rPr>
                <w:rFonts w:asciiTheme="minorHAnsi" w:hAnsiTheme="minorHAnsi"/>
                <w:noProof/>
              </w:rPr>
            </w:pPr>
          </w:p>
        </w:tc>
        <w:tc>
          <w:tcPr>
            <w:tcW w:w="2954" w:type="dxa"/>
          </w:tcPr>
          <w:p w14:paraId="63A10991" w14:textId="0F5229FA" w:rsidR="008F2037" w:rsidRDefault="008F2037" w:rsidP="008F2037">
            <w:pPr>
              <w:rPr>
                <w:rFonts w:asciiTheme="minorHAnsi" w:hAnsiTheme="minorHAnsi"/>
              </w:rPr>
            </w:pPr>
          </w:p>
        </w:tc>
      </w:tr>
      <w:tr w:rsidR="008F2037" w:rsidRPr="006B465A" w14:paraId="179121D3" w14:textId="77777777" w:rsidTr="005761F9">
        <w:tc>
          <w:tcPr>
            <w:tcW w:w="2251" w:type="dxa"/>
          </w:tcPr>
          <w:p w14:paraId="678876AB" w14:textId="77777777" w:rsidR="008F2037" w:rsidRDefault="008F2037" w:rsidP="008F2037">
            <w:pPr>
              <w:rPr>
                <w:rFonts w:asciiTheme="minorHAnsi" w:hAnsiTheme="minorHAnsi"/>
                <w:noProof/>
              </w:rPr>
            </w:pPr>
            <w:r>
              <w:rPr>
                <w:rFonts w:asciiTheme="minorHAnsi" w:hAnsiTheme="minorHAnsi"/>
                <w:noProof/>
              </w:rPr>
              <w:t>Check Amount</w:t>
            </w:r>
          </w:p>
        </w:tc>
        <w:tc>
          <w:tcPr>
            <w:tcW w:w="2153" w:type="dxa"/>
          </w:tcPr>
          <w:p w14:paraId="793D6332" w14:textId="77777777" w:rsidR="008F2037" w:rsidRDefault="008F2037" w:rsidP="008F2037">
            <w:pPr>
              <w:rPr>
                <w:rFonts w:asciiTheme="minorHAnsi" w:hAnsiTheme="minorHAnsi"/>
              </w:rPr>
            </w:pPr>
            <w:r>
              <w:rPr>
                <w:rFonts w:asciiTheme="minorHAnsi" w:hAnsiTheme="minorHAnsi"/>
              </w:rPr>
              <w:t>Currency</w:t>
            </w:r>
          </w:p>
        </w:tc>
        <w:tc>
          <w:tcPr>
            <w:tcW w:w="3432" w:type="dxa"/>
          </w:tcPr>
          <w:p w14:paraId="431376A4" w14:textId="77777777" w:rsidR="008F2037" w:rsidRDefault="008F2037" w:rsidP="008F2037">
            <w:pPr>
              <w:rPr>
                <w:rFonts w:asciiTheme="minorHAnsi" w:hAnsiTheme="minorHAnsi"/>
                <w:noProof/>
              </w:rPr>
            </w:pPr>
          </w:p>
        </w:tc>
        <w:tc>
          <w:tcPr>
            <w:tcW w:w="2954" w:type="dxa"/>
          </w:tcPr>
          <w:p w14:paraId="5CBB469F" w14:textId="77777777" w:rsidR="008F2037" w:rsidRDefault="008F2037" w:rsidP="008F2037">
            <w:pPr>
              <w:rPr>
                <w:rFonts w:asciiTheme="minorHAnsi" w:hAnsiTheme="minorHAnsi"/>
              </w:rPr>
            </w:pPr>
          </w:p>
        </w:tc>
      </w:tr>
      <w:tr w:rsidR="003C2C1B" w:rsidRPr="005A70B0" w14:paraId="4956E4EE" w14:textId="77777777" w:rsidTr="005761F9">
        <w:trPr>
          <w:cantSplit/>
        </w:trPr>
        <w:tc>
          <w:tcPr>
            <w:tcW w:w="2251" w:type="dxa"/>
          </w:tcPr>
          <w:p w14:paraId="7EFE9B4E" w14:textId="1EF260E5" w:rsidR="003C2C1B" w:rsidRPr="00193E6C" w:rsidRDefault="005A70B0" w:rsidP="003C2C1B">
            <w:pPr>
              <w:rPr>
                <w:rFonts w:asciiTheme="minorHAnsi" w:hAnsiTheme="minorHAnsi"/>
                <w:b/>
                <w:noProof/>
              </w:rPr>
            </w:pPr>
            <w:r w:rsidRPr="00193E6C">
              <w:rPr>
                <w:rFonts w:asciiTheme="minorHAnsi" w:hAnsiTheme="minorHAnsi"/>
                <w:b/>
                <w:noProof/>
              </w:rPr>
              <w:t>Opportunity Site</w:t>
            </w:r>
          </w:p>
        </w:tc>
        <w:tc>
          <w:tcPr>
            <w:tcW w:w="2153" w:type="dxa"/>
          </w:tcPr>
          <w:p w14:paraId="0898EC23" w14:textId="77777777" w:rsidR="003C2C1B" w:rsidRPr="00193E6C" w:rsidRDefault="003C2C1B" w:rsidP="003C2C1B">
            <w:pPr>
              <w:rPr>
                <w:rFonts w:asciiTheme="minorHAnsi" w:hAnsiTheme="minorHAnsi"/>
                <w:b/>
              </w:rPr>
            </w:pPr>
          </w:p>
        </w:tc>
        <w:tc>
          <w:tcPr>
            <w:tcW w:w="3432" w:type="dxa"/>
          </w:tcPr>
          <w:p w14:paraId="6DA7A44C" w14:textId="77777777" w:rsidR="003C2C1B" w:rsidRPr="00193E6C" w:rsidRDefault="003C2C1B" w:rsidP="003C2C1B">
            <w:pPr>
              <w:rPr>
                <w:rFonts w:asciiTheme="minorHAnsi" w:hAnsiTheme="minorHAnsi"/>
                <w:b/>
                <w:noProof/>
              </w:rPr>
            </w:pPr>
          </w:p>
        </w:tc>
        <w:tc>
          <w:tcPr>
            <w:tcW w:w="2954" w:type="dxa"/>
          </w:tcPr>
          <w:p w14:paraId="5C86CB61" w14:textId="6C64FEB8" w:rsidR="00D73D1F" w:rsidRPr="00193E6C" w:rsidRDefault="005A70B0" w:rsidP="003C2C1B">
            <w:pPr>
              <w:rPr>
                <w:rFonts w:asciiTheme="minorHAnsi" w:hAnsiTheme="minorHAnsi"/>
                <w:b/>
              </w:rPr>
            </w:pPr>
            <w:r w:rsidRPr="00193E6C">
              <w:rPr>
                <w:rFonts w:asciiTheme="minorHAnsi" w:hAnsiTheme="minorHAnsi"/>
                <w:b/>
              </w:rPr>
              <w:t>New tab</w:t>
            </w:r>
            <w:r w:rsidR="00945637" w:rsidRPr="00193E6C">
              <w:rPr>
                <w:rFonts w:asciiTheme="minorHAnsi" w:hAnsiTheme="minorHAnsi"/>
                <w:b/>
              </w:rPr>
              <w:t>, grid view</w:t>
            </w:r>
            <w:r w:rsidR="00FF5260" w:rsidRPr="00193E6C">
              <w:rPr>
                <w:rFonts w:asciiTheme="minorHAnsi" w:hAnsiTheme="minorHAnsi"/>
                <w:b/>
              </w:rPr>
              <w:t>, allow selection of Site from the County Site entity</w:t>
            </w:r>
            <w:r w:rsidR="00142EAD">
              <w:rPr>
                <w:rFonts w:asciiTheme="minorHAnsi" w:hAnsiTheme="minorHAnsi"/>
                <w:b/>
              </w:rPr>
              <w:t xml:space="preserve"> ###</w:t>
            </w:r>
            <w:r w:rsidR="00D73D1F" w:rsidRPr="00193E6C">
              <w:rPr>
                <w:rFonts w:asciiTheme="minorHAnsi" w:hAnsiTheme="minorHAnsi"/>
                <w:b/>
              </w:rPr>
              <w:t xml:space="preserve"> </w:t>
            </w:r>
          </w:p>
          <w:p w14:paraId="5356F08B" w14:textId="458B098C" w:rsidR="003C2C1B" w:rsidRPr="005A70B0" w:rsidRDefault="00D73D1F" w:rsidP="003C2C1B">
            <w:pPr>
              <w:rPr>
                <w:rFonts w:asciiTheme="minorHAnsi" w:hAnsiTheme="minorHAnsi"/>
                <w:b/>
              </w:rPr>
            </w:pPr>
            <w:r w:rsidRPr="00A866E8">
              <w:rPr>
                <w:rFonts w:asciiTheme="minorHAnsi" w:hAnsiTheme="minorHAnsi"/>
                <w:b/>
                <w:highlight w:val="cyan"/>
              </w:rPr>
              <w:t xml:space="preserve">Secure </w:t>
            </w:r>
            <w:r w:rsidR="00A866E8" w:rsidRPr="00A866E8">
              <w:rPr>
                <w:rFonts w:asciiTheme="minorHAnsi" w:hAnsiTheme="minorHAnsi"/>
                <w:b/>
                <w:highlight w:val="cyan"/>
              </w:rPr>
              <w:t xml:space="preserve">from </w:t>
            </w:r>
            <w:r w:rsidR="00142EAD">
              <w:rPr>
                <w:rFonts w:asciiTheme="minorHAnsi" w:hAnsiTheme="minorHAnsi"/>
                <w:b/>
                <w:highlight w:val="cyan"/>
              </w:rPr>
              <w:t>access</w:t>
            </w:r>
            <w:r w:rsidR="00A866E8" w:rsidRPr="00A866E8">
              <w:rPr>
                <w:rFonts w:asciiTheme="minorHAnsi" w:hAnsiTheme="minorHAnsi"/>
                <w:b/>
                <w:highlight w:val="cyan"/>
              </w:rPr>
              <w:t xml:space="preserve"> by all but </w:t>
            </w:r>
            <w:r w:rsidRPr="00A866E8">
              <w:rPr>
                <w:rFonts w:asciiTheme="minorHAnsi" w:hAnsiTheme="minorHAnsi"/>
                <w:b/>
                <w:highlight w:val="cyan"/>
              </w:rPr>
              <w:t>DoD Role</w:t>
            </w:r>
          </w:p>
        </w:tc>
      </w:tr>
      <w:tr w:rsidR="005A70B0" w:rsidRPr="006B465A" w14:paraId="42C11AD5" w14:textId="77777777" w:rsidTr="005761F9">
        <w:trPr>
          <w:cantSplit/>
        </w:trPr>
        <w:tc>
          <w:tcPr>
            <w:tcW w:w="2251" w:type="dxa"/>
          </w:tcPr>
          <w:p w14:paraId="6C01C12D" w14:textId="7AE9E65F" w:rsidR="005A70B0" w:rsidRDefault="00311FCF" w:rsidP="003C2C1B">
            <w:pPr>
              <w:rPr>
                <w:rFonts w:asciiTheme="minorHAnsi" w:hAnsiTheme="minorHAnsi"/>
                <w:noProof/>
              </w:rPr>
            </w:pPr>
            <w:r>
              <w:rPr>
                <w:rFonts w:asciiTheme="minorHAnsi" w:hAnsiTheme="minorHAnsi"/>
                <w:noProof/>
              </w:rPr>
              <w:t xml:space="preserve">Opportunity Site &gt; </w:t>
            </w:r>
            <w:r w:rsidR="00FF5260">
              <w:rPr>
                <w:rFonts w:asciiTheme="minorHAnsi" w:hAnsiTheme="minorHAnsi"/>
                <w:noProof/>
              </w:rPr>
              <w:t>Site/Building Name</w:t>
            </w:r>
          </w:p>
        </w:tc>
        <w:tc>
          <w:tcPr>
            <w:tcW w:w="2153" w:type="dxa"/>
          </w:tcPr>
          <w:p w14:paraId="1A5CCEBD" w14:textId="3F1EF385" w:rsidR="005A70B0" w:rsidRPr="006B465A" w:rsidRDefault="00311FCF" w:rsidP="003C2C1B">
            <w:pPr>
              <w:rPr>
                <w:rFonts w:asciiTheme="minorHAnsi" w:hAnsiTheme="minorHAnsi"/>
              </w:rPr>
            </w:pPr>
            <w:r>
              <w:rPr>
                <w:rFonts w:asciiTheme="minorHAnsi" w:hAnsiTheme="minorHAnsi"/>
              </w:rPr>
              <w:t>Lookup to County Site entity</w:t>
            </w:r>
          </w:p>
        </w:tc>
        <w:tc>
          <w:tcPr>
            <w:tcW w:w="3432" w:type="dxa"/>
          </w:tcPr>
          <w:p w14:paraId="7573F802" w14:textId="77777777" w:rsidR="005A70B0" w:rsidRPr="006B465A" w:rsidRDefault="005A70B0" w:rsidP="003C2C1B">
            <w:pPr>
              <w:rPr>
                <w:rFonts w:asciiTheme="minorHAnsi" w:hAnsiTheme="minorHAnsi"/>
                <w:noProof/>
              </w:rPr>
            </w:pPr>
          </w:p>
        </w:tc>
        <w:tc>
          <w:tcPr>
            <w:tcW w:w="2954" w:type="dxa"/>
          </w:tcPr>
          <w:p w14:paraId="7CFE4C46" w14:textId="14811E9F" w:rsidR="005A70B0" w:rsidRDefault="00311FCF" w:rsidP="003C2C1B">
            <w:pPr>
              <w:rPr>
                <w:rFonts w:asciiTheme="minorHAnsi" w:hAnsiTheme="minorHAnsi"/>
              </w:rPr>
            </w:pPr>
            <w:r>
              <w:rPr>
                <w:rFonts w:asciiTheme="minorHAnsi" w:hAnsiTheme="minorHAnsi"/>
              </w:rPr>
              <w:t>New</w:t>
            </w:r>
          </w:p>
        </w:tc>
      </w:tr>
      <w:tr w:rsidR="00FF5260" w:rsidRPr="006B465A" w14:paraId="165151EF" w14:textId="77777777" w:rsidTr="005761F9">
        <w:trPr>
          <w:cantSplit/>
        </w:trPr>
        <w:tc>
          <w:tcPr>
            <w:tcW w:w="2251" w:type="dxa"/>
          </w:tcPr>
          <w:p w14:paraId="372593DA" w14:textId="4F75FCC5" w:rsidR="00FF5260" w:rsidRDefault="00311FCF" w:rsidP="00FF5260">
            <w:pPr>
              <w:rPr>
                <w:rFonts w:asciiTheme="minorHAnsi" w:hAnsiTheme="minorHAnsi"/>
                <w:noProof/>
              </w:rPr>
            </w:pPr>
            <w:r>
              <w:rPr>
                <w:rFonts w:asciiTheme="minorHAnsi" w:hAnsiTheme="minorHAnsi"/>
                <w:noProof/>
              </w:rPr>
              <w:t xml:space="preserve">Opportunity Site &gt; </w:t>
            </w:r>
            <w:r w:rsidR="00FF5260">
              <w:rPr>
                <w:rFonts w:asciiTheme="minorHAnsi" w:hAnsiTheme="minorHAnsi"/>
                <w:noProof/>
              </w:rPr>
              <w:t>Contact Name</w:t>
            </w:r>
          </w:p>
        </w:tc>
        <w:tc>
          <w:tcPr>
            <w:tcW w:w="2153" w:type="dxa"/>
          </w:tcPr>
          <w:p w14:paraId="37A5D52F" w14:textId="0B685256" w:rsidR="00FF5260" w:rsidRPr="006B465A" w:rsidRDefault="00951772" w:rsidP="00FF5260">
            <w:pPr>
              <w:rPr>
                <w:rFonts w:asciiTheme="minorHAnsi" w:hAnsiTheme="minorHAnsi"/>
              </w:rPr>
            </w:pPr>
            <w:r>
              <w:rPr>
                <w:rFonts w:asciiTheme="minorHAnsi" w:hAnsiTheme="minorHAnsi"/>
              </w:rPr>
              <w:t>Text</w:t>
            </w:r>
          </w:p>
        </w:tc>
        <w:tc>
          <w:tcPr>
            <w:tcW w:w="3432" w:type="dxa"/>
          </w:tcPr>
          <w:p w14:paraId="6FF02E62" w14:textId="77777777" w:rsidR="00FF5260" w:rsidRPr="006B465A" w:rsidRDefault="00FF5260" w:rsidP="00FF5260">
            <w:pPr>
              <w:rPr>
                <w:rFonts w:asciiTheme="minorHAnsi" w:hAnsiTheme="minorHAnsi"/>
                <w:noProof/>
              </w:rPr>
            </w:pPr>
          </w:p>
        </w:tc>
        <w:tc>
          <w:tcPr>
            <w:tcW w:w="2954" w:type="dxa"/>
          </w:tcPr>
          <w:p w14:paraId="6C305C49" w14:textId="3CE3FFBF" w:rsidR="00FF5260" w:rsidRDefault="00951772" w:rsidP="00FF5260">
            <w:pPr>
              <w:rPr>
                <w:rFonts w:asciiTheme="minorHAnsi" w:hAnsiTheme="minorHAnsi"/>
              </w:rPr>
            </w:pPr>
            <w:r>
              <w:rPr>
                <w:rFonts w:asciiTheme="minorHAnsi" w:hAnsiTheme="minorHAnsi"/>
              </w:rPr>
              <w:t xml:space="preserve">New; </w:t>
            </w:r>
            <w:r w:rsidR="00BB5FC4">
              <w:rPr>
                <w:rFonts w:asciiTheme="minorHAnsi" w:hAnsiTheme="minorHAnsi"/>
              </w:rPr>
              <w:t>system supplied</w:t>
            </w:r>
          </w:p>
        </w:tc>
      </w:tr>
      <w:tr w:rsidR="00FF5260" w:rsidRPr="006B465A" w14:paraId="3AB7D3BD" w14:textId="77777777" w:rsidTr="005761F9">
        <w:trPr>
          <w:cantSplit/>
        </w:trPr>
        <w:tc>
          <w:tcPr>
            <w:tcW w:w="2251" w:type="dxa"/>
          </w:tcPr>
          <w:p w14:paraId="1503D341" w14:textId="69C348DE" w:rsidR="00FF5260" w:rsidRDefault="00311FCF" w:rsidP="00FF5260">
            <w:pPr>
              <w:rPr>
                <w:rFonts w:asciiTheme="minorHAnsi" w:hAnsiTheme="minorHAnsi"/>
                <w:noProof/>
              </w:rPr>
            </w:pPr>
            <w:r>
              <w:rPr>
                <w:rFonts w:asciiTheme="minorHAnsi" w:hAnsiTheme="minorHAnsi"/>
                <w:noProof/>
              </w:rPr>
              <w:t xml:space="preserve">Opportunity Site &gt; </w:t>
            </w:r>
            <w:r w:rsidR="00FF5260">
              <w:rPr>
                <w:rFonts w:asciiTheme="minorHAnsi" w:hAnsiTheme="minorHAnsi"/>
                <w:noProof/>
              </w:rPr>
              <w:t>Contact Company</w:t>
            </w:r>
          </w:p>
        </w:tc>
        <w:tc>
          <w:tcPr>
            <w:tcW w:w="2153" w:type="dxa"/>
          </w:tcPr>
          <w:p w14:paraId="4ECC1504" w14:textId="24C7CA7D" w:rsidR="00FF5260" w:rsidRPr="006B465A" w:rsidRDefault="00951772" w:rsidP="00FF5260">
            <w:pPr>
              <w:rPr>
                <w:rFonts w:asciiTheme="minorHAnsi" w:hAnsiTheme="minorHAnsi"/>
              </w:rPr>
            </w:pPr>
            <w:r>
              <w:rPr>
                <w:rFonts w:asciiTheme="minorHAnsi" w:hAnsiTheme="minorHAnsi"/>
              </w:rPr>
              <w:t>Text</w:t>
            </w:r>
          </w:p>
        </w:tc>
        <w:tc>
          <w:tcPr>
            <w:tcW w:w="3432" w:type="dxa"/>
          </w:tcPr>
          <w:p w14:paraId="064F2155" w14:textId="77777777" w:rsidR="00FF5260" w:rsidRPr="006B465A" w:rsidRDefault="00FF5260" w:rsidP="00FF5260">
            <w:pPr>
              <w:rPr>
                <w:rFonts w:asciiTheme="minorHAnsi" w:hAnsiTheme="minorHAnsi"/>
                <w:noProof/>
              </w:rPr>
            </w:pPr>
          </w:p>
        </w:tc>
        <w:tc>
          <w:tcPr>
            <w:tcW w:w="2954" w:type="dxa"/>
          </w:tcPr>
          <w:p w14:paraId="24BE7C6B" w14:textId="048B7E6E" w:rsidR="00FF5260" w:rsidRDefault="00951772" w:rsidP="00FF5260">
            <w:pPr>
              <w:rPr>
                <w:rFonts w:asciiTheme="minorHAnsi" w:hAnsiTheme="minorHAnsi"/>
              </w:rPr>
            </w:pPr>
            <w:r>
              <w:rPr>
                <w:rFonts w:asciiTheme="minorHAnsi" w:hAnsiTheme="minorHAnsi"/>
              </w:rPr>
              <w:t xml:space="preserve">New; </w:t>
            </w:r>
            <w:r w:rsidR="00BB5FC4">
              <w:rPr>
                <w:rFonts w:asciiTheme="minorHAnsi" w:hAnsiTheme="minorHAnsi"/>
              </w:rPr>
              <w:t>system supplied</w:t>
            </w:r>
          </w:p>
        </w:tc>
      </w:tr>
      <w:tr w:rsidR="005A70B0" w:rsidRPr="006B465A" w14:paraId="32FE5105" w14:textId="77777777" w:rsidTr="005761F9">
        <w:trPr>
          <w:cantSplit/>
        </w:trPr>
        <w:tc>
          <w:tcPr>
            <w:tcW w:w="2251" w:type="dxa"/>
          </w:tcPr>
          <w:p w14:paraId="0E54B34F" w14:textId="2ED239C6" w:rsidR="005A70B0" w:rsidRDefault="00311FCF" w:rsidP="003C2C1B">
            <w:pPr>
              <w:rPr>
                <w:rFonts w:asciiTheme="minorHAnsi" w:hAnsiTheme="minorHAnsi"/>
                <w:noProof/>
              </w:rPr>
            </w:pPr>
            <w:r>
              <w:rPr>
                <w:rFonts w:asciiTheme="minorHAnsi" w:hAnsiTheme="minorHAnsi"/>
                <w:noProof/>
              </w:rPr>
              <w:t xml:space="preserve">Opportunity Site &gt; </w:t>
            </w:r>
            <w:r w:rsidR="00FF5260">
              <w:rPr>
                <w:rFonts w:asciiTheme="minorHAnsi" w:hAnsiTheme="minorHAnsi"/>
                <w:noProof/>
              </w:rPr>
              <w:t>Comments</w:t>
            </w:r>
          </w:p>
        </w:tc>
        <w:tc>
          <w:tcPr>
            <w:tcW w:w="2153" w:type="dxa"/>
          </w:tcPr>
          <w:p w14:paraId="626F9FC9" w14:textId="24A1A7F7" w:rsidR="005A70B0" w:rsidRPr="006B465A" w:rsidRDefault="00FF5260" w:rsidP="003C2C1B">
            <w:pPr>
              <w:rPr>
                <w:rFonts w:asciiTheme="minorHAnsi" w:hAnsiTheme="minorHAnsi"/>
              </w:rPr>
            </w:pPr>
            <w:r>
              <w:rPr>
                <w:rFonts w:asciiTheme="minorHAnsi" w:hAnsiTheme="minorHAnsi"/>
              </w:rPr>
              <w:t xml:space="preserve">Text – </w:t>
            </w:r>
            <w:r w:rsidR="008F2037">
              <w:rPr>
                <w:rFonts w:asciiTheme="minorHAnsi" w:hAnsiTheme="minorHAnsi"/>
              </w:rPr>
              <w:t>255 char</w:t>
            </w:r>
          </w:p>
        </w:tc>
        <w:tc>
          <w:tcPr>
            <w:tcW w:w="3432" w:type="dxa"/>
          </w:tcPr>
          <w:p w14:paraId="6F51C3CC" w14:textId="77777777" w:rsidR="005A70B0" w:rsidRPr="006B465A" w:rsidRDefault="005A70B0" w:rsidP="003C2C1B">
            <w:pPr>
              <w:rPr>
                <w:rFonts w:asciiTheme="minorHAnsi" w:hAnsiTheme="minorHAnsi"/>
                <w:noProof/>
              </w:rPr>
            </w:pPr>
          </w:p>
        </w:tc>
        <w:tc>
          <w:tcPr>
            <w:tcW w:w="2954" w:type="dxa"/>
          </w:tcPr>
          <w:p w14:paraId="2ED16AE3" w14:textId="331C5A67" w:rsidR="005A70B0" w:rsidRDefault="00311FCF" w:rsidP="003C2C1B">
            <w:pPr>
              <w:rPr>
                <w:rFonts w:asciiTheme="minorHAnsi" w:hAnsiTheme="minorHAnsi"/>
              </w:rPr>
            </w:pPr>
            <w:r>
              <w:rPr>
                <w:rFonts w:asciiTheme="minorHAnsi" w:hAnsiTheme="minorHAnsi"/>
              </w:rPr>
              <w:t xml:space="preserve">New; </w:t>
            </w:r>
            <w:r w:rsidR="00FF5260">
              <w:rPr>
                <w:rFonts w:asciiTheme="minorHAnsi" w:hAnsiTheme="minorHAnsi"/>
              </w:rPr>
              <w:t>Specific to this Site on this Opportunity</w:t>
            </w:r>
          </w:p>
        </w:tc>
      </w:tr>
      <w:tr w:rsidR="00761577" w:rsidRPr="006F2CE3" w14:paraId="29EB801F" w14:textId="77777777" w:rsidTr="005761F9">
        <w:tc>
          <w:tcPr>
            <w:tcW w:w="2251" w:type="dxa"/>
          </w:tcPr>
          <w:p w14:paraId="6D7F8114" w14:textId="77777777" w:rsidR="00761577" w:rsidRPr="00193E6C" w:rsidRDefault="00761577" w:rsidP="000311BA">
            <w:pPr>
              <w:rPr>
                <w:rFonts w:asciiTheme="minorHAnsi" w:hAnsiTheme="minorHAnsi"/>
                <w:b/>
                <w:noProof/>
              </w:rPr>
            </w:pPr>
            <w:r w:rsidRPr="00193E6C">
              <w:rPr>
                <w:rFonts w:asciiTheme="minorHAnsi" w:hAnsiTheme="minorHAnsi"/>
                <w:b/>
                <w:noProof/>
              </w:rPr>
              <w:t>SkillUp</w:t>
            </w:r>
          </w:p>
        </w:tc>
        <w:tc>
          <w:tcPr>
            <w:tcW w:w="2153" w:type="dxa"/>
          </w:tcPr>
          <w:p w14:paraId="4F87BB46" w14:textId="77777777" w:rsidR="00761577" w:rsidRPr="00193E6C" w:rsidRDefault="00761577" w:rsidP="000311BA">
            <w:pPr>
              <w:rPr>
                <w:rFonts w:asciiTheme="minorHAnsi" w:hAnsiTheme="minorHAnsi"/>
                <w:b/>
                <w:noProof/>
              </w:rPr>
            </w:pPr>
          </w:p>
        </w:tc>
        <w:tc>
          <w:tcPr>
            <w:tcW w:w="3432" w:type="dxa"/>
          </w:tcPr>
          <w:p w14:paraId="2528528F" w14:textId="77777777" w:rsidR="00761577" w:rsidRPr="00193E6C" w:rsidRDefault="00761577" w:rsidP="000311BA">
            <w:pPr>
              <w:rPr>
                <w:rFonts w:asciiTheme="minorHAnsi" w:hAnsiTheme="minorHAnsi"/>
                <w:b/>
                <w:noProof/>
              </w:rPr>
            </w:pPr>
          </w:p>
        </w:tc>
        <w:tc>
          <w:tcPr>
            <w:tcW w:w="2954" w:type="dxa"/>
          </w:tcPr>
          <w:p w14:paraId="16F40188" w14:textId="173A7791" w:rsidR="00761577" w:rsidRPr="006F2CE3" w:rsidRDefault="00761577" w:rsidP="000311BA">
            <w:pPr>
              <w:rPr>
                <w:rFonts w:asciiTheme="minorHAnsi" w:hAnsiTheme="minorHAnsi"/>
                <w:b/>
              </w:rPr>
            </w:pPr>
            <w:r w:rsidRPr="00193E6C">
              <w:rPr>
                <w:rFonts w:asciiTheme="minorHAnsi" w:hAnsiTheme="minorHAnsi"/>
                <w:b/>
              </w:rPr>
              <w:t xml:space="preserve">New tab to designate </w:t>
            </w:r>
            <w:r w:rsidR="008F2037" w:rsidRPr="00193E6C">
              <w:rPr>
                <w:rFonts w:asciiTheme="minorHAnsi" w:hAnsiTheme="minorHAnsi"/>
                <w:b/>
              </w:rPr>
              <w:t>credential</w:t>
            </w:r>
            <w:r w:rsidRPr="00193E6C">
              <w:rPr>
                <w:rFonts w:asciiTheme="minorHAnsi" w:hAnsiTheme="minorHAnsi"/>
                <w:b/>
              </w:rPr>
              <w:t>s/trainings this opportunity requires; grid view</w:t>
            </w:r>
            <w:r w:rsidR="00142EAD">
              <w:rPr>
                <w:rFonts w:asciiTheme="minorHAnsi" w:hAnsiTheme="minorHAnsi"/>
                <w:b/>
              </w:rPr>
              <w:t xml:space="preserve"> ###</w:t>
            </w:r>
            <w:r w:rsidR="00D73D1F" w:rsidRPr="00193E6C">
              <w:rPr>
                <w:rFonts w:asciiTheme="minorHAnsi" w:hAnsiTheme="minorHAnsi"/>
                <w:b/>
              </w:rPr>
              <w:t xml:space="preserve"> </w:t>
            </w:r>
            <w:r w:rsidR="00A866E8" w:rsidRPr="00A866E8">
              <w:rPr>
                <w:rFonts w:asciiTheme="minorHAnsi" w:hAnsiTheme="minorHAnsi"/>
                <w:b/>
                <w:highlight w:val="cyan"/>
              </w:rPr>
              <w:t xml:space="preserve">Secure from </w:t>
            </w:r>
            <w:r w:rsidR="00142EAD">
              <w:rPr>
                <w:rFonts w:asciiTheme="minorHAnsi" w:hAnsiTheme="minorHAnsi"/>
                <w:b/>
                <w:highlight w:val="cyan"/>
              </w:rPr>
              <w:t>access</w:t>
            </w:r>
            <w:r w:rsidR="00A866E8" w:rsidRPr="00A866E8">
              <w:rPr>
                <w:rFonts w:asciiTheme="minorHAnsi" w:hAnsiTheme="minorHAnsi"/>
                <w:b/>
                <w:highlight w:val="cyan"/>
              </w:rPr>
              <w:t xml:space="preserve"> by all but </w:t>
            </w:r>
            <w:r w:rsidR="0002441D">
              <w:rPr>
                <w:rFonts w:asciiTheme="minorHAnsi" w:hAnsiTheme="minorHAnsi"/>
                <w:b/>
                <w:highlight w:val="cyan"/>
              </w:rPr>
              <w:t>SUP</w:t>
            </w:r>
            <w:r w:rsidR="00A866E8" w:rsidRPr="00A866E8">
              <w:rPr>
                <w:rFonts w:asciiTheme="minorHAnsi" w:hAnsiTheme="minorHAnsi"/>
                <w:b/>
                <w:highlight w:val="cyan"/>
              </w:rPr>
              <w:t xml:space="preserve"> Role</w:t>
            </w:r>
          </w:p>
        </w:tc>
      </w:tr>
      <w:tr w:rsidR="00193E6C" w:rsidRPr="00193E6C" w14:paraId="12525FC0" w14:textId="77777777" w:rsidTr="00193E6C">
        <w:tc>
          <w:tcPr>
            <w:tcW w:w="2251" w:type="dxa"/>
          </w:tcPr>
          <w:p w14:paraId="1EB2F2BC" w14:textId="3D325969" w:rsidR="00193E6C" w:rsidRPr="00193E6C" w:rsidRDefault="00193E6C" w:rsidP="006517CC">
            <w:pPr>
              <w:rPr>
                <w:rFonts w:asciiTheme="minorHAnsi" w:hAnsiTheme="minorHAnsi"/>
                <w:noProof/>
              </w:rPr>
            </w:pPr>
            <w:del w:id="227" w:author="Valerie Parker" w:date="2018-02-02T15:06:00Z">
              <w:r w:rsidRPr="00193E6C" w:rsidDel="00634E8D">
                <w:rPr>
                  <w:rFonts w:asciiTheme="minorHAnsi" w:hAnsiTheme="minorHAnsi"/>
                  <w:noProof/>
                </w:rPr>
                <w:delText>SkillUp &gt; Skill/Credential Name</w:delText>
              </w:r>
            </w:del>
          </w:p>
        </w:tc>
        <w:tc>
          <w:tcPr>
            <w:tcW w:w="2153" w:type="dxa"/>
          </w:tcPr>
          <w:p w14:paraId="5216D6CF" w14:textId="7FB77C8E" w:rsidR="00193E6C" w:rsidRPr="00193E6C" w:rsidRDefault="00193E6C" w:rsidP="006517CC">
            <w:pPr>
              <w:rPr>
                <w:rFonts w:asciiTheme="minorHAnsi" w:hAnsiTheme="minorHAnsi"/>
                <w:noProof/>
              </w:rPr>
            </w:pPr>
            <w:del w:id="228" w:author="Valerie Parker" w:date="2018-02-02T15:06:00Z">
              <w:r w:rsidRPr="00193E6C" w:rsidDel="00634E8D">
                <w:rPr>
                  <w:rFonts w:asciiTheme="minorHAnsi" w:hAnsiTheme="minorHAnsi"/>
                  <w:noProof/>
                </w:rPr>
                <w:delText>Lookup to Credentials entity</w:delText>
              </w:r>
            </w:del>
          </w:p>
        </w:tc>
        <w:tc>
          <w:tcPr>
            <w:tcW w:w="3432" w:type="dxa"/>
          </w:tcPr>
          <w:p w14:paraId="513BAC19" w14:textId="77777777" w:rsidR="00193E6C" w:rsidRPr="00193E6C" w:rsidRDefault="00193E6C" w:rsidP="006517CC">
            <w:pPr>
              <w:rPr>
                <w:rFonts w:asciiTheme="minorHAnsi" w:hAnsiTheme="minorHAnsi"/>
                <w:noProof/>
              </w:rPr>
            </w:pPr>
          </w:p>
        </w:tc>
        <w:tc>
          <w:tcPr>
            <w:tcW w:w="2954" w:type="dxa"/>
          </w:tcPr>
          <w:p w14:paraId="7946204F" w14:textId="17A3BDDD" w:rsidR="00193E6C" w:rsidRPr="00193E6C" w:rsidRDefault="00193E6C" w:rsidP="006517CC">
            <w:pPr>
              <w:rPr>
                <w:rFonts w:asciiTheme="minorHAnsi" w:hAnsiTheme="minorHAnsi"/>
              </w:rPr>
            </w:pPr>
            <w:del w:id="229" w:author="Valerie Parker" w:date="2018-02-02T15:06:00Z">
              <w:r w:rsidRPr="00193E6C" w:rsidDel="00634E8D">
                <w:rPr>
                  <w:rFonts w:asciiTheme="minorHAnsi" w:hAnsiTheme="minorHAnsi"/>
                </w:rPr>
                <w:delText>User will select the Skill/Credential Name, all other fields will default from the selected Skill/Credential</w:delText>
              </w:r>
            </w:del>
          </w:p>
        </w:tc>
      </w:tr>
      <w:tr w:rsidR="00D73D1F" w:rsidRPr="00193E6C" w14:paraId="0A986104" w14:textId="77777777" w:rsidTr="00D73D1F">
        <w:tc>
          <w:tcPr>
            <w:tcW w:w="2251" w:type="dxa"/>
          </w:tcPr>
          <w:p w14:paraId="6AFE9505" w14:textId="77777777" w:rsidR="00D73D1F" w:rsidRPr="00193E6C" w:rsidRDefault="00D73D1F" w:rsidP="00027048">
            <w:pPr>
              <w:rPr>
                <w:rFonts w:asciiTheme="minorHAnsi" w:hAnsiTheme="minorHAnsi"/>
                <w:noProof/>
              </w:rPr>
            </w:pPr>
            <w:r w:rsidRPr="00193E6C">
              <w:rPr>
                <w:rFonts w:asciiTheme="minorHAnsi" w:hAnsiTheme="minorHAnsi"/>
                <w:noProof/>
              </w:rPr>
              <w:t>SkillUp &gt; Category</w:t>
            </w:r>
          </w:p>
        </w:tc>
        <w:tc>
          <w:tcPr>
            <w:tcW w:w="2153" w:type="dxa"/>
          </w:tcPr>
          <w:p w14:paraId="43A7E417" w14:textId="77777777" w:rsidR="00D73D1F" w:rsidRPr="00193E6C" w:rsidRDefault="00D73D1F" w:rsidP="00027048">
            <w:pPr>
              <w:rPr>
                <w:rFonts w:asciiTheme="minorHAnsi" w:hAnsiTheme="minorHAnsi"/>
                <w:noProof/>
              </w:rPr>
            </w:pPr>
          </w:p>
        </w:tc>
        <w:tc>
          <w:tcPr>
            <w:tcW w:w="3432" w:type="dxa"/>
          </w:tcPr>
          <w:p w14:paraId="1AE62930" w14:textId="77777777" w:rsidR="00D73D1F" w:rsidRPr="00193E6C" w:rsidRDefault="00D73D1F" w:rsidP="00027048">
            <w:pPr>
              <w:rPr>
                <w:rFonts w:asciiTheme="minorHAnsi" w:hAnsiTheme="minorHAnsi"/>
                <w:noProof/>
              </w:rPr>
            </w:pPr>
          </w:p>
        </w:tc>
        <w:tc>
          <w:tcPr>
            <w:tcW w:w="2954" w:type="dxa"/>
          </w:tcPr>
          <w:p w14:paraId="0AC6E052" w14:textId="77777777" w:rsidR="00D73D1F" w:rsidRPr="00193E6C" w:rsidRDefault="00D73D1F" w:rsidP="00027048">
            <w:pPr>
              <w:rPr>
                <w:rFonts w:asciiTheme="minorHAnsi" w:hAnsiTheme="minorHAnsi"/>
              </w:rPr>
            </w:pPr>
            <w:r w:rsidRPr="00193E6C">
              <w:rPr>
                <w:rFonts w:asciiTheme="minorHAnsi" w:hAnsiTheme="minorHAnsi"/>
                <w:noProof/>
              </w:rPr>
              <w:t>Pull from Skills/Credentials entity</w:t>
            </w:r>
          </w:p>
        </w:tc>
      </w:tr>
      <w:tr w:rsidR="00D73D1F" w:rsidRPr="00193E6C" w14:paraId="5D194E47" w14:textId="77777777" w:rsidTr="00D73D1F">
        <w:tc>
          <w:tcPr>
            <w:tcW w:w="2251" w:type="dxa"/>
          </w:tcPr>
          <w:p w14:paraId="12CE84E9" w14:textId="77777777" w:rsidR="00D73D1F" w:rsidRPr="00193E6C" w:rsidRDefault="00D73D1F" w:rsidP="00027048">
            <w:pPr>
              <w:rPr>
                <w:rFonts w:asciiTheme="minorHAnsi" w:hAnsiTheme="minorHAnsi"/>
                <w:noProof/>
              </w:rPr>
            </w:pPr>
            <w:r w:rsidRPr="00193E6C">
              <w:rPr>
                <w:rFonts w:asciiTheme="minorHAnsi" w:hAnsiTheme="minorHAnsi"/>
                <w:noProof/>
              </w:rPr>
              <w:t>SkillUp &gt; Skill Type</w:t>
            </w:r>
          </w:p>
        </w:tc>
        <w:tc>
          <w:tcPr>
            <w:tcW w:w="2153" w:type="dxa"/>
          </w:tcPr>
          <w:p w14:paraId="17CDA9CD" w14:textId="77777777" w:rsidR="00D73D1F" w:rsidRPr="00193E6C" w:rsidRDefault="00D73D1F" w:rsidP="00027048">
            <w:pPr>
              <w:rPr>
                <w:rFonts w:asciiTheme="minorHAnsi" w:hAnsiTheme="minorHAnsi"/>
                <w:noProof/>
              </w:rPr>
            </w:pPr>
          </w:p>
        </w:tc>
        <w:tc>
          <w:tcPr>
            <w:tcW w:w="3432" w:type="dxa"/>
          </w:tcPr>
          <w:p w14:paraId="47F7D811" w14:textId="77777777" w:rsidR="00D73D1F" w:rsidRPr="00193E6C" w:rsidRDefault="00D73D1F" w:rsidP="00027048">
            <w:pPr>
              <w:rPr>
                <w:rFonts w:asciiTheme="minorHAnsi" w:hAnsiTheme="minorHAnsi"/>
                <w:noProof/>
              </w:rPr>
            </w:pPr>
          </w:p>
        </w:tc>
        <w:tc>
          <w:tcPr>
            <w:tcW w:w="2954" w:type="dxa"/>
          </w:tcPr>
          <w:p w14:paraId="0A28DFAB" w14:textId="77777777" w:rsidR="00D73D1F" w:rsidRPr="00193E6C" w:rsidRDefault="00D73D1F" w:rsidP="00027048">
            <w:pPr>
              <w:rPr>
                <w:rFonts w:asciiTheme="minorHAnsi" w:hAnsiTheme="minorHAnsi"/>
              </w:rPr>
            </w:pPr>
            <w:r w:rsidRPr="00193E6C">
              <w:rPr>
                <w:rFonts w:asciiTheme="minorHAnsi" w:hAnsiTheme="minorHAnsi"/>
                <w:noProof/>
              </w:rPr>
              <w:t>Pull from Skills/Credentials entity</w:t>
            </w:r>
          </w:p>
        </w:tc>
      </w:tr>
      <w:tr w:rsidR="00D73D1F" w:rsidRPr="00193E6C" w14:paraId="7A1359E7" w14:textId="77777777" w:rsidTr="00D73D1F">
        <w:tc>
          <w:tcPr>
            <w:tcW w:w="2251" w:type="dxa"/>
          </w:tcPr>
          <w:p w14:paraId="2EDCEB9C" w14:textId="77777777" w:rsidR="00D73D1F" w:rsidRPr="00193E6C" w:rsidRDefault="00D73D1F" w:rsidP="00027048">
            <w:pPr>
              <w:rPr>
                <w:rFonts w:asciiTheme="minorHAnsi" w:hAnsiTheme="minorHAnsi"/>
                <w:noProof/>
              </w:rPr>
            </w:pPr>
            <w:r w:rsidRPr="00193E6C">
              <w:rPr>
                <w:rFonts w:asciiTheme="minorHAnsi" w:hAnsiTheme="minorHAnsi"/>
                <w:noProof/>
              </w:rPr>
              <w:t>SkillUp &gt; Skill SubType</w:t>
            </w:r>
          </w:p>
        </w:tc>
        <w:tc>
          <w:tcPr>
            <w:tcW w:w="2153" w:type="dxa"/>
          </w:tcPr>
          <w:p w14:paraId="6C479623" w14:textId="402817A5" w:rsidR="00D73D1F" w:rsidRPr="00193E6C" w:rsidRDefault="00634E8D" w:rsidP="00027048">
            <w:pPr>
              <w:rPr>
                <w:rFonts w:asciiTheme="minorHAnsi" w:hAnsiTheme="minorHAnsi"/>
                <w:noProof/>
              </w:rPr>
            </w:pPr>
            <w:ins w:id="230" w:author="Valerie Parker" w:date="2018-02-02T15:06:00Z">
              <w:r>
                <w:rPr>
                  <w:rFonts w:asciiTheme="minorHAnsi" w:hAnsiTheme="minorHAnsi"/>
                  <w:noProof/>
                </w:rPr>
                <w:t>Lookup to Skills/Credentials</w:t>
              </w:r>
            </w:ins>
          </w:p>
        </w:tc>
        <w:tc>
          <w:tcPr>
            <w:tcW w:w="3432" w:type="dxa"/>
          </w:tcPr>
          <w:p w14:paraId="1157AE16" w14:textId="77777777" w:rsidR="00D73D1F" w:rsidRPr="00193E6C" w:rsidRDefault="00D73D1F" w:rsidP="00027048">
            <w:pPr>
              <w:rPr>
                <w:rFonts w:asciiTheme="minorHAnsi" w:hAnsiTheme="minorHAnsi"/>
                <w:noProof/>
              </w:rPr>
            </w:pPr>
          </w:p>
        </w:tc>
        <w:tc>
          <w:tcPr>
            <w:tcW w:w="2954" w:type="dxa"/>
          </w:tcPr>
          <w:p w14:paraId="6BBE2EB9" w14:textId="77777777" w:rsidR="00D73D1F" w:rsidRPr="00193E6C" w:rsidRDefault="00D73D1F" w:rsidP="00027048">
            <w:pPr>
              <w:rPr>
                <w:rFonts w:asciiTheme="minorHAnsi" w:hAnsiTheme="minorHAnsi"/>
              </w:rPr>
            </w:pPr>
            <w:r w:rsidRPr="00193E6C">
              <w:rPr>
                <w:rFonts w:asciiTheme="minorHAnsi" w:hAnsiTheme="minorHAnsi"/>
                <w:noProof/>
              </w:rPr>
              <w:t>Pull from Skills/Credentials entity</w:t>
            </w:r>
          </w:p>
        </w:tc>
      </w:tr>
      <w:tr w:rsidR="00D73D1F" w:rsidRPr="00193E6C" w14:paraId="62308357" w14:textId="77777777" w:rsidTr="00D73D1F">
        <w:tc>
          <w:tcPr>
            <w:tcW w:w="2251" w:type="dxa"/>
          </w:tcPr>
          <w:p w14:paraId="536CE5EF" w14:textId="77777777" w:rsidR="00D73D1F" w:rsidRPr="00193E6C" w:rsidRDefault="00D73D1F" w:rsidP="00027048">
            <w:pPr>
              <w:rPr>
                <w:rFonts w:asciiTheme="minorHAnsi" w:hAnsiTheme="minorHAnsi"/>
                <w:noProof/>
              </w:rPr>
            </w:pPr>
            <w:r w:rsidRPr="00193E6C">
              <w:rPr>
                <w:rFonts w:asciiTheme="minorHAnsi" w:hAnsiTheme="minorHAnsi"/>
                <w:noProof/>
              </w:rPr>
              <w:t>SkillUp &gt; Credential Type</w:t>
            </w:r>
          </w:p>
        </w:tc>
        <w:tc>
          <w:tcPr>
            <w:tcW w:w="2153" w:type="dxa"/>
          </w:tcPr>
          <w:p w14:paraId="13BDD4C6" w14:textId="77777777" w:rsidR="00D73D1F" w:rsidRPr="00193E6C" w:rsidRDefault="00D73D1F" w:rsidP="00027048">
            <w:pPr>
              <w:rPr>
                <w:rFonts w:asciiTheme="minorHAnsi" w:hAnsiTheme="minorHAnsi"/>
                <w:noProof/>
              </w:rPr>
            </w:pPr>
          </w:p>
        </w:tc>
        <w:tc>
          <w:tcPr>
            <w:tcW w:w="3432" w:type="dxa"/>
          </w:tcPr>
          <w:p w14:paraId="74986653" w14:textId="77777777" w:rsidR="00D73D1F" w:rsidRPr="00193E6C" w:rsidRDefault="00D73D1F" w:rsidP="00027048">
            <w:pPr>
              <w:rPr>
                <w:rFonts w:asciiTheme="minorHAnsi" w:hAnsiTheme="minorHAnsi"/>
                <w:noProof/>
              </w:rPr>
            </w:pPr>
          </w:p>
        </w:tc>
        <w:tc>
          <w:tcPr>
            <w:tcW w:w="2954" w:type="dxa"/>
          </w:tcPr>
          <w:p w14:paraId="159A796A" w14:textId="77777777" w:rsidR="00D73D1F" w:rsidRPr="00193E6C" w:rsidRDefault="00D73D1F" w:rsidP="00027048">
            <w:pPr>
              <w:rPr>
                <w:rFonts w:asciiTheme="minorHAnsi" w:hAnsiTheme="minorHAnsi"/>
              </w:rPr>
            </w:pPr>
            <w:r w:rsidRPr="00193E6C">
              <w:rPr>
                <w:rFonts w:asciiTheme="minorHAnsi" w:hAnsiTheme="minorHAnsi"/>
                <w:noProof/>
              </w:rPr>
              <w:t>Pull from Skills/Credentials entity</w:t>
            </w:r>
          </w:p>
        </w:tc>
      </w:tr>
      <w:tr w:rsidR="00193E6C" w:rsidRPr="00D73D1F" w14:paraId="7330519A" w14:textId="77777777" w:rsidTr="00D73D1F">
        <w:tc>
          <w:tcPr>
            <w:tcW w:w="2251" w:type="dxa"/>
          </w:tcPr>
          <w:p w14:paraId="7A2B8468" w14:textId="77777777" w:rsidR="00193E6C" w:rsidRPr="00193E6C" w:rsidRDefault="00193E6C" w:rsidP="00193E6C">
            <w:pPr>
              <w:rPr>
                <w:rFonts w:asciiTheme="minorHAnsi" w:hAnsiTheme="minorHAnsi"/>
                <w:noProof/>
              </w:rPr>
            </w:pPr>
            <w:bookmarkStart w:id="231" w:name="_Hlk504741006"/>
            <w:r w:rsidRPr="00193E6C">
              <w:rPr>
                <w:rFonts w:asciiTheme="minorHAnsi" w:hAnsiTheme="minorHAnsi"/>
                <w:noProof/>
              </w:rPr>
              <w:t>SkillUp &gt; Credential SubType</w:t>
            </w:r>
          </w:p>
        </w:tc>
        <w:tc>
          <w:tcPr>
            <w:tcW w:w="2153" w:type="dxa"/>
          </w:tcPr>
          <w:p w14:paraId="728387E2" w14:textId="249594F1" w:rsidR="00193E6C" w:rsidRPr="00193E6C" w:rsidRDefault="00634E8D" w:rsidP="00193E6C">
            <w:pPr>
              <w:rPr>
                <w:rFonts w:asciiTheme="minorHAnsi" w:hAnsiTheme="minorHAnsi"/>
                <w:noProof/>
              </w:rPr>
            </w:pPr>
            <w:ins w:id="232" w:author="Valerie Parker" w:date="2018-02-02T15:06:00Z">
              <w:r>
                <w:rPr>
                  <w:rFonts w:asciiTheme="minorHAnsi" w:hAnsiTheme="minorHAnsi"/>
                  <w:noProof/>
                </w:rPr>
                <w:t>Lookup to Skills/Credentials</w:t>
              </w:r>
            </w:ins>
          </w:p>
        </w:tc>
        <w:tc>
          <w:tcPr>
            <w:tcW w:w="3432" w:type="dxa"/>
          </w:tcPr>
          <w:p w14:paraId="3B00DDEA" w14:textId="77777777" w:rsidR="00193E6C" w:rsidRPr="00193E6C" w:rsidRDefault="00193E6C" w:rsidP="00193E6C">
            <w:pPr>
              <w:rPr>
                <w:rFonts w:asciiTheme="minorHAnsi" w:hAnsiTheme="minorHAnsi"/>
                <w:noProof/>
              </w:rPr>
            </w:pPr>
          </w:p>
        </w:tc>
        <w:tc>
          <w:tcPr>
            <w:tcW w:w="2954" w:type="dxa"/>
          </w:tcPr>
          <w:p w14:paraId="2B4E3ABE" w14:textId="3FEB212F" w:rsidR="00193E6C" w:rsidRPr="00193E6C" w:rsidRDefault="00193E6C" w:rsidP="00193E6C">
            <w:pPr>
              <w:rPr>
                <w:rFonts w:asciiTheme="minorHAnsi" w:hAnsiTheme="minorHAnsi"/>
              </w:rPr>
            </w:pPr>
            <w:r w:rsidRPr="00193E6C">
              <w:rPr>
                <w:rFonts w:asciiTheme="minorHAnsi" w:hAnsiTheme="minorHAnsi"/>
                <w:noProof/>
              </w:rPr>
              <w:t>Pull from Skills/Credentials entity</w:t>
            </w:r>
          </w:p>
        </w:tc>
      </w:tr>
      <w:bookmarkEnd w:id="231"/>
      <w:tr w:rsidR="00D73D1F" w:rsidRPr="00584664" w14:paraId="704F2A8F" w14:textId="77777777" w:rsidTr="00D73D1F">
        <w:tc>
          <w:tcPr>
            <w:tcW w:w="2251" w:type="dxa"/>
          </w:tcPr>
          <w:p w14:paraId="285DA4D8" w14:textId="025535BE" w:rsidR="00D73D1F" w:rsidRPr="00193E6C" w:rsidRDefault="00D73D1F" w:rsidP="00027048">
            <w:pPr>
              <w:rPr>
                <w:rFonts w:asciiTheme="minorHAnsi" w:hAnsiTheme="minorHAnsi"/>
                <w:noProof/>
              </w:rPr>
            </w:pPr>
            <w:r w:rsidRPr="00193E6C">
              <w:rPr>
                <w:rFonts w:asciiTheme="minorHAnsi" w:hAnsiTheme="minorHAnsi"/>
                <w:noProof/>
              </w:rPr>
              <w:lastRenderedPageBreak/>
              <w:t>SkillUp &gt; Comments</w:t>
            </w:r>
          </w:p>
        </w:tc>
        <w:tc>
          <w:tcPr>
            <w:tcW w:w="2153" w:type="dxa"/>
          </w:tcPr>
          <w:p w14:paraId="2B89AC51" w14:textId="2A7FD117" w:rsidR="00D73D1F" w:rsidRPr="00193E6C" w:rsidRDefault="00D73D1F" w:rsidP="00027048">
            <w:pPr>
              <w:rPr>
                <w:rFonts w:asciiTheme="minorHAnsi" w:hAnsiTheme="minorHAnsi"/>
                <w:noProof/>
              </w:rPr>
            </w:pPr>
            <w:r w:rsidRPr="00193E6C">
              <w:rPr>
                <w:rFonts w:asciiTheme="minorHAnsi" w:hAnsiTheme="minorHAnsi"/>
                <w:noProof/>
              </w:rPr>
              <w:t>text</w:t>
            </w:r>
          </w:p>
        </w:tc>
        <w:tc>
          <w:tcPr>
            <w:tcW w:w="3432" w:type="dxa"/>
          </w:tcPr>
          <w:p w14:paraId="5BA45B98" w14:textId="77777777" w:rsidR="00D73D1F" w:rsidRPr="00193E6C" w:rsidRDefault="00D73D1F" w:rsidP="00027048">
            <w:pPr>
              <w:rPr>
                <w:rFonts w:asciiTheme="minorHAnsi" w:hAnsiTheme="minorHAnsi"/>
                <w:noProof/>
              </w:rPr>
            </w:pPr>
          </w:p>
        </w:tc>
        <w:tc>
          <w:tcPr>
            <w:tcW w:w="2954" w:type="dxa"/>
          </w:tcPr>
          <w:p w14:paraId="4B5AAA96" w14:textId="3673EA5E" w:rsidR="00D73D1F" w:rsidRPr="00584664" w:rsidRDefault="00D73D1F" w:rsidP="00027048">
            <w:pPr>
              <w:rPr>
                <w:rFonts w:asciiTheme="minorHAnsi" w:hAnsiTheme="minorHAnsi"/>
              </w:rPr>
            </w:pPr>
            <w:r w:rsidRPr="00193E6C">
              <w:rPr>
                <w:rFonts w:asciiTheme="minorHAnsi" w:hAnsiTheme="minorHAnsi"/>
              </w:rPr>
              <w:t>Manual entry; for this Credential SubType for this Opportunity</w:t>
            </w:r>
          </w:p>
        </w:tc>
      </w:tr>
      <w:tr w:rsidR="005A70B0" w:rsidRPr="006B465A" w14:paraId="69A88729" w14:textId="77777777" w:rsidTr="005761F9">
        <w:trPr>
          <w:cantSplit/>
        </w:trPr>
        <w:tc>
          <w:tcPr>
            <w:tcW w:w="2251" w:type="dxa"/>
          </w:tcPr>
          <w:p w14:paraId="092A0978" w14:textId="77777777" w:rsidR="005A70B0" w:rsidRDefault="005A70B0" w:rsidP="003C2C1B">
            <w:pPr>
              <w:rPr>
                <w:rFonts w:asciiTheme="minorHAnsi" w:hAnsiTheme="minorHAnsi"/>
                <w:noProof/>
              </w:rPr>
            </w:pPr>
          </w:p>
        </w:tc>
        <w:tc>
          <w:tcPr>
            <w:tcW w:w="2153" w:type="dxa"/>
          </w:tcPr>
          <w:p w14:paraId="2CB9EADB" w14:textId="77777777" w:rsidR="005A70B0" w:rsidRPr="006B465A" w:rsidRDefault="005A70B0" w:rsidP="003C2C1B">
            <w:pPr>
              <w:rPr>
                <w:rFonts w:asciiTheme="minorHAnsi" w:hAnsiTheme="minorHAnsi"/>
              </w:rPr>
            </w:pPr>
          </w:p>
        </w:tc>
        <w:tc>
          <w:tcPr>
            <w:tcW w:w="3432" w:type="dxa"/>
          </w:tcPr>
          <w:p w14:paraId="7373981D" w14:textId="77777777" w:rsidR="005A70B0" w:rsidRPr="006B465A" w:rsidRDefault="005A70B0" w:rsidP="003C2C1B">
            <w:pPr>
              <w:rPr>
                <w:rFonts w:asciiTheme="minorHAnsi" w:hAnsiTheme="minorHAnsi"/>
                <w:noProof/>
              </w:rPr>
            </w:pPr>
          </w:p>
        </w:tc>
        <w:tc>
          <w:tcPr>
            <w:tcW w:w="2954" w:type="dxa"/>
          </w:tcPr>
          <w:p w14:paraId="349F9875" w14:textId="77777777" w:rsidR="005A70B0" w:rsidRDefault="005A70B0" w:rsidP="003C2C1B">
            <w:pPr>
              <w:rPr>
                <w:rFonts w:asciiTheme="minorHAnsi" w:hAnsiTheme="minorHAnsi"/>
              </w:rPr>
            </w:pPr>
          </w:p>
        </w:tc>
      </w:tr>
    </w:tbl>
    <w:p w14:paraId="53E33576" w14:textId="77777777" w:rsidR="003C049F" w:rsidRPr="003C049F" w:rsidRDefault="003C049F" w:rsidP="003C049F"/>
    <w:p w14:paraId="4E86CD74" w14:textId="77777777" w:rsidR="001E3424" w:rsidRDefault="001E3424" w:rsidP="00A325E5">
      <w:pPr>
        <w:jc w:val="center"/>
        <w:rPr>
          <w:rFonts w:asciiTheme="minorHAnsi" w:hAnsiTheme="minorHAnsi"/>
        </w:rPr>
      </w:pPr>
    </w:p>
    <w:p w14:paraId="2484AFF6" w14:textId="77777777" w:rsidR="001E3424" w:rsidRPr="00976EA0" w:rsidRDefault="001E3424" w:rsidP="00A325E5">
      <w:pPr>
        <w:jc w:val="center"/>
        <w:rPr>
          <w:rFonts w:asciiTheme="minorHAnsi" w:hAnsiTheme="minorHAnsi"/>
        </w:rPr>
      </w:pPr>
    </w:p>
    <w:p w14:paraId="115F3B86" w14:textId="77777777" w:rsidR="00FC2210" w:rsidRPr="009B751F" w:rsidRDefault="00C24026" w:rsidP="009B751F">
      <w:pPr>
        <w:pStyle w:val="Heading3"/>
      </w:pPr>
      <w:bookmarkStart w:id="233" w:name="_Toc505347450"/>
      <w:bookmarkStart w:id="234" w:name="_Toc257115434"/>
      <w:r w:rsidRPr="009B751F">
        <w:t xml:space="preserve">Opportunity </w:t>
      </w:r>
      <w:r w:rsidR="006826AF" w:rsidRPr="009B751F">
        <w:t>Groups</w:t>
      </w:r>
      <w:bookmarkEnd w:id="233"/>
    </w:p>
    <w:p w14:paraId="0D7B3E47" w14:textId="77777777" w:rsidR="006826AF" w:rsidRDefault="006826AF" w:rsidP="006826AF"/>
    <w:p w14:paraId="4C10DEEB" w14:textId="77777777" w:rsidR="006826AF" w:rsidRPr="009B751F" w:rsidRDefault="006826AF" w:rsidP="009B751F">
      <w:pPr>
        <w:pStyle w:val="Heading4"/>
      </w:pPr>
      <w:r w:rsidRPr="009B751F">
        <w:t>Out of the box Group for the Opportunities module</w:t>
      </w:r>
    </w:p>
    <w:p w14:paraId="3E44AEE5" w14:textId="77777777" w:rsidR="006826AF" w:rsidRDefault="006826AF" w:rsidP="00610C34">
      <w:pPr>
        <w:rPr>
          <w:rFonts w:asciiTheme="minorHAnsi" w:hAnsiTheme="minorHAnsi" w:cs="Tahoma"/>
          <w:szCs w:val="20"/>
        </w:rPr>
      </w:pPr>
    </w:p>
    <w:p w14:paraId="6BF652A4" w14:textId="77777777" w:rsidR="00610C34" w:rsidRPr="00976EA0" w:rsidRDefault="00610C34" w:rsidP="00610C34">
      <w:pPr>
        <w:rPr>
          <w:rFonts w:asciiTheme="minorHAnsi" w:hAnsiTheme="minorHAnsi" w:cs="Tahoma"/>
          <w:szCs w:val="20"/>
        </w:rPr>
      </w:pPr>
      <w:r>
        <w:rPr>
          <w:noProof/>
          <w:lang w:eastAsia="en-US"/>
        </w:rPr>
        <w:drawing>
          <wp:inline distT="0" distB="0" distL="0" distR="0" wp14:anchorId="33E538AC" wp14:editId="7BBBE1D7">
            <wp:extent cx="6858000" cy="2221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6858000" cy="2221865"/>
                    </a:xfrm>
                    <a:prstGeom prst="rect">
                      <a:avLst/>
                    </a:prstGeom>
                  </pic:spPr>
                </pic:pic>
              </a:graphicData>
            </a:graphic>
          </wp:inline>
        </w:drawing>
      </w:r>
    </w:p>
    <w:p w14:paraId="63CD5A68" w14:textId="77777777" w:rsidR="00904C66" w:rsidRPr="00976EA0" w:rsidRDefault="00904C66">
      <w:pPr>
        <w:rPr>
          <w:rFonts w:asciiTheme="minorHAnsi" w:eastAsiaTheme="majorEastAsia" w:hAnsiTheme="minorHAnsi" w:cstheme="majorBidi"/>
          <w:b/>
          <w:bCs/>
          <w:color w:val="4F81BD" w:themeColor="accent1"/>
        </w:rPr>
      </w:pPr>
    </w:p>
    <w:bookmarkEnd w:id="234"/>
    <w:p w14:paraId="5812394C" w14:textId="77777777" w:rsidR="006826AF" w:rsidRPr="009B751F" w:rsidRDefault="006826AF" w:rsidP="009B751F">
      <w:pPr>
        <w:pStyle w:val="Heading4"/>
      </w:pPr>
      <w:r w:rsidRPr="009B751F">
        <w:t>Customized Groups for the Opportunities module</w:t>
      </w:r>
    </w:p>
    <w:p w14:paraId="4E2CF991" w14:textId="77777777" w:rsidR="006826AF" w:rsidRDefault="006826AF">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6826AF" w14:paraId="6C92931B" w14:textId="77777777" w:rsidTr="00D67330">
        <w:tc>
          <w:tcPr>
            <w:tcW w:w="2245" w:type="dxa"/>
          </w:tcPr>
          <w:p w14:paraId="2E6F0B2A" w14:textId="77777777" w:rsidR="006826AF" w:rsidRDefault="006826AF" w:rsidP="00D67330">
            <w:pPr>
              <w:rPr>
                <w:rFonts w:asciiTheme="minorHAnsi" w:hAnsiTheme="minorHAnsi"/>
              </w:rPr>
            </w:pPr>
            <w:r>
              <w:rPr>
                <w:rFonts w:asciiTheme="minorHAnsi" w:hAnsiTheme="minorHAnsi"/>
              </w:rPr>
              <w:t>Comments:</w:t>
            </w:r>
          </w:p>
        </w:tc>
        <w:tc>
          <w:tcPr>
            <w:tcW w:w="8545" w:type="dxa"/>
          </w:tcPr>
          <w:p w14:paraId="750C1BC7" w14:textId="77777777" w:rsidR="006826AF" w:rsidRPr="00CC79B9" w:rsidRDefault="006826AF" w:rsidP="00D67330">
            <w:pPr>
              <w:rPr>
                <w:rFonts w:asciiTheme="minorHAnsi" w:hAnsiTheme="minorHAnsi"/>
                <w:i/>
              </w:rPr>
            </w:pPr>
            <w:r w:rsidRPr="00CC79B9">
              <w:rPr>
                <w:rFonts w:asciiTheme="minorHAnsi" w:hAnsiTheme="minorHAnsi"/>
                <w:i/>
              </w:rPr>
              <w:t>Sample</w:t>
            </w:r>
          </w:p>
        </w:tc>
      </w:tr>
      <w:tr w:rsidR="006826AF" w14:paraId="07EFBDEA" w14:textId="77777777" w:rsidTr="00D67330">
        <w:tc>
          <w:tcPr>
            <w:tcW w:w="2245" w:type="dxa"/>
          </w:tcPr>
          <w:p w14:paraId="4E226FB7" w14:textId="77777777" w:rsidR="006826AF" w:rsidRDefault="006826AF" w:rsidP="00D67330">
            <w:pPr>
              <w:rPr>
                <w:rFonts w:asciiTheme="minorHAnsi" w:hAnsiTheme="minorHAnsi"/>
              </w:rPr>
            </w:pPr>
            <w:r>
              <w:rPr>
                <w:rFonts w:asciiTheme="minorHAnsi" w:hAnsiTheme="minorHAnsi"/>
              </w:rPr>
              <w:t>Group Name:</w:t>
            </w:r>
          </w:p>
        </w:tc>
        <w:tc>
          <w:tcPr>
            <w:tcW w:w="8545" w:type="dxa"/>
          </w:tcPr>
          <w:p w14:paraId="1A249188" w14:textId="77777777" w:rsidR="006826AF" w:rsidRPr="00CC79B9" w:rsidRDefault="005E3768" w:rsidP="005E3768">
            <w:pPr>
              <w:rPr>
                <w:rFonts w:asciiTheme="minorHAnsi" w:hAnsiTheme="minorHAnsi"/>
                <w:i/>
              </w:rPr>
            </w:pPr>
            <w:r>
              <w:rPr>
                <w:rFonts w:asciiTheme="minorHAnsi" w:hAnsiTheme="minorHAnsi"/>
                <w:i/>
              </w:rPr>
              <w:t>Top Opportunities</w:t>
            </w:r>
          </w:p>
        </w:tc>
      </w:tr>
      <w:tr w:rsidR="006826AF" w14:paraId="03CDFA46" w14:textId="77777777" w:rsidTr="00D67330">
        <w:tc>
          <w:tcPr>
            <w:tcW w:w="2245" w:type="dxa"/>
          </w:tcPr>
          <w:p w14:paraId="135573A1" w14:textId="77777777" w:rsidR="006826AF" w:rsidRDefault="006826AF" w:rsidP="00D67330">
            <w:pPr>
              <w:rPr>
                <w:rFonts w:asciiTheme="minorHAnsi" w:hAnsiTheme="minorHAnsi"/>
              </w:rPr>
            </w:pPr>
            <w:r>
              <w:rPr>
                <w:rFonts w:asciiTheme="minorHAnsi" w:hAnsiTheme="minorHAnsi"/>
              </w:rPr>
              <w:t>Conditions:</w:t>
            </w:r>
          </w:p>
        </w:tc>
        <w:tc>
          <w:tcPr>
            <w:tcW w:w="8545" w:type="dxa"/>
          </w:tcPr>
          <w:p w14:paraId="5041B51D" w14:textId="77777777" w:rsidR="006826AF" w:rsidRPr="00CC79B9" w:rsidRDefault="005E3768" w:rsidP="00D67330">
            <w:pPr>
              <w:rPr>
                <w:rFonts w:asciiTheme="minorHAnsi" w:hAnsiTheme="minorHAnsi"/>
                <w:i/>
              </w:rPr>
            </w:pPr>
            <w:r>
              <w:rPr>
                <w:rFonts w:asciiTheme="minorHAnsi" w:hAnsiTheme="minorHAnsi"/>
                <w:i/>
              </w:rPr>
              <w:t>Probability = 100</w:t>
            </w:r>
          </w:p>
        </w:tc>
      </w:tr>
      <w:tr w:rsidR="006826AF" w14:paraId="16E2CF22" w14:textId="77777777" w:rsidTr="00D67330">
        <w:tc>
          <w:tcPr>
            <w:tcW w:w="2245" w:type="dxa"/>
          </w:tcPr>
          <w:p w14:paraId="1006EFA7" w14:textId="77777777" w:rsidR="006826AF" w:rsidRDefault="006826AF" w:rsidP="00D67330">
            <w:pPr>
              <w:rPr>
                <w:rFonts w:asciiTheme="minorHAnsi" w:hAnsiTheme="minorHAnsi"/>
              </w:rPr>
            </w:pPr>
            <w:r>
              <w:rPr>
                <w:rFonts w:asciiTheme="minorHAnsi" w:hAnsiTheme="minorHAnsi"/>
              </w:rPr>
              <w:t>Layout (Columns):</w:t>
            </w:r>
          </w:p>
        </w:tc>
        <w:tc>
          <w:tcPr>
            <w:tcW w:w="8545" w:type="dxa"/>
          </w:tcPr>
          <w:p w14:paraId="75249130" w14:textId="77777777" w:rsidR="006826AF" w:rsidRPr="00CC79B9" w:rsidRDefault="006826AF" w:rsidP="005E3768">
            <w:pPr>
              <w:rPr>
                <w:rFonts w:asciiTheme="minorHAnsi" w:hAnsiTheme="minorHAnsi"/>
                <w:i/>
              </w:rPr>
            </w:pPr>
            <w:r w:rsidRPr="00CC79B9">
              <w:rPr>
                <w:rFonts w:asciiTheme="minorHAnsi" w:hAnsiTheme="minorHAnsi"/>
                <w:i/>
              </w:rPr>
              <w:t xml:space="preserve">Account, </w:t>
            </w:r>
            <w:r w:rsidR="005E3768">
              <w:rPr>
                <w:rFonts w:asciiTheme="minorHAnsi" w:hAnsiTheme="minorHAnsi"/>
                <w:i/>
              </w:rPr>
              <w:t>Description, Est. Close, Potential,</w:t>
            </w:r>
            <w:r w:rsidRPr="00CC79B9">
              <w:rPr>
                <w:rFonts w:asciiTheme="minorHAnsi" w:hAnsiTheme="minorHAnsi"/>
                <w:i/>
              </w:rPr>
              <w:t xml:space="preserve"> Sta</w:t>
            </w:r>
            <w:r w:rsidR="005E3768">
              <w:rPr>
                <w:rFonts w:asciiTheme="minorHAnsi" w:hAnsiTheme="minorHAnsi"/>
                <w:i/>
              </w:rPr>
              <w:t>ge</w:t>
            </w:r>
            <w:r w:rsidRPr="00CC79B9">
              <w:rPr>
                <w:rFonts w:asciiTheme="minorHAnsi" w:hAnsiTheme="minorHAnsi"/>
                <w:i/>
              </w:rPr>
              <w:t>, Acct. Manager, Owner</w:t>
            </w:r>
          </w:p>
        </w:tc>
      </w:tr>
      <w:tr w:rsidR="006826AF" w14:paraId="0D02DAD6" w14:textId="77777777" w:rsidTr="00D67330">
        <w:tc>
          <w:tcPr>
            <w:tcW w:w="2245" w:type="dxa"/>
          </w:tcPr>
          <w:p w14:paraId="16310606" w14:textId="77777777" w:rsidR="006826AF" w:rsidRDefault="006826AF" w:rsidP="00D67330">
            <w:pPr>
              <w:rPr>
                <w:rFonts w:asciiTheme="minorHAnsi" w:hAnsiTheme="minorHAnsi"/>
              </w:rPr>
            </w:pPr>
            <w:r>
              <w:rPr>
                <w:rFonts w:asciiTheme="minorHAnsi" w:hAnsiTheme="minorHAnsi"/>
              </w:rPr>
              <w:t>Sorting:</w:t>
            </w:r>
          </w:p>
        </w:tc>
        <w:tc>
          <w:tcPr>
            <w:tcW w:w="8545" w:type="dxa"/>
          </w:tcPr>
          <w:p w14:paraId="71C0D045" w14:textId="77777777" w:rsidR="006826AF" w:rsidRPr="00CC79B9" w:rsidRDefault="006826AF" w:rsidP="00D67330">
            <w:pPr>
              <w:rPr>
                <w:rFonts w:asciiTheme="minorHAnsi" w:hAnsiTheme="minorHAnsi"/>
                <w:i/>
              </w:rPr>
            </w:pPr>
            <w:r w:rsidRPr="00CC79B9">
              <w:rPr>
                <w:rFonts w:asciiTheme="minorHAnsi" w:hAnsiTheme="minorHAnsi"/>
                <w:i/>
              </w:rPr>
              <w:t>Account Descending</w:t>
            </w:r>
          </w:p>
        </w:tc>
      </w:tr>
    </w:tbl>
    <w:p w14:paraId="4191E948" w14:textId="42AA6357" w:rsidR="006826AF" w:rsidRPr="008F2037" w:rsidRDefault="006826AF" w:rsidP="006826AF">
      <w:pPr>
        <w:rPr>
          <w:rFonts w:asciiTheme="minorHAnsi" w:hAnsiTheme="minorHAnsi"/>
        </w:rPr>
      </w:pPr>
    </w:p>
    <w:p w14:paraId="1DB1CFA8" w14:textId="2723DF49" w:rsidR="008F2037" w:rsidRPr="008F2037" w:rsidRDefault="008F2037" w:rsidP="006826AF">
      <w:pPr>
        <w:rPr>
          <w:rFonts w:asciiTheme="minorHAnsi" w:hAnsiTheme="minorHAnsi"/>
        </w:rPr>
      </w:pPr>
      <w:r w:rsidRPr="008F2037">
        <w:rPr>
          <w:rFonts w:asciiTheme="minorHAnsi" w:hAnsiTheme="minorHAnsi"/>
        </w:rPr>
        <w:t>DoD SUP suggested Group layout:</w:t>
      </w:r>
    </w:p>
    <w:p w14:paraId="0D23BC70" w14:textId="5670360E" w:rsidR="008F2037" w:rsidRPr="008F2037" w:rsidRDefault="008F2037" w:rsidP="006826AF">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8F2037" w14:paraId="09CC8505" w14:textId="77777777" w:rsidTr="008F2037">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F4A03" w14:textId="77777777" w:rsidR="008F2037" w:rsidRDefault="008F2037">
            <w:pPr>
              <w:rPr>
                <w:rFonts w:asciiTheme="minorHAnsi" w:hAnsiTheme="minorHAnsi"/>
              </w:rPr>
            </w:pPr>
            <w:r>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723FD" w14:textId="77777777" w:rsidR="008F2037" w:rsidRDefault="008F2037">
            <w:pPr>
              <w:rPr>
                <w:rFonts w:asciiTheme="minorHAnsi" w:hAnsiTheme="minorHAnsi"/>
                <w:i/>
              </w:rPr>
            </w:pPr>
            <w:r>
              <w:rPr>
                <w:rFonts w:asciiTheme="minorHAnsi" w:hAnsiTheme="minorHAnsi"/>
                <w:i/>
              </w:rPr>
              <w:t>Sample</w:t>
            </w:r>
          </w:p>
        </w:tc>
      </w:tr>
      <w:tr w:rsidR="008F2037" w14:paraId="37288D21" w14:textId="77777777" w:rsidTr="008F2037">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7B7B5" w14:textId="77777777" w:rsidR="008F2037" w:rsidRDefault="008F2037">
            <w:pPr>
              <w:rPr>
                <w:rFonts w:asciiTheme="minorHAnsi" w:hAnsiTheme="minorHAnsi"/>
              </w:rPr>
            </w:pPr>
            <w:r>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F58A5" w14:textId="77777777" w:rsidR="008F2037" w:rsidRDefault="008F2037">
            <w:pPr>
              <w:rPr>
                <w:rFonts w:asciiTheme="minorHAnsi" w:hAnsiTheme="minorHAnsi"/>
                <w:i/>
              </w:rPr>
            </w:pPr>
            <w:r>
              <w:rPr>
                <w:rFonts w:asciiTheme="minorHAnsi" w:hAnsiTheme="minorHAnsi"/>
                <w:i/>
              </w:rPr>
              <w:t>Top Opportunities</w:t>
            </w:r>
          </w:p>
        </w:tc>
      </w:tr>
      <w:tr w:rsidR="008F2037" w14:paraId="6861DA27" w14:textId="77777777" w:rsidTr="008F2037">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BB0700" w14:textId="77777777" w:rsidR="008F2037" w:rsidRDefault="008F2037">
            <w:pPr>
              <w:rPr>
                <w:rFonts w:asciiTheme="minorHAnsi" w:hAnsiTheme="minorHAnsi"/>
              </w:rPr>
            </w:pPr>
            <w:r>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866F1" w14:textId="77777777" w:rsidR="008F2037" w:rsidRDefault="008F2037">
            <w:pPr>
              <w:rPr>
                <w:rFonts w:asciiTheme="minorHAnsi" w:hAnsiTheme="minorHAnsi"/>
                <w:i/>
              </w:rPr>
            </w:pPr>
            <w:r>
              <w:rPr>
                <w:rFonts w:asciiTheme="minorHAnsi" w:hAnsiTheme="minorHAnsi"/>
                <w:i/>
              </w:rPr>
              <w:t>Probability = 100</w:t>
            </w:r>
          </w:p>
        </w:tc>
      </w:tr>
      <w:tr w:rsidR="008F2037" w14:paraId="26B8B18F" w14:textId="77777777" w:rsidTr="008F2037">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B09A0" w14:textId="77777777" w:rsidR="008F2037" w:rsidRDefault="008F2037">
            <w:pPr>
              <w:rPr>
                <w:rFonts w:asciiTheme="minorHAnsi" w:hAnsiTheme="minorHAnsi"/>
              </w:rPr>
            </w:pPr>
            <w:r>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CF17B" w14:textId="77777777" w:rsidR="008F2037" w:rsidRDefault="008F2037">
            <w:pPr>
              <w:rPr>
                <w:rFonts w:asciiTheme="minorHAnsi" w:hAnsiTheme="minorHAnsi"/>
                <w:i/>
              </w:rPr>
            </w:pPr>
            <w:r>
              <w:rPr>
                <w:rFonts w:asciiTheme="minorHAnsi" w:hAnsiTheme="minorHAnsi"/>
                <w:i/>
              </w:rPr>
              <w:t>Account, Description, Est. Close, Potential, Probability, Stage, (Acct. Manager - remove if we need to save real-estate /by default will be the Department Director/Supervisor), Owner</w:t>
            </w:r>
          </w:p>
        </w:tc>
      </w:tr>
      <w:tr w:rsidR="008F2037" w14:paraId="14F5B5E4" w14:textId="77777777" w:rsidTr="008F2037">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0856E" w14:textId="77777777" w:rsidR="008F2037" w:rsidRDefault="008F2037">
            <w:pPr>
              <w:rPr>
                <w:rFonts w:asciiTheme="minorHAnsi" w:hAnsiTheme="minorHAnsi"/>
              </w:rPr>
            </w:pPr>
            <w:r>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B9591" w14:textId="77777777" w:rsidR="008F2037" w:rsidRDefault="008F2037">
            <w:pPr>
              <w:rPr>
                <w:rFonts w:asciiTheme="minorHAnsi" w:hAnsiTheme="minorHAnsi"/>
                <w:i/>
              </w:rPr>
            </w:pPr>
            <w:r>
              <w:rPr>
                <w:rFonts w:asciiTheme="minorHAnsi" w:hAnsiTheme="minorHAnsi"/>
                <w:i/>
              </w:rPr>
              <w:t>Account Descending</w:t>
            </w:r>
          </w:p>
        </w:tc>
      </w:tr>
    </w:tbl>
    <w:p w14:paraId="29D68CCE" w14:textId="77777777" w:rsidR="008F2037" w:rsidRPr="00CD6E09" w:rsidRDefault="008F2037" w:rsidP="006826AF"/>
    <w:p w14:paraId="0093102F" w14:textId="77777777" w:rsidR="00D065AD" w:rsidRPr="009B751F" w:rsidRDefault="00D065AD" w:rsidP="009B751F">
      <w:pPr>
        <w:pStyle w:val="Heading3"/>
      </w:pPr>
      <w:bookmarkStart w:id="235" w:name="_Toc505347451"/>
      <w:r w:rsidRPr="009B751F">
        <w:t>Sales Processes</w:t>
      </w:r>
      <w:bookmarkEnd w:id="235"/>
    </w:p>
    <w:p w14:paraId="69316EF3" w14:textId="77777777" w:rsidR="00B75EF9" w:rsidRPr="001E3424" w:rsidRDefault="00B75EF9" w:rsidP="00B75EF9">
      <w:pPr>
        <w:rPr>
          <w:rFonts w:asciiTheme="minorHAnsi" w:hAnsiTheme="minorHAnsi"/>
        </w:rPr>
      </w:pPr>
    </w:p>
    <w:p w14:paraId="4FE3C8F1" w14:textId="2FDDBD38" w:rsidR="00E86DB4" w:rsidRDefault="00ED5018" w:rsidP="00D065AD">
      <w:pPr>
        <w:rPr>
          <w:rFonts w:asciiTheme="minorHAnsi" w:hAnsiTheme="minorHAnsi"/>
        </w:rPr>
      </w:pPr>
      <w:r>
        <w:rPr>
          <w:rFonts w:asciiTheme="minorHAnsi" w:hAnsiTheme="minorHAnsi"/>
        </w:rPr>
        <w:t>Many different Sales Processes can be defined in the CRM system, and subsequently selected for any give</w:t>
      </w:r>
      <w:r w:rsidR="00406C79">
        <w:rPr>
          <w:rFonts w:asciiTheme="minorHAnsi" w:hAnsiTheme="minorHAnsi"/>
        </w:rPr>
        <w:t>n</w:t>
      </w:r>
      <w:r>
        <w:rPr>
          <w:rFonts w:asciiTheme="minorHAnsi" w:hAnsiTheme="minorHAnsi"/>
        </w:rPr>
        <w:t xml:space="preserve"> op</w:t>
      </w:r>
      <w:r w:rsidR="00311FCF">
        <w:rPr>
          <w:rFonts w:asciiTheme="minorHAnsi" w:hAnsiTheme="minorHAnsi"/>
        </w:rPr>
        <w:t>p</w:t>
      </w:r>
      <w:r>
        <w:rPr>
          <w:rFonts w:asciiTheme="minorHAnsi" w:hAnsiTheme="minorHAnsi"/>
        </w:rPr>
        <w:t xml:space="preserve">ortunity. </w:t>
      </w:r>
      <w:r w:rsidR="003B2921">
        <w:rPr>
          <w:rFonts w:asciiTheme="minorHAnsi" w:hAnsiTheme="minorHAnsi"/>
        </w:rPr>
        <w:t>The Step Name is systematically limited to 64 characters, additional characters will be truncated.</w:t>
      </w:r>
    </w:p>
    <w:p w14:paraId="61B01303" w14:textId="77777777" w:rsidR="00E86DB4" w:rsidRDefault="00E86DB4" w:rsidP="00D065AD">
      <w:pPr>
        <w:rPr>
          <w:rFonts w:asciiTheme="minorHAnsi" w:hAnsiTheme="minorHAnsi"/>
        </w:rPr>
      </w:pPr>
    </w:p>
    <w:p w14:paraId="4E53DDF3" w14:textId="3C660650" w:rsidR="00ED5018" w:rsidRDefault="00ED5018" w:rsidP="00D065AD">
      <w:pPr>
        <w:rPr>
          <w:rFonts w:asciiTheme="minorHAnsi" w:hAnsiTheme="minorHAnsi"/>
        </w:rPr>
      </w:pPr>
      <w:r>
        <w:rPr>
          <w:rFonts w:asciiTheme="minorHAnsi" w:hAnsiTheme="minorHAnsi"/>
        </w:rPr>
        <w:t xml:space="preserve">Some </w:t>
      </w:r>
      <w:r w:rsidR="00E86DB4">
        <w:rPr>
          <w:rFonts w:asciiTheme="minorHAnsi" w:hAnsiTheme="minorHAnsi"/>
        </w:rPr>
        <w:t xml:space="preserve">Sales Process </w:t>
      </w:r>
      <w:r>
        <w:rPr>
          <w:rFonts w:asciiTheme="minorHAnsi" w:hAnsiTheme="minorHAnsi"/>
        </w:rPr>
        <w:t>Actions will automatically trigger the Activity window to appear to facilitate successful completion of the Step. For example, if a Step is established with an Action = Phone Call or Meeting</w:t>
      </w:r>
      <w:r w:rsidR="00E86DB4">
        <w:rPr>
          <w:rFonts w:asciiTheme="minorHAnsi" w:hAnsiTheme="minorHAnsi"/>
        </w:rPr>
        <w:t xml:space="preserve"> or </w:t>
      </w:r>
      <w:proofErr w:type="spellStart"/>
      <w:r w:rsidR="00E86DB4">
        <w:rPr>
          <w:rFonts w:asciiTheme="minorHAnsi" w:hAnsiTheme="minorHAnsi"/>
        </w:rPr>
        <w:t>ToDo</w:t>
      </w:r>
      <w:proofErr w:type="spellEnd"/>
      <w:r>
        <w:rPr>
          <w:rFonts w:asciiTheme="minorHAnsi" w:hAnsiTheme="minorHAnsi"/>
        </w:rPr>
        <w:t xml:space="preserve">, </w:t>
      </w:r>
      <w:r w:rsidR="002971F0">
        <w:rPr>
          <w:rFonts w:asciiTheme="minorHAnsi" w:hAnsiTheme="minorHAnsi"/>
        </w:rPr>
        <w:t xml:space="preserve">when the user clicks on the Step, </w:t>
      </w:r>
      <w:r w:rsidR="00E86DB4">
        <w:rPr>
          <w:rFonts w:asciiTheme="minorHAnsi" w:hAnsiTheme="minorHAnsi"/>
        </w:rPr>
        <w:t xml:space="preserve">a Create Activity window will pop up so the user can immediately </w:t>
      </w:r>
      <w:r w:rsidR="002971F0">
        <w:rPr>
          <w:rFonts w:asciiTheme="minorHAnsi" w:hAnsiTheme="minorHAnsi"/>
        </w:rPr>
        <w:t>take action.</w:t>
      </w:r>
    </w:p>
    <w:p w14:paraId="310CF1A5" w14:textId="64055BA7" w:rsidR="002971F0" w:rsidRDefault="002971F0" w:rsidP="00D065AD">
      <w:pPr>
        <w:rPr>
          <w:rFonts w:asciiTheme="minorHAnsi" w:hAnsiTheme="minorHAnsi"/>
        </w:rPr>
      </w:pPr>
    </w:p>
    <w:p w14:paraId="3C9A120D" w14:textId="5E41AA32" w:rsidR="002971F0" w:rsidRDefault="002971F0" w:rsidP="00D065AD">
      <w:pPr>
        <w:rPr>
          <w:rFonts w:asciiTheme="minorHAnsi" w:hAnsiTheme="minorHAnsi"/>
        </w:rPr>
      </w:pPr>
      <w:r>
        <w:rPr>
          <w:rFonts w:asciiTheme="minorHAnsi" w:hAnsiTheme="minorHAnsi"/>
        </w:rPr>
        <w:t>Additionally, various fields can be defaulted into the Activity popup, based upon the setup of the Sales Process Step.</w:t>
      </w:r>
    </w:p>
    <w:p w14:paraId="182B2E03" w14:textId="384CDE65" w:rsidR="002971F0" w:rsidRDefault="002971F0" w:rsidP="00D065AD">
      <w:pPr>
        <w:rPr>
          <w:rFonts w:asciiTheme="minorHAnsi" w:hAnsiTheme="minorHAnsi"/>
        </w:rPr>
      </w:pPr>
    </w:p>
    <w:p w14:paraId="77FCA72C" w14:textId="23B4AE3B" w:rsidR="002971F0" w:rsidRDefault="002971F0" w:rsidP="00D065AD">
      <w:pPr>
        <w:rPr>
          <w:rFonts w:asciiTheme="minorHAnsi" w:hAnsiTheme="minorHAnsi"/>
        </w:rPr>
      </w:pPr>
      <w:r>
        <w:rPr>
          <w:rFonts w:asciiTheme="minorHAnsi" w:hAnsiTheme="minorHAnsi"/>
        </w:rPr>
        <w:t>These are the available Action</w:t>
      </w:r>
      <w:r w:rsidR="009507CD">
        <w:rPr>
          <w:rFonts w:asciiTheme="minorHAnsi" w:hAnsiTheme="minorHAnsi"/>
        </w:rPr>
        <w:t xml:space="preserve"> values:</w:t>
      </w:r>
    </w:p>
    <w:p w14:paraId="658CCD1F" w14:textId="66EE7BA6" w:rsidR="009507CD" w:rsidRPr="004C206E" w:rsidRDefault="004C206E" w:rsidP="00D01D0C">
      <w:pPr>
        <w:pStyle w:val="ListParagraph"/>
        <w:numPr>
          <w:ilvl w:val="0"/>
          <w:numId w:val="15"/>
        </w:numPr>
        <w:rPr>
          <w:rFonts w:asciiTheme="minorHAnsi" w:hAnsiTheme="minorHAnsi"/>
        </w:rPr>
      </w:pPr>
      <w:r w:rsidRPr="004C206E">
        <w:rPr>
          <w:rFonts w:asciiTheme="minorHAnsi" w:hAnsiTheme="minorHAnsi"/>
        </w:rPr>
        <w:t>None</w:t>
      </w:r>
    </w:p>
    <w:p w14:paraId="464846F8" w14:textId="77777777"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Basic Script</w:t>
      </w:r>
    </w:p>
    <w:p w14:paraId="0A46466A" w14:textId="77777777"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Contract Process</w:t>
      </w:r>
    </w:p>
    <w:p w14:paraId="1C9F9119" w14:textId="23D700CC"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Literature Request</w:t>
      </w:r>
    </w:p>
    <w:p w14:paraId="660A871D" w14:textId="3327E597"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Mail Merge</w:t>
      </w:r>
    </w:p>
    <w:p w14:paraId="11A600D5" w14:textId="77777777"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Meeting</w:t>
      </w:r>
    </w:p>
    <w:p w14:paraId="4D4D3262" w14:textId="64AB1087"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Phone Call</w:t>
      </w:r>
    </w:p>
    <w:p w14:paraId="5AB5CCD0" w14:textId="1A293C9C" w:rsidR="004C206E" w:rsidRPr="004C206E" w:rsidRDefault="004C206E" w:rsidP="00D01D0C">
      <w:pPr>
        <w:pStyle w:val="ListParagraph"/>
        <w:numPr>
          <w:ilvl w:val="0"/>
          <w:numId w:val="15"/>
        </w:numPr>
        <w:rPr>
          <w:rFonts w:asciiTheme="minorHAnsi" w:hAnsiTheme="minorHAnsi"/>
        </w:rPr>
      </w:pPr>
      <w:r w:rsidRPr="004C206E">
        <w:rPr>
          <w:rFonts w:asciiTheme="minorHAnsi" w:hAnsiTheme="minorHAnsi"/>
        </w:rPr>
        <w:t>To-Do</w:t>
      </w:r>
    </w:p>
    <w:p w14:paraId="2B301E65" w14:textId="767AAE98" w:rsidR="00ED5018" w:rsidRDefault="00ED5018" w:rsidP="00D065AD">
      <w:pPr>
        <w:rPr>
          <w:rFonts w:asciiTheme="minorHAnsi" w:hAnsiTheme="minorHAnsi"/>
        </w:rPr>
      </w:pPr>
    </w:p>
    <w:p w14:paraId="1995F13B" w14:textId="77777777" w:rsidR="00E7043A" w:rsidRDefault="00E7043A" w:rsidP="00E7043A">
      <w:pPr>
        <w:rPr>
          <w:rFonts w:asciiTheme="minorHAnsi" w:hAnsiTheme="minorHAnsi"/>
        </w:rPr>
      </w:pPr>
    </w:p>
    <w:p w14:paraId="28542E51" w14:textId="46C36F51" w:rsidR="00E7043A" w:rsidRPr="00ED5018" w:rsidRDefault="00E7043A" w:rsidP="00E7043A">
      <w:pPr>
        <w:rPr>
          <w:rFonts w:asciiTheme="minorHAnsi" w:hAnsiTheme="minorHAnsi"/>
          <w:b/>
        </w:rPr>
      </w:pPr>
      <w:r w:rsidRPr="00ED5018">
        <w:rPr>
          <w:rFonts w:asciiTheme="minorHAnsi" w:hAnsiTheme="minorHAnsi"/>
          <w:b/>
        </w:rPr>
        <w:t xml:space="preserve">Sales Process Name: </w:t>
      </w:r>
      <w:r>
        <w:rPr>
          <w:rFonts w:asciiTheme="minorHAnsi" w:hAnsiTheme="minorHAnsi"/>
          <w:b/>
        </w:rPr>
        <w:t>Discovery</w:t>
      </w:r>
    </w:p>
    <w:p w14:paraId="408190A6" w14:textId="701BD095" w:rsidR="00E7043A" w:rsidRDefault="00E7043A" w:rsidP="00E7043A">
      <w:pPr>
        <w:rPr>
          <w:rFonts w:asciiTheme="minorHAnsi" w:hAnsiTheme="minorHAnsi"/>
        </w:rPr>
      </w:pPr>
    </w:p>
    <w:tbl>
      <w:tblPr>
        <w:tblW w:w="8237" w:type="dxa"/>
        <w:tblLook w:val="04A0" w:firstRow="1" w:lastRow="0" w:firstColumn="1" w:lastColumn="0" w:noHBand="0" w:noVBand="1"/>
      </w:tblPr>
      <w:tblGrid>
        <w:gridCol w:w="895"/>
        <w:gridCol w:w="4465"/>
        <w:gridCol w:w="1217"/>
        <w:gridCol w:w="1660"/>
      </w:tblGrid>
      <w:tr w:rsidR="0047688A" w:rsidRPr="00D065AD" w14:paraId="4E741106" w14:textId="77777777" w:rsidTr="0047688A">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59CB2"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Stage</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54A90F5C"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Stage Name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74BF2D30"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Probability</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5357270"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Days to close</w:t>
            </w:r>
          </w:p>
        </w:tc>
      </w:tr>
      <w:tr w:rsidR="0047688A" w:rsidRPr="00406C79" w14:paraId="7AB86071" w14:textId="77777777" w:rsidTr="0047688A">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DE0F4"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1</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706BDF4F"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Expert Advice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7562BE66"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50%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82F540D" w14:textId="77777777" w:rsidR="0047688A" w:rsidRPr="00406C79" w:rsidRDefault="0047688A" w:rsidP="0047688A">
            <w:pPr>
              <w:rPr>
                <w:rFonts w:ascii="Calibri" w:hAnsi="Calibri"/>
                <w:bCs/>
                <w:color w:val="000000"/>
                <w:sz w:val="22"/>
                <w:szCs w:val="22"/>
                <w:lang w:eastAsia="en-US"/>
              </w:rPr>
            </w:pPr>
          </w:p>
        </w:tc>
      </w:tr>
      <w:tr w:rsidR="0047688A" w:rsidRPr="00406C79" w14:paraId="225069E5" w14:textId="77777777" w:rsidTr="0047688A">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58DA92"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2</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01C5CEE9"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SkillUp</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1C9F7925"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50%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CF73246" w14:textId="77777777" w:rsidR="0047688A" w:rsidRPr="00406C79" w:rsidRDefault="0047688A" w:rsidP="0047688A">
            <w:pPr>
              <w:rPr>
                <w:rFonts w:ascii="Calibri" w:hAnsi="Calibri"/>
                <w:bCs/>
                <w:color w:val="000000"/>
                <w:sz w:val="22"/>
                <w:szCs w:val="22"/>
                <w:lang w:eastAsia="en-US"/>
              </w:rPr>
            </w:pPr>
          </w:p>
        </w:tc>
      </w:tr>
      <w:tr w:rsidR="0047688A" w:rsidRPr="00406C79" w14:paraId="69893B5E" w14:textId="77777777" w:rsidTr="0047688A">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B2E18"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3</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1C23EF2A"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Other Business Needs</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299AEAB0"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72A36E8" w14:textId="77777777" w:rsidR="0047688A" w:rsidRPr="00406C79" w:rsidRDefault="0047688A" w:rsidP="0047688A">
            <w:pPr>
              <w:rPr>
                <w:rFonts w:ascii="Calibri" w:hAnsi="Calibri"/>
                <w:bCs/>
                <w:color w:val="000000"/>
                <w:sz w:val="22"/>
                <w:szCs w:val="22"/>
                <w:lang w:eastAsia="en-US"/>
              </w:rPr>
            </w:pPr>
          </w:p>
        </w:tc>
      </w:tr>
    </w:tbl>
    <w:p w14:paraId="761DE6F3" w14:textId="15AB915A" w:rsidR="0047688A" w:rsidRDefault="0047688A" w:rsidP="00E7043A">
      <w:pPr>
        <w:rPr>
          <w:rFonts w:asciiTheme="minorHAnsi" w:hAnsiTheme="minorHAnsi"/>
        </w:rPr>
      </w:pPr>
    </w:p>
    <w:tbl>
      <w:tblPr>
        <w:tblW w:w="9717" w:type="dxa"/>
        <w:tblLook w:val="04A0" w:firstRow="1" w:lastRow="0" w:firstColumn="1" w:lastColumn="0" w:noHBand="0" w:noVBand="1"/>
      </w:tblPr>
      <w:tblGrid>
        <w:gridCol w:w="2065"/>
        <w:gridCol w:w="3780"/>
        <w:gridCol w:w="1622"/>
        <w:gridCol w:w="1146"/>
        <w:gridCol w:w="1104"/>
      </w:tblGrid>
      <w:tr w:rsidR="0047688A" w:rsidRPr="00D065AD" w14:paraId="247140FA"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B696B"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Stage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53B7F427"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Step</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531E648B"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Action</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5004034F"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R</w:t>
            </w:r>
            <w:r>
              <w:rPr>
                <w:rFonts w:ascii="Calibri" w:hAnsi="Calibri"/>
                <w:b/>
                <w:bCs/>
                <w:color w:val="000000"/>
                <w:sz w:val="22"/>
                <w:szCs w:val="22"/>
                <w:lang w:eastAsia="en-US"/>
              </w:rPr>
              <w:t>equired</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14:paraId="44FFCD3C" w14:textId="77777777" w:rsidR="0047688A" w:rsidRPr="00D065AD" w:rsidRDefault="0047688A" w:rsidP="0047688A">
            <w:pPr>
              <w:rPr>
                <w:rFonts w:ascii="Calibri" w:hAnsi="Calibri"/>
                <w:b/>
                <w:bCs/>
                <w:color w:val="000000"/>
                <w:sz w:val="22"/>
                <w:szCs w:val="22"/>
                <w:lang w:eastAsia="en-US"/>
              </w:rPr>
            </w:pPr>
            <w:r w:rsidRPr="00D065AD">
              <w:rPr>
                <w:rFonts w:ascii="Calibri" w:hAnsi="Calibri"/>
                <w:b/>
                <w:bCs/>
                <w:color w:val="000000"/>
                <w:sz w:val="22"/>
                <w:szCs w:val="22"/>
                <w:lang w:eastAsia="en-US"/>
              </w:rPr>
              <w:t>Order</w:t>
            </w:r>
          </w:p>
        </w:tc>
      </w:tr>
      <w:tr w:rsidR="0047688A" w:rsidRPr="00406C79" w14:paraId="076FC1A6"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27D689EB" w14:textId="77777777" w:rsidR="0047688A" w:rsidRPr="00406C79" w:rsidRDefault="0047688A" w:rsidP="0047688A">
            <w:pPr>
              <w:rPr>
                <w:rFonts w:ascii="Calibri" w:hAnsi="Calibri"/>
                <w:bCs/>
                <w:color w:val="000000"/>
                <w:sz w:val="22"/>
                <w:szCs w:val="22"/>
                <w:lang w:eastAsia="en-US"/>
              </w:rPr>
            </w:pPr>
            <w:r w:rsidRPr="0024328F">
              <w:rPr>
                <w:rFonts w:ascii="Calibri" w:hAnsi="Calibri"/>
                <w:bCs/>
                <w:color w:val="000000"/>
                <w:sz w:val="22"/>
                <w:szCs w:val="22"/>
                <w:lang w:eastAsia="en-US"/>
              </w:rPr>
              <w:t>Expert Advice</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C75C0B4" w14:textId="1BB13CC0"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Complet</w:t>
            </w:r>
            <w:r w:rsidR="003B2921">
              <w:rPr>
                <w:rFonts w:ascii="Calibri" w:hAnsi="Calibri"/>
                <w:color w:val="000000"/>
                <w:sz w:val="22"/>
                <w:szCs w:val="22"/>
              </w:rPr>
              <w:t>e Workforce Needs Questionnaire</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7C6EAC67"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3CD8E4BA"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7CB9068"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1</w:t>
            </w:r>
          </w:p>
        </w:tc>
      </w:tr>
      <w:tr w:rsidR="0047688A" w:rsidRPr="00406C79" w14:paraId="6E3932F1"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6564A4F1"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SkillUp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1188EC3"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SkillUp Technical</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0629A72F"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06FF6F79"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0642DAE"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2</w:t>
            </w:r>
          </w:p>
        </w:tc>
      </w:tr>
      <w:tr w:rsidR="0047688A" w:rsidRPr="00406C79" w14:paraId="260BDF80"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23643360"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SkillUp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613AC09"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 xml:space="preserve">SkillUp Foundational </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4BBBBE05"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7C759D1B"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719061A"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3</w:t>
            </w:r>
          </w:p>
        </w:tc>
      </w:tr>
      <w:tr w:rsidR="0047688A" w:rsidRPr="00406C79" w14:paraId="0FCB67F5"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3089F2FD"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Other Business Needs</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73BA44F"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Capital</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061B40B9"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5E8E9A66"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FC626CE"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4</w:t>
            </w:r>
          </w:p>
        </w:tc>
      </w:tr>
      <w:tr w:rsidR="0047688A" w:rsidRPr="00406C79" w14:paraId="48C7DFAF"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095FE18C"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Other Business Needs</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E5C6C89"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Talent</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7ABC91D7"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2F33EFA6"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67D8799"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5</w:t>
            </w:r>
          </w:p>
        </w:tc>
      </w:tr>
      <w:tr w:rsidR="0047688A" w:rsidRPr="00406C79" w14:paraId="1DC33022"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36DD1404"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lastRenderedPageBreak/>
              <w:t>Other Business Needs</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A55B651"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General Business Needs</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25402B9A"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29D5752F" w14:textId="77777777" w:rsidR="0047688A" w:rsidRPr="00406C79" w:rsidRDefault="0047688A" w:rsidP="0047688A">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CFD556D" w14:textId="77777777" w:rsidR="0047688A" w:rsidRPr="00406C79" w:rsidRDefault="0047688A" w:rsidP="0047688A">
            <w:pPr>
              <w:rPr>
                <w:rFonts w:ascii="Calibri" w:hAnsi="Calibri"/>
                <w:bCs/>
                <w:color w:val="000000"/>
                <w:sz w:val="22"/>
                <w:szCs w:val="22"/>
                <w:lang w:eastAsia="en-US"/>
              </w:rPr>
            </w:pPr>
            <w:r>
              <w:rPr>
                <w:rFonts w:ascii="Calibri" w:hAnsi="Calibri"/>
                <w:bCs/>
                <w:color w:val="000000"/>
                <w:sz w:val="22"/>
                <w:szCs w:val="22"/>
                <w:lang w:eastAsia="en-US"/>
              </w:rPr>
              <w:t>6</w:t>
            </w:r>
          </w:p>
        </w:tc>
      </w:tr>
      <w:tr w:rsidR="0047688A" w:rsidRPr="00406C79" w14:paraId="4B80AA55" w14:textId="77777777" w:rsidTr="0047688A">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641A53CD"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Other Business Needs</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10DDC4D" w14:textId="77777777" w:rsidR="0047688A" w:rsidRDefault="0047688A" w:rsidP="0047688A">
            <w:pPr>
              <w:rPr>
                <w:rFonts w:ascii="Calibri" w:hAnsi="Calibri"/>
                <w:color w:val="000000"/>
                <w:sz w:val="22"/>
                <w:szCs w:val="22"/>
              </w:rPr>
            </w:pPr>
            <w:r>
              <w:rPr>
                <w:rFonts w:ascii="Calibri" w:hAnsi="Calibri"/>
                <w:color w:val="000000"/>
                <w:sz w:val="22"/>
                <w:szCs w:val="22"/>
              </w:rPr>
              <w:t>Real Estate Sites</w:t>
            </w:r>
          </w:p>
        </w:tc>
        <w:tc>
          <w:tcPr>
            <w:tcW w:w="1622" w:type="dxa"/>
            <w:tcBorders>
              <w:top w:val="single" w:sz="4" w:space="0" w:color="auto"/>
              <w:left w:val="nil"/>
              <w:bottom w:val="single" w:sz="4" w:space="0" w:color="auto"/>
              <w:right w:val="single" w:sz="4" w:space="0" w:color="auto"/>
            </w:tcBorders>
            <w:shd w:val="clear" w:color="auto" w:fill="auto"/>
            <w:noWrap/>
            <w:vAlign w:val="center"/>
          </w:tcPr>
          <w:p w14:paraId="6BC96756" w14:textId="77777777" w:rsidR="0047688A" w:rsidRDefault="0047688A" w:rsidP="0047688A">
            <w:pPr>
              <w:rPr>
                <w:rFonts w:ascii="Calibri" w:hAnsi="Calibri"/>
                <w:color w:val="000000"/>
                <w:sz w:val="22"/>
                <w:szCs w:val="22"/>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288E47A1" w14:textId="77777777" w:rsidR="0047688A" w:rsidRDefault="0047688A" w:rsidP="0047688A">
            <w:pPr>
              <w:rPr>
                <w:rFonts w:ascii="Calibri" w:hAnsi="Calibri"/>
                <w:color w:val="000000"/>
                <w:sz w:val="22"/>
                <w:szCs w:val="22"/>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55EA8DA" w14:textId="77777777" w:rsidR="0047688A" w:rsidRDefault="0047688A" w:rsidP="0047688A">
            <w:pPr>
              <w:rPr>
                <w:rFonts w:ascii="Calibri" w:hAnsi="Calibri"/>
                <w:bCs/>
                <w:color w:val="000000"/>
                <w:sz w:val="22"/>
                <w:szCs w:val="22"/>
                <w:lang w:eastAsia="en-US"/>
              </w:rPr>
            </w:pPr>
            <w:r>
              <w:rPr>
                <w:rFonts w:ascii="Calibri" w:hAnsi="Calibri"/>
                <w:bCs/>
                <w:color w:val="000000"/>
                <w:sz w:val="22"/>
                <w:szCs w:val="22"/>
                <w:lang w:eastAsia="en-US"/>
              </w:rPr>
              <w:t>7</w:t>
            </w:r>
          </w:p>
        </w:tc>
      </w:tr>
    </w:tbl>
    <w:p w14:paraId="71F3DDEB" w14:textId="77777777" w:rsidR="0047688A" w:rsidRDefault="0047688A" w:rsidP="00E7043A">
      <w:pPr>
        <w:rPr>
          <w:rFonts w:asciiTheme="minorHAnsi" w:hAnsiTheme="minorHAnsi"/>
        </w:rPr>
      </w:pPr>
    </w:p>
    <w:p w14:paraId="78A4BFE0" w14:textId="77777777" w:rsidR="000C6BE4" w:rsidRDefault="000C6BE4" w:rsidP="00D065AD">
      <w:pPr>
        <w:rPr>
          <w:rFonts w:asciiTheme="minorHAnsi" w:hAnsiTheme="minorHAnsi"/>
        </w:rPr>
      </w:pPr>
    </w:p>
    <w:p w14:paraId="551A30C9" w14:textId="2BB459EB" w:rsidR="00904C66" w:rsidRPr="00ED5018" w:rsidRDefault="00D065AD" w:rsidP="00D065AD">
      <w:pPr>
        <w:rPr>
          <w:rFonts w:asciiTheme="minorHAnsi" w:hAnsiTheme="minorHAnsi"/>
          <w:b/>
        </w:rPr>
      </w:pPr>
      <w:r w:rsidRPr="00ED5018">
        <w:rPr>
          <w:rFonts w:asciiTheme="minorHAnsi" w:hAnsiTheme="minorHAnsi"/>
          <w:b/>
        </w:rPr>
        <w:t xml:space="preserve">Sales Process Name: </w:t>
      </w:r>
      <w:r w:rsidR="00D73D1F">
        <w:rPr>
          <w:rFonts w:asciiTheme="minorHAnsi" w:hAnsiTheme="minorHAnsi"/>
          <w:b/>
        </w:rPr>
        <w:t>SkillUp</w:t>
      </w:r>
    </w:p>
    <w:p w14:paraId="68CE62C0" w14:textId="0FF4198B" w:rsidR="00D065AD" w:rsidRDefault="00D065AD" w:rsidP="00D065AD">
      <w:pPr>
        <w:rPr>
          <w:rFonts w:asciiTheme="minorHAnsi" w:hAnsiTheme="minorHAnsi"/>
        </w:rPr>
      </w:pPr>
    </w:p>
    <w:tbl>
      <w:tblPr>
        <w:tblpPr w:leftFromText="180" w:rightFromText="180" w:vertAnchor="text" w:tblpY="1"/>
        <w:tblOverlap w:val="never"/>
        <w:tblW w:w="8237" w:type="dxa"/>
        <w:tblLook w:val="04A0" w:firstRow="1" w:lastRow="0" w:firstColumn="1" w:lastColumn="0" w:noHBand="0" w:noVBand="1"/>
      </w:tblPr>
      <w:tblGrid>
        <w:gridCol w:w="895"/>
        <w:gridCol w:w="4465"/>
        <w:gridCol w:w="1217"/>
        <w:gridCol w:w="1660"/>
      </w:tblGrid>
      <w:tr w:rsidR="001B7719" w:rsidRPr="00D065AD" w14:paraId="002DDEDC"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906F6" w14:textId="77777777" w:rsidR="001B7719" w:rsidRPr="00D065AD" w:rsidRDefault="001B7719"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Stage</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15ACFBEA" w14:textId="77777777" w:rsidR="001B7719" w:rsidRPr="00D065AD" w:rsidRDefault="001B7719"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Stage Name</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2848ECE4" w14:textId="77777777" w:rsidR="001B7719" w:rsidRPr="00D065AD" w:rsidRDefault="001B7719"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Probability</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0B4B91A" w14:textId="77777777" w:rsidR="001B7719" w:rsidRPr="00D065AD" w:rsidRDefault="001B7719"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Days to close</w:t>
            </w:r>
          </w:p>
        </w:tc>
      </w:tr>
      <w:tr w:rsidR="001B7719" w:rsidRPr="00406C79" w14:paraId="1AC1CE3F"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4B2D"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640FF276" w14:textId="77777777" w:rsidR="001B7719" w:rsidRPr="00406C79"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Commitment Letter</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52D57D7F"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33C48CD" w14:textId="77777777" w:rsidR="001B7719" w:rsidRPr="00406C79" w:rsidRDefault="001B7719" w:rsidP="003B2921">
            <w:pPr>
              <w:rPr>
                <w:rFonts w:ascii="Calibri" w:hAnsi="Calibri"/>
                <w:bCs/>
                <w:color w:val="000000"/>
                <w:sz w:val="22"/>
                <w:szCs w:val="22"/>
                <w:lang w:eastAsia="en-US"/>
              </w:rPr>
            </w:pPr>
          </w:p>
        </w:tc>
      </w:tr>
      <w:tr w:rsidR="001B7719" w:rsidRPr="00406C79" w14:paraId="1429B642"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1FE56"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2</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0556EC9B" w14:textId="77777777" w:rsidR="001B7719" w:rsidRPr="00406C79"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Scope Of Work</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72BFB519"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20%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93622A" w14:textId="77777777" w:rsidR="001B7719" w:rsidRPr="00406C79" w:rsidRDefault="001B7719" w:rsidP="003B2921">
            <w:pPr>
              <w:rPr>
                <w:rFonts w:ascii="Calibri" w:hAnsi="Calibri"/>
                <w:bCs/>
                <w:color w:val="000000"/>
                <w:sz w:val="22"/>
                <w:szCs w:val="22"/>
                <w:lang w:eastAsia="en-US"/>
              </w:rPr>
            </w:pPr>
          </w:p>
        </w:tc>
      </w:tr>
      <w:tr w:rsidR="001B7719" w:rsidRPr="00406C79" w14:paraId="0D336432"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hideMark/>
          </w:tcPr>
          <w:p w14:paraId="1F41C304"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3</w:t>
            </w:r>
          </w:p>
        </w:tc>
        <w:tc>
          <w:tcPr>
            <w:tcW w:w="4465" w:type="dxa"/>
            <w:tcBorders>
              <w:top w:val="single" w:sz="4" w:space="0" w:color="auto"/>
              <w:left w:val="nil"/>
              <w:bottom w:val="single" w:sz="4" w:space="0" w:color="auto"/>
              <w:right w:val="single" w:sz="4" w:space="0" w:color="auto"/>
            </w:tcBorders>
            <w:shd w:val="clear" w:color="auto" w:fill="auto"/>
            <w:noWrap/>
            <w:hideMark/>
          </w:tcPr>
          <w:p w14:paraId="38E33D68" w14:textId="77777777" w:rsidR="001B7719" w:rsidRPr="00406C79" w:rsidRDefault="001B7719" w:rsidP="003B2921">
            <w:pPr>
              <w:rPr>
                <w:rFonts w:ascii="Calibri" w:hAnsi="Calibri"/>
                <w:bCs/>
                <w:color w:val="000000"/>
                <w:sz w:val="22"/>
                <w:szCs w:val="22"/>
                <w:lang w:eastAsia="en-US"/>
              </w:rPr>
            </w:pPr>
            <w:r w:rsidRPr="00A87D6E">
              <w:t>Talent Needed</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00B7872B"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BC91B92" w14:textId="77777777" w:rsidR="001B7719" w:rsidRPr="00406C79" w:rsidRDefault="001B7719" w:rsidP="003B2921">
            <w:pPr>
              <w:rPr>
                <w:rFonts w:ascii="Calibri" w:hAnsi="Calibri"/>
                <w:bCs/>
                <w:color w:val="000000"/>
                <w:sz w:val="22"/>
                <w:szCs w:val="22"/>
                <w:lang w:eastAsia="en-US"/>
              </w:rPr>
            </w:pPr>
          </w:p>
        </w:tc>
      </w:tr>
      <w:tr w:rsidR="001B7719" w:rsidRPr="00406C79" w14:paraId="7FC6F370"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77AF7"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4</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595518AD"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C</w:t>
            </w:r>
            <w:r w:rsidRPr="00F8612A">
              <w:rPr>
                <w:rFonts w:ascii="Calibri" w:hAnsi="Calibri"/>
                <w:bCs/>
                <w:color w:val="000000"/>
                <w:sz w:val="22"/>
                <w:szCs w:val="22"/>
                <w:lang w:eastAsia="en-US"/>
              </w:rPr>
              <w:t>ustom Roadmap</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30A09D39"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50%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CBC52F3" w14:textId="77777777" w:rsidR="001B7719" w:rsidRPr="00406C79" w:rsidRDefault="001B7719" w:rsidP="003B2921">
            <w:pPr>
              <w:rPr>
                <w:rFonts w:ascii="Calibri" w:hAnsi="Calibri"/>
                <w:bCs/>
                <w:color w:val="000000"/>
                <w:sz w:val="22"/>
                <w:szCs w:val="22"/>
                <w:lang w:eastAsia="en-US"/>
              </w:rPr>
            </w:pPr>
          </w:p>
        </w:tc>
      </w:tr>
      <w:tr w:rsidR="001B7719" w:rsidRPr="00406C79" w14:paraId="65C9A47D"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6149D"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5</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63018780" w14:textId="77777777" w:rsidR="001B7719" w:rsidRPr="00406C79"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No Go - Training Process Management</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4CB829BE"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100%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0263B9C" w14:textId="77777777" w:rsidR="001B7719" w:rsidRPr="00406C79" w:rsidRDefault="001B7719" w:rsidP="003B2921">
            <w:pPr>
              <w:rPr>
                <w:rFonts w:ascii="Calibri" w:hAnsi="Calibri"/>
                <w:bCs/>
                <w:color w:val="000000"/>
                <w:sz w:val="22"/>
                <w:szCs w:val="22"/>
                <w:lang w:eastAsia="en-US"/>
              </w:rPr>
            </w:pPr>
          </w:p>
        </w:tc>
      </w:tr>
      <w:tr w:rsidR="001B7719" w:rsidRPr="00406C79" w14:paraId="38D0948D"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40EE"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6</w:t>
            </w:r>
          </w:p>
        </w:tc>
        <w:tc>
          <w:tcPr>
            <w:tcW w:w="4465" w:type="dxa"/>
            <w:tcBorders>
              <w:top w:val="single" w:sz="4" w:space="0" w:color="auto"/>
              <w:left w:val="nil"/>
              <w:bottom w:val="single" w:sz="4" w:space="0" w:color="auto"/>
              <w:right w:val="single" w:sz="4" w:space="0" w:color="auto"/>
            </w:tcBorders>
            <w:shd w:val="clear" w:color="auto" w:fill="auto"/>
            <w:noWrap/>
            <w:vAlign w:val="bottom"/>
            <w:hideMark/>
          </w:tcPr>
          <w:p w14:paraId="4E9FA50E" w14:textId="77777777" w:rsidR="001B7719" w:rsidRPr="00406C79"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No Go - Talent</w:t>
            </w:r>
          </w:p>
        </w:tc>
        <w:tc>
          <w:tcPr>
            <w:tcW w:w="1217" w:type="dxa"/>
            <w:tcBorders>
              <w:top w:val="single" w:sz="4" w:space="0" w:color="auto"/>
              <w:left w:val="nil"/>
              <w:bottom w:val="single" w:sz="4" w:space="0" w:color="auto"/>
              <w:right w:val="single" w:sz="4" w:space="0" w:color="auto"/>
            </w:tcBorders>
            <w:shd w:val="clear" w:color="auto" w:fill="auto"/>
            <w:noWrap/>
            <w:vAlign w:val="bottom"/>
            <w:hideMark/>
          </w:tcPr>
          <w:p w14:paraId="5D8BE592"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50%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5AF309EC" w14:textId="77777777" w:rsidR="001B7719" w:rsidRPr="00406C79" w:rsidRDefault="001B7719" w:rsidP="003B2921">
            <w:pPr>
              <w:rPr>
                <w:rFonts w:ascii="Calibri" w:hAnsi="Calibri"/>
                <w:bCs/>
                <w:color w:val="000000"/>
                <w:sz w:val="22"/>
                <w:szCs w:val="22"/>
                <w:lang w:eastAsia="en-US"/>
              </w:rPr>
            </w:pPr>
          </w:p>
        </w:tc>
      </w:tr>
      <w:tr w:rsidR="001B7719" w:rsidRPr="00406C79" w14:paraId="1098DF29"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FBBB1"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7</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0630404F"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 Talent</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041FC35C"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65%</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1965DCA" w14:textId="77777777" w:rsidR="001B7719" w:rsidRPr="00406C79" w:rsidRDefault="001B7719" w:rsidP="003B2921">
            <w:pPr>
              <w:rPr>
                <w:rFonts w:ascii="Calibri" w:hAnsi="Calibri"/>
                <w:bCs/>
                <w:color w:val="000000"/>
                <w:sz w:val="22"/>
                <w:szCs w:val="22"/>
                <w:lang w:eastAsia="en-US"/>
              </w:rPr>
            </w:pPr>
          </w:p>
        </w:tc>
      </w:tr>
      <w:tr w:rsidR="001B7719" w:rsidRPr="00406C79" w14:paraId="1CDD3999"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B5D407"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8</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0193E9DD"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 Training Process Management - 1</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227F642E"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75%</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0C330897" w14:textId="77777777" w:rsidR="001B7719" w:rsidRPr="00406C79" w:rsidRDefault="001B7719" w:rsidP="003B2921">
            <w:pPr>
              <w:rPr>
                <w:rFonts w:ascii="Calibri" w:hAnsi="Calibri"/>
                <w:bCs/>
                <w:color w:val="000000"/>
                <w:sz w:val="22"/>
                <w:szCs w:val="22"/>
                <w:lang w:eastAsia="en-US"/>
              </w:rPr>
            </w:pPr>
          </w:p>
        </w:tc>
      </w:tr>
      <w:tr w:rsidR="001B7719" w:rsidRPr="00406C79" w14:paraId="78165072"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F76F45"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9</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4874939A"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 Training Process Management - 2</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3B4F61F9"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85%</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F6E5DED" w14:textId="77777777" w:rsidR="001B7719" w:rsidRPr="00406C79" w:rsidRDefault="001B7719" w:rsidP="003B2921">
            <w:pPr>
              <w:rPr>
                <w:rFonts w:ascii="Calibri" w:hAnsi="Calibri"/>
                <w:bCs/>
                <w:color w:val="000000"/>
                <w:sz w:val="22"/>
                <w:szCs w:val="22"/>
                <w:lang w:eastAsia="en-US"/>
              </w:rPr>
            </w:pPr>
          </w:p>
        </w:tc>
      </w:tr>
      <w:tr w:rsidR="001B7719" w:rsidRPr="00406C79" w14:paraId="6CD032EE"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90F4B"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10</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5B6C56AF"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w:t>
            </w:r>
            <w:r>
              <w:rPr>
                <w:rFonts w:ascii="Calibri" w:hAnsi="Calibri"/>
                <w:bCs/>
                <w:color w:val="000000"/>
                <w:sz w:val="22"/>
                <w:szCs w:val="22"/>
                <w:lang w:eastAsia="en-US"/>
              </w:rPr>
              <w:t xml:space="preserve"> Training Process Management - 3</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66465861"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90%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3B97527" w14:textId="77777777" w:rsidR="001B7719" w:rsidRPr="00406C79" w:rsidRDefault="001B7719" w:rsidP="003B2921">
            <w:pPr>
              <w:rPr>
                <w:rFonts w:ascii="Calibri" w:hAnsi="Calibri"/>
                <w:bCs/>
                <w:color w:val="000000"/>
                <w:sz w:val="22"/>
                <w:szCs w:val="22"/>
                <w:lang w:eastAsia="en-US"/>
              </w:rPr>
            </w:pPr>
          </w:p>
        </w:tc>
      </w:tr>
      <w:tr w:rsidR="001B7719" w:rsidRPr="00406C79" w14:paraId="67D2B327"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EC588"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11</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252CA9A1"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w:t>
            </w:r>
            <w:r>
              <w:rPr>
                <w:rFonts w:ascii="Calibri" w:hAnsi="Calibri"/>
                <w:bCs/>
                <w:color w:val="000000"/>
                <w:sz w:val="22"/>
                <w:szCs w:val="22"/>
                <w:lang w:eastAsia="en-US"/>
              </w:rPr>
              <w:t xml:space="preserve"> Training Process Management - 4</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3D745A4F"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95%</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33B953DA" w14:textId="77777777" w:rsidR="001B7719" w:rsidRPr="00406C79" w:rsidRDefault="001B7719" w:rsidP="003B2921">
            <w:pPr>
              <w:rPr>
                <w:rFonts w:ascii="Calibri" w:hAnsi="Calibri"/>
                <w:bCs/>
                <w:color w:val="000000"/>
                <w:sz w:val="22"/>
                <w:szCs w:val="22"/>
                <w:lang w:eastAsia="en-US"/>
              </w:rPr>
            </w:pPr>
          </w:p>
        </w:tc>
      </w:tr>
      <w:tr w:rsidR="001B7719" w:rsidRPr="00406C79" w14:paraId="46CCA973" w14:textId="77777777" w:rsidTr="003B2921">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FBAA8" w14:textId="77777777" w:rsidR="001B771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12</w:t>
            </w:r>
          </w:p>
        </w:tc>
        <w:tc>
          <w:tcPr>
            <w:tcW w:w="4465" w:type="dxa"/>
            <w:tcBorders>
              <w:top w:val="single" w:sz="4" w:space="0" w:color="auto"/>
              <w:left w:val="nil"/>
              <w:bottom w:val="single" w:sz="4" w:space="0" w:color="auto"/>
              <w:right w:val="single" w:sz="4" w:space="0" w:color="auto"/>
            </w:tcBorders>
            <w:shd w:val="clear" w:color="auto" w:fill="auto"/>
            <w:noWrap/>
            <w:vAlign w:val="bottom"/>
          </w:tcPr>
          <w:p w14:paraId="5718908D" w14:textId="77777777" w:rsidR="001B7719" w:rsidRPr="00F8612A" w:rsidRDefault="001B7719" w:rsidP="003B2921">
            <w:pPr>
              <w:rPr>
                <w:rFonts w:ascii="Calibri" w:hAnsi="Calibri"/>
                <w:bCs/>
                <w:color w:val="000000"/>
                <w:sz w:val="22"/>
                <w:szCs w:val="22"/>
                <w:lang w:eastAsia="en-US"/>
              </w:rPr>
            </w:pPr>
            <w:r w:rsidRPr="00F8612A">
              <w:rPr>
                <w:rFonts w:ascii="Calibri" w:hAnsi="Calibri"/>
                <w:bCs/>
                <w:color w:val="000000"/>
                <w:sz w:val="22"/>
                <w:szCs w:val="22"/>
                <w:lang w:eastAsia="en-US"/>
              </w:rPr>
              <w:t>Go -</w:t>
            </w:r>
            <w:r>
              <w:rPr>
                <w:rFonts w:ascii="Calibri" w:hAnsi="Calibri"/>
                <w:bCs/>
                <w:color w:val="000000"/>
                <w:sz w:val="22"/>
                <w:szCs w:val="22"/>
                <w:lang w:eastAsia="en-US"/>
              </w:rPr>
              <w:t xml:space="preserve"> Training Process Management - 5</w:t>
            </w:r>
          </w:p>
        </w:tc>
        <w:tc>
          <w:tcPr>
            <w:tcW w:w="1217" w:type="dxa"/>
            <w:tcBorders>
              <w:top w:val="single" w:sz="4" w:space="0" w:color="auto"/>
              <w:left w:val="nil"/>
              <w:bottom w:val="single" w:sz="4" w:space="0" w:color="auto"/>
              <w:right w:val="single" w:sz="4" w:space="0" w:color="auto"/>
            </w:tcBorders>
            <w:shd w:val="clear" w:color="auto" w:fill="auto"/>
            <w:noWrap/>
            <w:vAlign w:val="bottom"/>
          </w:tcPr>
          <w:p w14:paraId="646E6309" w14:textId="77777777" w:rsidR="001B7719" w:rsidRPr="00406C79" w:rsidRDefault="001B7719" w:rsidP="003B2921">
            <w:pPr>
              <w:rPr>
                <w:rFonts w:ascii="Calibri" w:hAnsi="Calibri"/>
                <w:bCs/>
                <w:color w:val="000000"/>
                <w:sz w:val="22"/>
                <w:szCs w:val="22"/>
                <w:lang w:eastAsia="en-US"/>
              </w:rPr>
            </w:pPr>
            <w:r>
              <w:rPr>
                <w:rFonts w:ascii="Calibri" w:hAnsi="Calibri"/>
                <w:bCs/>
                <w:color w:val="000000"/>
                <w:sz w:val="22"/>
                <w:szCs w:val="22"/>
                <w:lang w:eastAsia="en-US"/>
              </w:rPr>
              <w:t>100%</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79DA4D19" w14:textId="77777777" w:rsidR="001B7719" w:rsidRPr="00406C79" w:rsidRDefault="001B7719" w:rsidP="003B2921">
            <w:pPr>
              <w:rPr>
                <w:rFonts w:ascii="Calibri" w:hAnsi="Calibri"/>
                <w:bCs/>
                <w:color w:val="000000"/>
                <w:sz w:val="22"/>
                <w:szCs w:val="22"/>
                <w:lang w:eastAsia="en-US"/>
              </w:rPr>
            </w:pPr>
          </w:p>
        </w:tc>
      </w:tr>
    </w:tbl>
    <w:p w14:paraId="78A4AAD0" w14:textId="22AAAC75" w:rsidR="0067658E" w:rsidRDefault="0067658E" w:rsidP="00D065AD">
      <w:pPr>
        <w:rPr>
          <w:rFonts w:asciiTheme="minorHAnsi" w:eastAsiaTheme="majorEastAsia" w:hAnsiTheme="minorHAnsi" w:cstheme="majorBidi"/>
          <w:b/>
          <w:bCs/>
          <w:color w:val="4F81BD" w:themeColor="accent1"/>
          <w:sz w:val="26"/>
          <w:szCs w:val="26"/>
        </w:rPr>
      </w:pPr>
    </w:p>
    <w:p w14:paraId="08A6C2B3" w14:textId="35DA61C2" w:rsidR="003B2921" w:rsidRDefault="003B2921" w:rsidP="00D065AD">
      <w:pPr>
        <w:rPr>
          <w:rFonts w:asciiTheme="minorHAnsi" w:eastAsiaTheme="majorEastAsia" w:hAnsiTheme="minorHAnsi" w:cstheme="majorBidi"/>
          <w:b/>
          <w:bCs/>
          <w:color w:val="4F81BD" w:themeColor="accent1"/>
          <w:sz w:val="26"/>
          <w:szCs w:val="26"/>
        </w:rPr>
      </w:pPr>
    </w:p>
    <w:p w14:paraId="15E51FE1" w14:textId="30C695B3" w:rsidR="003B2921" w:rsidRDefault="003B2921" w:rsidP="00D065AD">
      <w:pPr>
        <w:rPr>
          <w:rFonts w:asciiTheme="minorHAnsi" w:eastAsiaTheme="majorEastAsia" w:hAnsiTheme="minorHAnsi" w:cstheme="majorBidi"/>
          <w:b/>
          <w:bCs/>
          <w:color w:val="4F81BD" w:themeColor="accent1"/>
          <w:sz w:val="26"/>
          <w:szCs w:val="26"/>
        </w:rPr>
      </w:pPr>
    </w:p>
    <w:p w14:paraId="4D69BDC2" w14:textId="2266C5E9" w:rsidR="003B2921" w:rsidRDefault="003B2921" w:rsidP="00D065AD">
      <w:pPr>
        <w:rPr>
          <w:rFonts w:asciiTheme="minorHAnsi" w:eastAsiaTheme="majorEastAsia" w:hAnsiTheme="minorHAnsi" w:cstheme="majorBidi"/>
          <w:b/>
          <w:bCs/>
          <w:color w:val="4F81BD" w:themeColor="accent1"/>
          <w:sz w:val="26"/>
          <w:szCs w:val="26"/>
        </w:rPr>
      </w:pPr>
    </w:p>
    <w:p w14:paraId="5BC338C9" w14:textId="2CEACDDB" w:rsidR="003B2921" w:rsidRDefault="003B2921" w:rsidP="00D065AD">
      <w:pPr>
        <w:rPr>
          <w:rFonts w:asciiTheme="minorHAnsi" w:eastAsiaTheme="majorEastAsia" w:hAnsiTheme="minorHAnsi" w:cstheme="majorBidi"/>
          <w:b/>
          <w:bCs/>
          <w:color w:val="4F81BD" w:themeColor="accent1"/>
          <w:sz w:val="26"/>
          <w:szCs w:val="26"/>
        </w:rPr>
      </w:pPr>
    </w:p>
    <w:p w14:paraId="46E8176F" w14:textId="28A8F427" w:rsidR="003B2921" w:rsidRDefault="003B2921" w:rsidP="00D065AD">
      <w:pPr>
        <w:rPr>
          <w:rFonts w:asciiTheme="minorHAnsi" w:eastAsiaTheme="majorEastAsia" w:hAnsiTheme="minorHAnsi" w:cstheme="majorBidi"/>
          <w:b/>
          <w:bCs/>
          <w:color w:val="4F81BD" w:themeColor="accent1"/>
          <w:sz w:val="26"/>
          <w:szCs w:val="26"/>
        </w:rPr>
      </w:pPr>
    </w:p>
    <w:p w14:paraId="74AB4931" w14:textId="299F5CC9" w:rsidR="003B2921" w:rsidRDefault="003B2921" w:rsidP="00D065AD">
      <w:pPr>
        <w:rPr>
          <w:rFonts w:asciiTheme="minorHAnsi" w:eastAsiaTheme="majorEastAsia" w:hAnsiTheme="minorHAnsi" w:cstheme="majorBidi"/>
          <w:b/>
          <w:bCs/>
          <w:color w:val="4F81BD" w:themeColor="accent1"/>
          <w:sz w:val="26"/>
          <w:szCs w:val="26"/>
        </w:rPr>
      </w:pPr>
    </w:p>
    <w:p w14:paraId="61B7538C" w14:textId="085947F1" w:rsidR="003B2921" w:rsidRDefault="003B2921" w:rsidP="00D065AD">
      <w:pPr>
        <w:rPr>
          <w:rFonts w:asciiTheme="minorHAnsi" w:eastAsiaTheme="majorEastAsia" w:hAnsiTheme="minorHAnsi" w:cstheme="majorBidi"/>
          <w:b/>
          <w:bCs/>
          <w:color w:val="4F81BD" w:themeColor="accent1"/>
          <w:sz w:val="26"/>
          <w:szCs w:val="26"/>
        </w:rPr>
      </w:pPr>
    </w:p>
    <w:p w14:paraId="64298E76" w14:textId="71158AB7" w:rsidR="003B2921" w:rsidRDefault="003B2921" w:rsidP="00D065AD">
      <w:pPr>
        <w:rPr>
          <w:rFonts w:asciiTheme="minorHAnsi" w:eastAsiaTheme="majorEastAsia" w:hAnsiTheme="minorHAnsi" w:cstheme="majorBidi"/>
          <w:b/>
          <w:bCs/>
          <w:color w:val="4F81BD" w:themeColor="accent1"/>
          <w:sz w:val="26"/>
          <w:szCs w:val="26"/>
        </w:rPr>
      </w:pPr>
    </w:p>
    <w:p w14:paraId="627788C3" w14:textId="68BCBE95" w:rsidR="003B2921" w:rsidRDefault="003B2921" w:rsidP="00D065AD">
      <w:pPr>
        <w:rPr>
          <w:rFonts w:asciiTheme="minorHAnsi" w:eastAsiaTheme="majorEastAsia" w:hAnsiTheme="minorHAnsi" w:cstheme="majorBidi"/>
          <w:b/>
          <w:bCs/>
          <w:color w:val="4F81BD" w:themeColor="accent1"/>
          <w:sz w:val="26"/>
          <w:szCs w:val="26"/>
        </w:rPr>
      </w:pPr>
    </w:p>
    <w:p w14:paraId="2BE837DE" w14:textId="70E44881" w:rsidR="003B2921" w:rsidRDefault="003B2921" w:rsidP="00D065AD">
      <w:pPr>
        <w:rPr>
          <w:rFonts w:asciiTheme="minorHAnsi" w:eastAsiaTheme="majorEastAsia" w:hAnsiTheme="minorHAnsi" w:cstheme="majorBidi"/>
          <w:b/>
          <w:bCs/>
          <w:color w:val="4F81BD" w:themeColor="accent1"/>
          <w:sz w:val="26"/>
          <w:szCs w:val="26"/>
        </w:rPr>
      </w:pPr>
    </w:p>
    <w:p w14:paraId="00BE6432" w14:textId="2ACD3FD4" w:rsidR="003B2921" w:rsidRDefault="003B2921" w:rsidP="00D065AD">
      <w:pPr>
        <w:rPr>
          <w:rFonts w:asciiTheme="minorHAnsi" w:eastAsiaTheme="majorEastAsia" w:hAnsiTheme="minorHAnsi" w:cstheme="majorBidi"/>
          <w:b/>
          <w:bCs/>
          <w:color w:val="4F81BD" w:themeColor="accent1"/>
          <w:sz w:val="26"/>
          <w:szCs w:val="26"/>
        </w:rPr>
      </w:pPr>
    </w:p>
    <w:p w14:paraId="1F167232" w14:textId="7916F3D9" w:rsidR="003B2921" w:rsidRDefault="003B2921" w:rsidP="00D065AD">
      <w:pPr>
        <w:rPr>
          <w:rFonts w:asciiTheme="minorHAnsi" w:eastAsiaTheme="majorEastAsia" w:hAnsiTheme="minorHAnsi" w:cstheme="majorBidi"/>
          <w:b/>
          <w:bCs/>
          <w:color w:val="4F81BD" w:themeColor="accent1"/>
          <w:sz w:val="26"/>
          <w:szCs w:val="26"/>
        </w:rPr>
      </w:pPr>
    </w:p>
    <w:p w14:paraId="0095C332" w14:textId="77777777" w:rsidR="003B2921" w:rsidRPr="00976EA0" w:rsidRDefault="003B2921" w:rsidP="00D065AD">
      <w:pPr>
        <w:rPr>
          <w:rFonts w:asciiTheme="minorHAnsi" w:eastAsiaTheme="majorEastAsia" w:hAnsiTheme="minorHAnsi" w:cstheme="majorBidi"/>
          <w:b/>
          <w:bCs/>
          <w:color w:val="4F81BD" w:themeColor="accent1"/>
          <w:sz w:val="26"/>
          <w:szCs w:val="26"/>
        </w:rPr>
      </w:pPr>
    </w:p>
    <w:tbl>
      <w:tblPr>
        <w:tblpPr w:leftFromText="180" w:rightFromText="180" w:vertAnchor="text" w:tblpY="1"/>
        <w:tblOverlap w:val="never"/>
        <w:tblW w:w="10515" w:type="dxa"/>
        <w:tblLook w:val="04A0" w:firstRow="1" w:lastRow="0" w:firstColumn="1" w:lastColumn="0" w:noHBand="0" w:noVBand="1"/>
      </w:tblPr>
      <w:tblGrid>
        <w:gridCol w:w="2065"/>
        <w:gridCol w:w="3780"/>
        <w:gridCol w:w="2420"/>
        <w:gridCol w:w="1146"/>
        <w:gridCol w:w="1104"/>
      </w:tblGrid>
      <w:tr w:rsidR="003B2921" w:rsidRPr="00D065AD" w14:paraId="174E79D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AFC9A" w14:textId="77777777" w:rsidR="003B2921" w:rsidRPr="00D065AD" w:rsidRDefault="003B2921"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Stage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04998554" w14:textId="77777777" w:rsidR="003B2921" w:rsidRPr="00D065AD" w:rsidRDefault="003B2921"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Step</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09C91DA" w14:textId="77777777" w:rsidR="003B2921" w:rsidRPr="00D065AD" w:rsidRDefault="003B2921"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Action</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619423B9" w14:textId="77777777" w:rsidR="003B2921" w:rsidRPr="00D065AD" w:rsidRDefault="003B2921"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R</w:t>
            </w:r>
            <w:r>
              <w:rPr>
                <w:rFonts w:ascii="Calibri" w:hAnsi="Calibri"/>
                <w:b/>
                <w:bCs/>
                <w:color w:val="000000"/>
                <w:sz w:val="22"/>
                <w:szCs w:val="22"/>
                <w:lang w:eastAsia="en-US"/>
              </w:rPr>
              <w:t>equired</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14:paraId="0B2B4DA5" w14:textId="77777777" w:rsidR="003B2921" w:rsidRPr="00D065AD" w:rsidRDefault="003B2921" w:rsidP="003B2921">
            <w:pPr>
              <w:rPr>
                <w:rFonts w:ascii="Calibri" w:hAnsi="Calibri"/>
                <w:b/>
                <w:bCs/>
                <w:color w:val="000000"/>
                <w:sz w:val="22"/>
                <w:szCs w:val="22"/>
                <w:lang w:eastAsia="en-US"/>
              </w:rPr>
            </w:pPr>
            <w:r w:rsidRPr="00D065AD">
              <w:rPr>
                <w:rFonts w:ascii="Calibri" w:hAnsi="Calibri"/>
                <w:b/>
                <w:bCs/>
                <w:color w:val="000000"/>
                <w:sz w:val="22"/>
                <w:szCs w:val="22"/>
                <w:lang w:eastAsia="en-US"/>
              </w:rPr>
              <w:t>Order</w:t>
            </w:r>
          </w:p>
        </w:tc>
      </w:tr>
      <w:tr w:rsidR="003B2921" w:rsidRPr="00406C79" w14:paraId="254760C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38A4670C"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612179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Signed Commitment Letter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F1EF83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224DD9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B570AD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3CA83F8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3E586C23"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1395D3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Schedule First of 8 </w:t>
            </w:r>
            <w:proofErr w:type="spellStart"/>
            <w:r>
              <w:rPr>
                <w:rFonts w:ascii="Calibri" w:hAnsi="Calibri"/>
                <w:color w:val="000000"/>
                <w:sz w:val="22"/>
                <w:szCs w:val="22"/>
              </w:rPr>
              <w:t>quartely</w:t>
            </w:r>
            <w:proofErr w:type="spellEnd"/>
            <w:r>
              <w:rPr>
                <w:rFonts w:ascii="Calibri" w:hAnsi="Calibri"/>
                <w:color w:val="000000"/>
                <w:sz w:val="22"/>
                <w:szCs w:val="22"/>
              </w:rPr>
              <w:t xml:space="preserve"> meetings with Employer account - or CRM calendar to </w:t>
            </w:r>
            <w:proofErr w:type="spellStart"/>
            <w:r>
              <w:rPr>
                <w:rFonts w:ascii="Calibri" w:hAnsi="Calibri"/>
                <w:color w:val="000000"/>
                <w:sz w:val="22"/>
                <w:szCs w:val="22"/>
              </w:rPr>
              <w:t>followup</w:t>
            </w:r>
            <w:proofErr w:type="spellEnd"/>
            <w:r>
              <w:rPr>
                <w:rFonts w:ascii="Calibri" w:hAnsi="Calibri"/>
                <w:color w:val="000000"/>
                <w:sz w:val="22"/>
                <w:szCs w:val="22"/>
              </w:rPr>
              <w:t xml:space="preserve"> for 8 meetings over a 2 year (24 Month) period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0BB0E4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31EC1AF"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p w14:paraId="5DF929F8"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ACBEF4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4440747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1D990C3C"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377218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1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C4D252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1698555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D0DC4B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404A7428"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77C1379F"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A7FBDA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2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19BA94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6BB9DB10"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5415DF96"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62F512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7D4EAD5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0356F495"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9F1A7A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3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6B8D1D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7B56CC5D"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4BEB12E1"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4402EC3"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69610BA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4E5C5C16"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845997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4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11D9CD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58177EF5"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186E7172"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002E03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4EA388EB"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4B08E5CD"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F64C50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5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7E7C2C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21277A2C"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0286C0D5"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6A04C8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73C574BB"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72C8759A" w14:textId="77777777" w:rsidR="003B2921" w:rsidRPr="00406C79" w:rsidRDefault="003B2921" w:rsidP="003B2921">
            <w:pPr>
              <w:rPr>
                <w:rFonts w:ascii="Calibri" w:hAnsi="Calibri"/>
                <w:bCs/>
                <w:color w:val="000000"/>
                <w:sz w:val="22"/>
                <w:szCs w:val="22"/>
                <w:lang w:eastAsia="en-US"/>
              </w:rPr>
            </w:pPr>
            <w:r w:rsidRPr="00E768AE">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F54887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6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904DA7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0A3E8DEF"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1CD7B6DC"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A8ECFC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2884077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791C24AA" w14:textId="77777777" w:rsidR="003B2921" w:rsidRPr="00406C79" w:rsidRDefault="003B2921" w:rsidP="003B2921">
            <w:pPr>
              <w:rPr>
                <w:rFonts w:ascii="Calibri" w:hAnsi="Calibri"/>
                <w:bCs/>
                <w:color w:val="000000"/>
                <w:sz w:val="22"/>
                <w:szCs w:val="22"/>
                <w:lang w:eastAsia="en-US"/>
              </w:rPr>
            </w:pPr>
            <w:r w:rsidRPr="00E6721F">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7B77BF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7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51C072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7F4B3B21"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04286AA3"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D8F964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76331A09"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6C1E4CFE" w14:textId="77777777" w:rsidR="003B2921" w:rsidRPr="00406C79" w:rsidRDefault="003B2921" w:rsidP="003B2921">
            <w:pPr>
              <w:rPr>
                <w:rFonts w:ascii="Calibri" w:hAnsi="Calibri"/>
                <w:bCs/>
                <w:color w:val="000000"/>
                <w:sz w:val="22"/>
                <w:szCs w:val="22"/>
                <w:lang w:eastAsia="en-US"/>
              </w:rPr>
            </w:pPr>
            <w:r w:rsidRPr="00E6721F">
              <w:lastRenderedPageBreak/>
              <w:t>Commitment Letter</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17CAF6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 8 of 8 -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761B11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49D3EC24" w14:textId="77777777" w:rsidR="003B2921"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p w14:paraId="6216F5AC" w14:textId="77777777" w:rsidR="003B2921" w:rsidRPr="00406C79" w:rsidRDefault="003B2921" w:rsidP="003B2921">
            <w:pPr>
              <w:rPr>
                <w:rFonts w:ascii="Calibri" w:hAnsi="Calibri"/>
                <w:bCs/>
                <w:color w:val="000000"/>
                <w:sz w:val="22"/>
                <w:szCs w:val="22"/>
                <w:lang w:eastAsia="en-US"/>
              </w:rPr>
            </w:pP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5DBA41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10</w:t>
            </w:r>
          </w:p>
        </w:tc>
      </w:tr>
      <w:tr w:rsidR="003B2921" w:rsidRPr="00406C79" w14:paraId="735266C2"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217ACC00"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EF0D1D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Draft Scope Of Work</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7B048D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40E7C25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6165F4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519EA1F6"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3B3D0841"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F726F1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Get Job Description if applicable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41DB30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126916C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49C0CA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38BDC206"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4DB829CA"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D2818E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Finalize Scope Of Work</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6502CA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CCF1C73"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08350C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286783F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62C925B6"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9B8A68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with SkillUp Workforce Supervisor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BD9B36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09C55EC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3D0B2C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7191B2F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263F58F4"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7444C8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Scope of Work with Account Contact - Revise as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238A04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11687C7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07C749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44273ED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tcPr>
          <w:p w14:paraId="7D8CE16F" w14:textId="77777777" w:rsidR="003B2921" w:rsidRPr="00406C79" w:rsidRDefault="003B2921" w:rsidP="003B2921">
            <w:pPr>
              <w:rPr>
                <w:rFonts w:ascii="Calibri" w:hAnsi="Calibri"/>
                <w:bCs/>
                <w:color w:val="000000"/>
                <w:sz w:val="22"/>
                <w:szCs w:val="22"/>
                <w:lang w:eastAsia="en-US"/>
              </w:rPr>
            </w:pPr>
            <w:r w:rsidRPr="00CE22B2">
              <w:t>Scope Of Work</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0B168D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Signed Scope of Work</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10EFFC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776632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3C7D44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7CF3877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3C8C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Needed</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659627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E242F19" w14:textId="77777777" w:rsidR="003B2921" w:rsidRPr="00406C79" w:rsidRDefault="003B2921" w:rsidP="003B2921">
            <w:pPr>
              <w:rPr>
                <w:rFonts w:ascii="Calibri" w:hAnsi="Calibri"/>
                <w:bCs/>
                <w:color w:val="000000"/>
                <w:sz w:val="22"/>
                <w:szCs w:val="22"/>
                <w:lang w:eastAsia="en-US"/>
              </w:rPr>
            </w:pP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4D2FBC2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B53125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3883853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FF33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Needed</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4422D8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Notify 3rd Party Talent Providers of Talent Needs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9D9050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15A3DDB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A7D005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0FA26BDB"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A66E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Needed</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669555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3rd Party Talent Providers to Outreach to Their Clients/Candidates To Notify About Opportunity</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1FB229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center"/>
          </w:tcPr>
          <w:p w14:paraId="2A6B326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D7A808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4C89AD8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060B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05C04A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SkillUp Foundational Skills Only - No Custom Research &amp; Roadmap Required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52A89C1" w14:textId="77777777" w:rsidR="003B2921" w:rsidRPr="00406C79" w:rsidRDefault="003B2921" w:rsidP="003B2921">
            <w:pPr>
              <w:rPr>
                <w:rFonts w:ascii="Calibri" w:hAnsi="Calibri"/>
                <w:bCs/>
                <w:color w:val="000000"/>
                <w:sz w:val="22"/>
                <w:szCs w:val="22"/>
                <w:lang w:eastAsia="en-US"/>
              </w:rPr>
            </w:pP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6BF36EDA" w14:textId="77777777" w:rsidR="003B2921" w:rsidRPr="000B5781" w:rsidRDefault="003B2921" w:rsidP="003B2921">
            <w:pPr>
              <w:rPr>
                <w:rFonts w:ascii="Calibri" w:hAnsi="Calibri"/>
                <w:color w:val="000000"/>
                <w:sz w:val="22"/>
                <w:szCs w:val="22"/>
                <w:lang w:eastAsia="en-US"/>
              </w:rPr>
            </w:pPr>
            <w:r>
              <w:rPr>
                <w:rFonts w:ascii="Calibri" w:hAnsi="Calibri"/>
                <w:color w:val="000000"/>
                <w:sz w:val="22"/>
                <w:szCs w:val="22"/>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4F094C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3DAD6CD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D2F64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03EBA4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Begin Custom Roadmap Process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17D811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6CD87B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5DCAB8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5DE93A3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34D47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2C8803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Workforce Analyst Reviews All Documents For Completeness - Revise as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0EBE91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55AF8A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E01962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2DDF5DD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C369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D76FF1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Create project based job description (if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924229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A4EE40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F8EA1B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5B50C9F2"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F27C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F465CC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Research Training Provider Options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9631E6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A915D6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5B852E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175DDD3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02FF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61C010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Research Credential Provider Options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B60202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1BED50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100663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0F4E0416"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C584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9D378B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Populate Roadmap Template Based on Job Duties and Research Completed.  Format Document and review for accuracy and completeness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0CA743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1D9789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EF3F01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08B7126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F8B2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C89EB6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with SkillUp Workforce Supervisor and revise as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218838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017B3D1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FE3942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6A8C0F3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A8EE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15818D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Custom Roadmap with Account Contact - Revise as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BBCE41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3886275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DA0BD5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1EB7872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17B3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74FCD1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Finalize Roadmap</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B7B870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CF70C4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C9DD9C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10</w:t>
            </w:r>
          </w:p>
        </w:tc>
      </w:tr>
      <w:tr w:rsidR="003B2921" w:rsidRPr="00406C79" w14:paraId="1B763DC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9767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Custom Roadmap</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8D2275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Attach Skills/Credentials To Opportunity</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13B2CD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633F97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2F711E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11</w:t>
            </w:r>
          </w:p>
        </w:tc>
      </w:tr>
      <w:tr w:rsidR="003B2921" w:rsidRPr="00406C79" w14:paraId="57B16AF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DE9D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 Go - Training Process Management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670CD6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Confirmation from Account - No Go For Training Process Management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0858CC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E76F21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431DB2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5C6537C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72F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No 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184B43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Confirmation from Account - No Go For Talent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B02823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5A494DF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940F78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0C6A0B8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CF6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99355A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Confirmation from Account - Go For Talent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44A644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24F4D10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F02E07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21F7D9B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9DD4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lastRenderedPageBreak/>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BBB3B2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3rd Party Talent Providers email resumes to JFS to consider for Opportunity</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8D8DD6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52B3500D"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412D81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01E02DD6"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9387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BA93E4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JFS creates an account and contact for 3rd party talent provider (if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6C5D62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EB437EE"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2D2890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38775FF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B1F1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2CF59A78" w14:textId="77777777" w:rsidR="003B2921" w:rsidRPr="00406C79" w:rsidRDefault="003B2921" w:rsidP="003B2921">
            <w:pPr>
              <w:rPr>
                <w:rFonts w:ascii="Calibri" w:hAnsi="Calibri"/>
                <w:bCs/>
                <w:color w:val="000000"/>
                <w:sz w:val="22"/>
                <w:szCs w:val="22"/>
                <w:lang w:eastAsia="en-US"/>
              </w:rPr>
            </w:pPr>
            <w:r w:rsidRPr="000B5781">
              <w:rPr>
                <w:rFonts w:ascii="Calibri" w:hAnsi="Calibri"/>
                <w:bCs/>
                <w:color w:val="000000"/>
                <w:sz w:val="22"/>
                <w:szCs w:val="22"/>
                <w:lang w:eastAsia="en-US"/>
              </w:rPr>
              <w:t>JFS creates a contact for each 3rd party candidate referred (if needed) an assign role as "candidate".   Associate Skills/Credentials To contact.  Associate Candidate to opportunity.  Attach PAN Report to contact.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533AC8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0A6ECD6D"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7CB974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6999DF3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C3D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9CB475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send candidate resume and PAN talent report to employer account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67D3AA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5D3F4B1E"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03197D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7A649FD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4A32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5C42A7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receive confirmation from employer account of intent to hire &amp; train using SkillUp</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19F125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3E907DE2"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83A29D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4BE2902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4901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428707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Update Opportunity contact "standing"/"Status"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E6E475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27B4957D"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5D79E5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4D57662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1F20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46DDA2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JFS to create candidate referral reports For County Leadership &amp; 3rd Parties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5577A3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27F94F1A"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25C633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18FE2EC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8092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Talent</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284864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JFS to update 3rd party talent providers about candidate status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11FE22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6F32D664" w14:textId="77777777" w:rsidR="003B2921" w:rsidRPr="00406C79" w:rsidRDefault="003B2921" w:rsidP="003B2921">
            <w:pPr>
              <w:rPr>
                <w:rFonts w:ascii="Calibri" w:hAnsi="Calibri"/>
                <w:bCs/>
                <w:color w:val="000000"/>
                <w:sz w:val="22"/>
                <w:szCs w:val="22"/>
                <w:lang w:eastAsia="en-US"/>
              </w:rPr>
            </w:pPr>
            <w:r w:rsidRPr="00F56BD1">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C57A26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0D0FC88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618B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3FFA8D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Receive Confirmation from Account - Go For Training Process Management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1FDBB1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7E00346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8E750B3"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43CED1E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DCE2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82A442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account contact – selects training and credentialing provider and details. </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8843B9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03EE0F8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Yes</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ED59C0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73BB66C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6F78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36234B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coordinates training with training provider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98CCE9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29DEFBC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A6D073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57558A3B"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1F1C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38515E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Create a Draft Training Plan - including sequencing the training</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3A69BE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49B6F9D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B9B13D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294F231D"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4D2D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938B6E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draft training plan with SkillUp Workforce Supervisor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FCCA17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185C2AC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2E0E8C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2AA78A4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2DCE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4E2AF0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Review Draft Training Plan with Employer Account Contact - Revise as needed</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760FF6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1F32C8E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A51AEB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027F5C0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1894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- 1</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6AB884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Create Final Training Plan &amp; Send to Employer Account Contacts &amp; Share with Trainees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D98342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Meeting/Email</w:t>
            </w:r>
          </w:p>
        </w:tc>
        <w:tc>
          <w:tcPr>
            <w:tcW w:w="1146" w:type="dxa"/>
            <w:tcBorders>
              <w:top w:val="single" w:sz="4" w:space="0" w:color="auto"/>
              <w:left w:val="nil"/>
              <w:bottom w:val="single" w:sz="4" w:space="0" w:color="auto"/>
              <w:right w:val="single" w:sz="4" w:space="0" w:color="auto"/>
            </w:tcBorders>
            <w:shd w:val="clear" w:color="auto" w:fill="auto"/>
            <w:noWrap/>
            <w:vAlign w:val="bottom"/>
          </w:tcPr>
          <w:p w14:paraId="0315C1FE"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4BFF0A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034F86C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98B8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26A628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completes and finalizes cost worksheet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651E31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4E81458B"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055B6B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147DE98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2B3F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lastRenderedPageBreak/>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5EF20F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completes and emails employer requirements packet to Employer Account Contact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1D0757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1537A9AE"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375425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2F86119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5B50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7AF334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Talent Advisor creates opportunity contact entity for each employee being trained.  Assign </w:t>
            </w:r>
            <w:proofErr w:type="spellStart"/>
            <w:r>
              <w:rPr>
                <w:rFonts w:ascii="Calibri" w:hAnsi="Calibri"/>
                <w:color w:val="000000"/>
                <w:sz w:val="22"/>
                <w:szCs w:val="22"/>
              </w:rPr>
              <w:t>relevanr</w:t>
            </w:r>
            <w:proofErr w:type="spellEnd"/>
            <w:r>
              <w:rPr>
                <w:rFonts w:ascii="Calibri" w:hAnsi="Calibri"/>
                <w:color w:val="000000"/>
                <w:sz w:val="22"/>
                <w:szCs w:val="22"/>
              </w:rPr>
              <w:t xml:space="preserve"> role.  </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74EDAD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72D94B0"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AADFB1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7FD2167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ED50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220612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register in </w:t>
            </w:r>
            <w:proofErr w:type="spellStart"/>
            <w:r>
              <w:rPr>
                <w:rFonts w:ascii="Calibri" w:hAnsi="Calibri"/>
                <w:color w:val="000000"/>
                <w:sz w:val="22"/>
                <w:szCs w:val="22"/>
              </w:rPr>
              <w:t>buyspeed</w:t>
            </w:r>
            <w:proofErr w:type="spellEnd"/>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F3D45E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CAEA19B"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27A7B1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2C690F80"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5F5D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4A5A5C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sends employee disclosure form to JFS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1D6A21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1215D096"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9EFB7B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64253A2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477A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5EFB09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signs employer requirements &amp; sends signature page to talent advisor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7575A8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1D39425E"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8B3C8A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3BDF41B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3FC2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C5E0B4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sends W9 &amp; certificates of insurance (Workers Compensation, Auto, Umbrella, etc.) to Talent Advisor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EE4C20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68F529F0"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056C56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04930E7F"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86EF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5F57B4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works with SkillUp Workforce Supervisor to perform legal review on Employer documents - Revise and receive additional documentation as directed by County law department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588322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4F8112C"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BB7C87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5809E605"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FE2B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8C8A83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County Law Department Approves Employer</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4EA593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D6D69E6"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9846B0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5ECECC45"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A33C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E31D4C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Talent Advisor works with SkillUp Workforce Supervisor &amp; HHS Fiscal to  have reimbursement authorized by County Board of Control</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8BBBA1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4DE02CE"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41E708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10</w:t>
            </w:r>
          </w:p>
        </w:tc>
      </w:tr>
      <w:tr w:rsidR="003B2921" w:rsidRPr="00406C79" w14:paraId="608C61D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F50E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- 2</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354E8B1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County Board of Control Approves training reimbursement</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213B233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4C396E0"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E8006A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11</w:t>
            </w:r>
          </w:p>
        </w:tc>
      </w:tr>
      <w:tr w:rsidR="003B2921" w:rsidRPr="00406C79" w14:paraId="28F6BEB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1D31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95BE15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Coordinate with all stakeholders - Training and credentialing provider, employer leadership and supervisors and trainees &amp; JFS/3rd Party providers as applicable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4E1759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Meeting/Phone/Email</w:t>
            </w:r>
          </w:p>
        </w:tc>
        <w:tc>
          <w:tcPr>
            <w:tcW w:w="1146" w:type="dxa"/>
            <w:tcBorders>
              <w:top w:val="single" w:sz="4" w:space="0" w:color="auto"/>
              <w:left w:val="nil"/>
              <w:bottom w:val="single" w:sz="4" w:space="0" w:color="auto"/>
              <w:right w:val="single" w:sz="4" w:space="0" w:color="auto"/>
            </w:tcBorders>
            <w:shd w:val="clear" w:color="auto" w:fill="auto"/>
            <w:noWrap/>
          </w:tcPr>
          <w:p w14:paraId="5869F727"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43B7B5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43D26DA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E9EA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F18A33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Training begins</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F3B34B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D619344"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35B622E"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28B939D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6866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D1FD1C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Schedule 4 Coaching sessions for each trainee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38BE779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DFF72BC"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BE1990C"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4099913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ED278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lastRenderedPageBreak/>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9123CE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Trainee completes PAN assessment.  Attach PAN Report to contact entity.</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4BB697F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6F003D8"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0D042A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4133BBA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53D6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CF08DE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Coaching Session 1 -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37FA9D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Meeting/Phone </w:t>
            </w:r>
          </w:p>
        </w:tc>
        <w:tc>
          <w:tcPr>
            <w:tcW w:w="1146" w:type="dxa"/>
            <w:tcBorders>
              <w:top w:val="single" w:sz="4" w:space="0" w:color="auto"/>
              <w:left w:val="nil"/>
              <w:bottom w:val="single" w:sz="4" w:space="0" w:color="auto"/>
              <w:right w:val="single" w:sz="4" w:space="0" w:color="auto"/>
            </w:tcBorders>
            <w:shd w:val="clear" w:color="auto" w:fill="auto"/>
            <w:noWrap/>
          </w:tcPr>
          <w:p w14:paraId="33A33A1B"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7F8DC9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38FA2EF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B339A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EB8A8A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Coaching Session 2 -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D2A931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4559A854"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B9B899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4F08DE55"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95E2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3CEBC0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Coaching Session 3 -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6D0FAD0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0D6D117A"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C443097"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02C32F80"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635A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A85FCA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Coaching Session 4 - Complete</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013B2FA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Meeting/Phone</w:t>
            </w:r>
          </w:p>
        </w:tc>
        <w:tc>
          <w:tcPr>
            <w:tcW w:w="1146" w:type="dxa"/>
            <w:tcBorders>
              <w:top w:val="single" w:sz="4" w:space="0" w:color="auto"/>
              <w:left w:val="nil"/>
              <w:bottom w:val="single" w:sz="4" w:space="0" w:color="auto"/>
              <w:right w:val="single" w:sz="4" w:space="0" w:color="auto"/>
            </w:tcBorders>
            <w:shd w:val="clear" w:color="auto" w:fill="auto"/>
            <w:noWrap/>
          </w:tcPr>
          <w:p w14:paraId="569EB835"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20DB41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513731A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2041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964926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Account submits completed progress report - Stage 1</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2501C1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Email</w:t>
            </w:r>
          </w:p>
        </w:tc>
        <w:tc>
          <w:tcPr>
            <w:tcW w:w="1146" w:type="dxa"/>
            <w:tcBorders>
              <w:top w:val="single" w:sz="4" w:space="0" w:color="auto"/>
              <w:left w:val="nil"/>
              <w:bottom w:val="single" w:sz="4" w:space="0" w:color="auto"/>
              <w:right w:val="single" w:sz="4" w:space="0" w:color="auto"/>
            </w:tcBorders>
            <w:shd w:val="clear" w:color="auto" w:fill="auto"/>
            <w:noWrap/>
          </w:tcPr>
          <w:p w14:paraId="065215BE"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618D1D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12F0B67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9640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4FF6AD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Account submits completed progress report - Stage 2</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15B35F9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Email</w:t>
            </w:r>
          </w:p>
        </w:tc>
        <w:tc>
          <w:tcPr>
            <w:tcW w:w="1146" w:type="dxa"/>
            <w:tcBorders>
              <w:top w:val="single" w:sz="4" w:space="0" w:color="auto"/>
              <w:left w:val="nil"/>
              <w:bottom w:val="single" w:sz="4" w:space="0" w:color="auto"/>
              <w:right w:val="single" w:sz="4" w:space="0" w:color="auto"/>
            </w:tcBorders>
            <w:shd w:val="clear" w:color="auto" w:fill="auto"/>
            <w:noWrap/>
          </w:tcPr>
          <w:p w14:paraId="1D675D15"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16AA2B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10</w:t>
            </w:r>
          </w:p>
        </w:tc>
      </w:tr>
      <w:tr w:rsidR="003B2921" w:rsidRPr="00406C79" w14:paraId="38B33602"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4123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- 3</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68AFFC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Account submits completed progress report - Stage 3</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5D823EB1"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Email</w:t>
            </w:r>
          </w:p>
        </w:tc>
        <w:tc>
          <w:tcPr>
            <w:tcW w:w="1146" w:type="dxa"/>
            <w:tcBorders>
              <w:top w:val="single" w:sz="4" w:space="0" w:color="auto"/>
              <w:left w:val="nil"/>
              <w:bottom w:val="single" w:sz="4" w:space="0" w:color="auto"/>
              <w:right w:val="single" w:sz="4" w:space="0" w:color="auto"/>
            </w:tcBorders>
            <w:shd w:val="clear" w:color="auto" w:fill="auto"/>
            <w:noWrap/>
          </w:tcPr>
          <w:p w14:paraId="68ABF340"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279FCE1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11</w:t>
            </w:r>
          </w:p>
        </w:tc>
      </w:tr>
      <w:tr w:rsidR="003B2921" w:rsidRPr="00406C79" w14:paraId="63CC2BA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BADC9" w14:textId="77777777" w:rsidR="003B2921" w:rsidRDefault="003B2921" w:rsidP="003B2921">
            <w:pPr>
              <w:rPr>
                <w:rFonts w:ascii="Calibri" w:hAnsi="Calibri"/>
                <w:color w:val="000000"/>
                <w:sz w:val="22"/>
                <w:szCs w:val="22"/>
                <w:lang w:eastAsia="en-US"/>
              </w:rPr>
            </w:pPr>
            <w:r>
              <w:rPr>
                <w:rFonts w:ascii="Calibri" w:hAnsi="Calibri"/>
                <w:color w:val="000000"/>
                <w:sz w:val="22"/>
                <w:szCs w:val="22"/>
              </w:rPr>
              <w:t>Go - Training Process Management - 3</w:t>
            </w:r>
          </w:p>
          <w:p w14:paraId="7CB6E7A9" w14:textId="77777777" w:rsidR="003B2921" w:rsidRPr="00406C79" w:rsidRDefault="003B2921" w:rsidP="003B2921">
            <w:pPr>
              <w:rPr>
                <w:rFonts w:ascii="Calibri" w:hAnsi="Calibri"/>
                <w:bCs/>
                <w:color w:val="000000"/>
                <w:sz w:val="22"/>
                <w:szCs w:val="22"/>
                <w:lang w:eastAsia="en-US"/>
              </w:rPr>
            </w:pP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FE230F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Employer Account submits completed progress report - Stage 4</w:t>
            </w:r>
          </w:p>
        </w:tc>
        <w:tc>
          <w:tcPr>
            <w:tcW w:w="2420" w:type="dxa"/>
            <w:tcBorders>
              <w:top w:val="single" w:sz="4" w:space="0" w:color="auto"/>
              <w:left w:val="nil"/>
              <w:bottom w:val="single" w:sz="4" w:space="0" w:color="auto"/>
              <w:right w:val="single" w:sz="4" w:space="0" w:color="auto"/>
            </w:tcBorders>
            <w:shd w:val="clear" w:color="auto" w:fill="auto"/>
            <w:noWrap/>
            <w:vAlign w:val="center"/>
          </w:tcPr>
          <w:p w14:paraId="737D1CD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Email</w:t>
            </w:r>
          </w:p>
        </w:tc>
        <w:tc>
          <w:tcPr>
            <w:tcW w:w="1146" w:type="dxa"/>
            <w:tcBorders>
              <w:top w:val="single" w:sz="4" w:space="0" w:color="auto"/>
              <w:left w:val="nil"/>
              <w:bottom w:val="single" w:sz="4" w:space="0" w:color="auto"/>
              <w:right w:val="single" w:sz="4" w:space="0" w:color="auto"/>
            </w:tcBorders>
            <w:shd w:val="clear" w:color="auto" w:fill="auto"/>
            <w:noWrap/>
          </w:tcPr>
          <w:p w14:paraId="21C93FC6"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0A06193"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12</w:t>
            </w:r>
          </w:p>
        </w:tc>
      </w:tr>
      <w:tr w:rsidR="003B2921" w:rsidRPr="00406C79" w14:paraId="0FF9B3BB"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38B0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- 4</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44EA1BF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Training was successfully completed</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6440571B" w14:textId="77777777" w:rsidR="003B2921" w:rsidRDefault="003B2921" w:rsidP="003B2921">
            <w:pPr>
              <w:rPr>
                <w:rFonts w:ascii="Calibri" w:hAnsi="Calibri"/>
                <w:color w:val="000000"/>
                <w:sz w:val="22"/>
                <w:szCs w:val="22"/>
                <w:lang w:eastAsia="en-US"/>
              </w:rPr>
            </w:pPr>
            <w:r>
              <w:rPr>
                <w:rFonts w:ascii="Calibri" w:hAnsi="Calibri"/>
                <w:color w:val="000000"/>
                <w:sz w:val="22"/>
                <w:szCs w:val="22"/>
              </w:rPr>
              <w:t>Email</w:t>
            </w:r>
          </w:p>
          <w:p w14:paraId="135A885E" w14:textId="77777777" w:rsidR="003B2921" w:rsidRPr="00406C79" w:rsidRDefault="003B2921" w:rsidP="003B2921">
            <w:pPr>
              <w:rPr>
                <w:rFonts w:ascii="Calibri" w:hAnsi="Calibri"/>
                <w:bCs/>
                <w:color w:val="000000"/>
                <w:sz w:val="22"/>
                <w:szCs w:val="22"/>
                <w:lang w:eastAsia="en-US"/>
              </w:rPr>
            </w:pPr>
          </w:p>
        </w:tc>
        <w:tc>
          <w:tcPr>
            <w:tcW w:w="1146" w:type="dxa"/>
            <w:tcBorders>
              <w:top w:val="single" w:sz="4" w:space="0" w:color="auto"/>
              <w:left w:val="nil"/>
              <w:bottom w:val="single" w:sz="4" w:space="0" w:color="auto"/>
              <w:right w:val="single" w:sz="4" w:space="0" w:color="auto"/>
            </w:tcBorders>
            <w:shd w:val="clear" w:color="auto" w:fill="auto"/>
            <w:noWrap/>
          </w:tcPr>
          <w:p w14:paraId="132E44A9"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10CB7F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0208480E"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0C74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- 4</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69AC1EA"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Send Employer Account a user experience survey</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2A0E3268"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DB0981E"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AC8BD04"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70D2926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0EF78"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0EAF92C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requests </w:t>
            </w:r>
            <w:proofErr w:type="spellStart"/>
            <w:r>
              <w:rPr>
                <w:rFonts w:ascii="Calibri" w:hAnsi="Calibri"/>
                <w:color w:val="000000"/>
                <w:sz w:val="22"/>
                <w:szCs w:val="22"/>
              </w:rPr>
              <w:t>reimbusement</w:t>
            </w:r>
            <w:proofErr w:type="spellEnd"/>
            <w:r>
              <w:rPr>
                <w:rFonts w:ascii="Calibri" w:hAnsi="Calibri"/>
                <w:color w:val="000000"/>
                <w:sz w:val="22"/>
                <w:szCs w:val="22"/>
              </w:rPr>
              <w:t xml:space="preserve"> for approved training related expenses - Stage 1.  Employer provides the following to the Talent Advisor: Invoice, Payroll Record/Paystub, Paid Invoices/Receipts, and any other relevant documentation</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009ED861"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68DFACEB"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7F9AF9A"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w:t>
            </w:r>
          </w:p>
        </w:tc>
      </w:tr>
      <w:tr w:rsidR="003B2921" w:rsidRPr="00406C79" w14:paraId="501F278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6F24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1CA4413"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requests </w:t>
            </w:r>
            <w:proofErr w:type="spellStart"/>
            <w:r>
              <w:rPr>
                <w:rFonts w:ascii="Calibri" w:hAnsi="Calibri"/>
                <w:color w:val="000000"/>
                <w:sz w:val="22"/>
                <w:szCs w:val="22"/>
              </w:rPr>
              <w:t>reimbusement</w:t>
            </w:r>
            <w:proofErr w:type="spellEnd"/>
            <w:r>
              <w:rPr>
                <w:rFonts w:ascii="Calibri" w:hAnsi="Calibri"/>
                <w:color w:val="000000"/>
                <w:sz w:val="22"/>
                <w:szCs w:val="22"/>
              </w:rPr>
              <w:t xml:space="preserve"> for approved training related expenses - Stage 2.  Employer provides the following to the Talent Advisor: Invoice, Payroll Record/Paystub, Paid </w:t>
            </w:r>
            <w:r>
              <w:rPr>
                <w:rFonts w:ascii="Calibri" w:hAnsi="Calibri"/>
                <w:color w:val="000000"/>
                <w:sz w:val="22"/>
                <w:szCs w:val="22"/>
              </w:rPr>
              <w:lastRenderedPageBreak/>
              <w:t>Invoices/Receipts, and any other relevant documentation</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17A2470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lastRenderedPageBreak/>
              <w:t>To Do</w:t>
            </w:r>
          </w:p>
        </w:tc>
        <w:tc>
          <w:tcPr>
            <w:tcW w:w="1146" w:type="dxa"/>
            <w:tcBorders>
              <w:top w:val="single" w:sz="4" w:space="0" w:color="auto"/>
              <w:left w:val="nil"/>
              <w:bottom w:val="single" w:sz="4" w:space="0" w:color="auto"/>
              <w:right w:val="single" w:sz="4" w:space="0" w:color="auto"/>
            </w:tcBorders>
            <w:shd w:val="clear" w:color="auto" w:fill="auto"/>
            <w:noWrap/>
          </w:tcPr>
          <w:p w14:paraId="478C6F66"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719A864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2</w:t>
            </w:r>
          </w:p>
        </w:tc>
      </w:tr>
      <w:tr w:rsidR="003B2921" w:rsidRPr="00406C79" w14:paraId="62931F25"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CC4CE"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456ED59"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requests </w:t>
            </w:r>
            <w:proofErr w:type="spellStart"/>
            <w:r>
              <w:rPr>
                <w:rFonts w:ascii="Calibri" w:hAnsi="Calibri"/>
                <w:color w:val="000000"/>
                <w:sz w:val="22"/>
                <w:szCs w:val="22"/>
              </w:rPr>
              <w:t>reimbusement</w:t>
            </w:r>
            <w:proofErr w:type="spellEnd"/>
            <w:r>
              <w:rPr>
                <w:rFonts w:ascii="Calibri" w:hAnsi="Calibri"/>
                <w:color w:val="000000"/>
                <w:sz w:val="22"/>
                <w:szCs w:val="22"/>
              </w:rPr>
              <w:t xml:space="preserve"> for approved training related expenses - Stage 3.  Employer provides the following to the Talent Advisor: Invoice, Payroll Record/Paystub, Paid Invoices/Receipts, and any other relevant documentation</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45DC595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315CD2CC"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10FB4A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3</w:t>
            </w:r>
          </w:p>
        </w:tc>
      </w:tr>
      <w:tr w:rsidR="003B2921" w:rsidRPr="00406C79" w14:paraId="41D59BA6"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1EC78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4D94DE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Employer requests </w:t>
            </w:r>
            <w:proofErr w:type="spellStart"/>
            <w:r>
              <w:rPr>
                <w:rFonts w:ascii="Calibri" w:hAnsi="Calibri"/>
                <w:color w:val="000000"/>
                <w:sz w:val="22"/>
                <w:szCs w:val="22"/>
              </w:rPr>
              <w:t>reimbusement</w:t>
            </w:r>
            <w:proofErr w:type="spellEnd"/>
            <w:r>
              <w:rPr>
                <w:rFonts w:ascii="Calibri" w:hAnsi="Calibri"/>
                <w:color w:val="000000"/>
                <w:sz w:val="22"/>
                <w:szCs w:val="22"/>
              </w:rPr>
              <w:t xml:space="preserve"> for approved training related expenses - Stage 4.  Employer provides the following to the Talent Advisor: Invoice, Payroll Record/Paystub, Paid Invoices/Receipts, and any other relevant documentation</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2F8E51D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01E56990"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90F7A5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4</w:t>
            </w:r>
          </w:p>
        </w:tc>
      </w:tr>
      <w:tr w:rsidR="003B2921" w:rsidRPr="00406C79" w14:paraId="0E7DEF57"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10EB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1B5D588C"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reviews reimbursement request and completes invoice checklist for completeness and accuracy.  Request additional documentation from employers as necessary.  - Stage 1.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671AA7D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04A58055" w14:textId="77777777" w:rsidR="003B2921" w:rsidRPr="00406C79" w:rsidRDefault="003B2921" w:rsidP="003B2921">
            <w:pPr>
              <w:rPr>
                <w:rFonts w:ascii="Calibri" w:hAnsi="Calibri"/>
                <w:bCs/>
                <w:color w:val="000000"/>
                <w:sz w:val="22"/>
                <w:szCs w:val="22"/>
                <w:lang w:eastAsia="en-US"/>
              </w:rPr>
            </w:pPr>
            <w:r w:rsidRPr="0074313D">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5C38EA36"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5</w:t>
            </w:r>
          </w:p>
        </w:tc>
      </w:tr>
      <w:tr w:rsidR="003B2921" w:rsidRPr="00406C79" w14:paraId="208BDFF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3884B"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FA054C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reviews reimbursement request and completes invoice checklist for completeness and accuracy.  Request additional documentation from employers as necessary.  - Stage 2.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74E029B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56ADDEFF" w14:textId="77777777" w:rsidR="003B2921" w:rsidRPr="00406C79" w:rsidRDefault="003B2921" w:rsidP="003B2921">
            <w:pPr>
              <w:rPr>
                <w:rFonts w:ascii="Calibri" w:hAnsi="Calibri"/>
                <w:bCs/>
                <w:color w:val="000000"/>
                <w:sz w:val="22"/>
                <w:szCs w:val="22"/>
                <w:lang w:eastAsia="en-US"/>
              </w:rPr>
            </w:pPr>
            <w:r w:rsidRPr="000C1A28">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6750C46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6</w:t>
            </w:r>
          </w:p>
        </w:tc>
      </w:tr>
      <w:tr w:rsidR="003B2921" w:rsidRPr="00406C79" w14:paraId="7A88D900"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AD45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6D5061B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reviews reimbursement request and completes invoice checklist for completeness and accuracy.  Request additional documentation from employers as necessary.  - Stage 3.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3FC0D8EF"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644F189F" w14:textId="77777777" w:rsidR="003B2921" w:rsidRPr="00406C79" w:rsidRDefault="003B2921" w:rsidP="003B2921">
            <w:pPr>
              <w:rPr>
                <w:rFonts w:ascii="Calibri" w:hAnsi="Calibri"/>
                <w:bCs/>
                <w:color w:val="000000"/>
                <w:sz w:val="22"/>
                <w:szCs w:val="22"/>
                <w:lang w:eastAsia="en-US"/>
              </w:rPr>
            </w:pPr>
            <w:r w:rsidRPr="000C1A28">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497076C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7</w:t>
            </w:r>
          </w:p>
        </w:tc>
      </w:tr>
      <w:tr w:rsidR="003B2921" w:rsidRPr="00406C79" w14:paraId="2A5D2143"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9BDBF"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DF1463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reviews reimbursement request and completes invoice checklist for completeness and accuracy.  Request additional documentation from employers as necessary.  - Stage 4.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2C1E9EBE"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2DBCA9E1" w14:textId="77777777" w:rsidR="003B2921" w:rsidRPr="00406C79" w:rsidRDefault="003B2921" w:rsidP="003B2921">
            <w:pPr>
              <w:rPr>
                <w:rFonts w:ascii="Calibri" w:hAnsi="Calibri"/>
                <w:bCs/>
                <w:color w:val="000000"/>
                <w:sz w:val="22"/>
                <w:szCs w:val="22"/>
                <w:lang w:eastAsia="en-US"/>
              </w:rPr>
            </w:pPr>
            <w:r w:rsidRPr="000C1A28">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9CDE1D3"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8</w:t>
            </w:r>
          </w:p>
        </w:tc>
      </w:tr>
      <w:tr w:rsidR="003B2921" w:rsidRPr="00406C79" w14:paraId="4983DA04"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1D75D"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A3FE452"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is notified by HHS Fiscal that check has been cut--Includes Date, Check number and Amount  - Stage 1.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0027205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780F8715" w14:textId="77777777" w:rsidR="003B2921" w:rsidRPr="00406C79" w:rsidRDefault="003B2921" w:rsidP="003B2921">
            <w:pPr>
              <w:rPr>
                <w:rFonts w:ascii="Calibri" w:hAnsi="Calibri"/>
                <w:bCs/>
                <w:color w:val="000000"/>
                <w:sz w:val="22"/>
                <w:szCs w:val="22"/>
                <w:lang w:eastAsia="en-US"/>
              </w:rPr>
            </w:pPr>
            <w:r w:rsidRPr="00DF3ADA">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6BE31A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9</w:t>
            </w:r>
          </w:p>
        </w:tc>
      </w:tr>
      <w:tr w:rsidR="003B2921" w:rsidRPr="00406C79" w14:paraId="295875B1"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F9914"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22B07500"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SkillUp Workforce Supervisor is notified by HHS Fiscal that check has been cut--</w:t>
            </w:r>
            <w:r>
              <w:rPr>
                <w:rFonts w:ascii="Calibri" w:hAnsi="Calibri"/>
                <w:color w:val="000000"/>
                <w:sz w:val="22"/>
                <w:szCs w:val="22"/>
              </w:rPr>
              <w:lastRenderedPageBreak/>
              <w:t xml:space="preserve">Includes Date, Check number and Amount  - Stage 2.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66854795"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lastRenderedPageBreak/>
              <w:t>To Do</w:t>
            </w:r>
          </w:p>
        </w:tc>
        <w:tc>
          <w:tcPr>
            <w:tcW w:w="1146" w:type="dxa"/>
            <w:tcBorders>
              <w:top w:val="single" w:sz="4" w:space="0" w:color="auto"/>
              <w:left w:val="nil"/>
              <w:bottom w:val="single" w:sz="4" w:space="0" w:color="auto"/>
              <w:right w:val="single" w:sz="4" w:space="0" w:color="auto"/>
            </w:tcBorders>
            <w:shd w:val="clear" w:color="auto" w:fill="auto"/>
            <w:noWrap/>
          </w:tcPr>
          <w:p w14:paraId="2217FD04" w14:textId="77777777" w:rsidR="003B2921" w:rsidRPr="00406C79" w:rsidRDefault="003B2921" w:rsidP="003B2921">
            <w:pPr>
              <w:rPr>
                <w:rFonts w:ascii="Calibri" w:hAnsi="Calibri"/>
                <w:bCs/>
                <w:color w:val="000000"/>
                <w:sz w:val="22"/>
                <w:szCs w:val="22"/>
                <w:lang w:eastAsia="en-US"/>
              </w:rPr>
            </w:pPr>
            <w:r w:rsidRPr="00DF3ADA">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0D524CC9"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10</w:t>
            </w:r>
          </w:p>
        </w:tc>
      </w:tr>
      <w:tr w:rsidR="003B2921" w:rsidRPr="00406C79" w14:paraId="5302F158"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7C36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5BFFC717"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is notified by HHS Fiscal that check has been cut--Includes Date, Check number and Amount  - Stage 3.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7E85AF8B"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69AC60CE" w14:textId="77777777" w:rsidR="003B2921" w:rsidRPr="00406C79" w:rsidRDefault="003B2921" w:rsidP="003B2921">
            <w:pPr>
              <w:rPr>
                <w:rFonts w:ascii="Calibri" w:hAnsi="Calibri"/>
                <w:bCs/>
                <w:color w:val="000000"/>
                <w:sz w:val="22"/>
                <w:szCs w:val="22"/>
                <w:lang w:eastAsia="en-US"/>
              </w:rPr>
            </w:pPr>
            <w:r w:rsidRPr="00DF3ADA">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150A9BAD"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11</w:t>
            </w:r>
          </w:p>
        </w:tc>
      </w:tr>
      <w:tr w:rsidR="003B2921" w:rsidRPr="00406C79" w14:paraId="0D25856A"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1B155"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Go - Training Process Management - 5</w:t>
            </w:r>
          </w:p>
        </w:tc>
        <w:tc>
          <w:tcPr>
            <w:tcW w:w="3780" w:type="dxa"/>
            <w:tcBorders>
              <w:top w:val="single" w:sz="4" w:space="0" w:color="auto"/>
              <w:left w:val="nil"/>
              <w:bottom w:val="single" w:sz="4" w:space="0" w:color="auto"/>
              <w:right w:val="single" w:sz="4" w:space="0" w:color="auto"/>
            </w:tcBorders>
            <w:shd w:val="clear" w:color="auto" w:fill="auto"/>
            <w:noWrap/>
            <w:vAlign w:val="center"/>
          </w:tcPr>
          <w:p w14:paraId="7D2CE716" w14:textId="77777777" w:rsidR="003B2921" w:rsidRPr="00406C79" w:rsidRDefault="003B2921" w:rsidP="003B2921">
            <w:pPr>
              <w:rPr>
                <w:rFonts w:ascii="Calibri" w:hAnsi="Calibri"/>
                <w:bCs/>
                <w:color w:val="000000"/>
                <w:sz w:val="22"/>
                <w:szCs w:val="22"/>
                <w:lang w:eastAsia="en-US"/>
              </w:rPr>
            </w:pPr>
            <w:r>
              <w:rPr>
                <w:rFonts w:ascii="Calibri" w:hAnsi="Calibri"/>
                <w:color w:val="000000"/>
                <w:sz w:val="22"/>
                <w:szCs w:val="22"/>
              </w:rPr>
              <w:t xml:space="preserve">SkillUp Workforce Supervisor is notified by HHS Fiscal that check has been cut--Includes Date, Check number and Amount - Stage 4.  </w:t>
            </w:r>
          </w:p>
        </w:tc>
        <w:tc>
          <w:tcPr>
            <w:tcW w:w="2420" w:type="dxa"/>
            <w:tcBorders>
              <w:top w:val="single" w:sz="4" w:space="0" w:color="auto"/>
              <w:left w:val="nil"/>
              <w:bottom w:val="single" w:sz="4" w:space="0" w:color="auto"/>
              <w:right w:val="single" w:sz="4" w:space="0" w:color="auto"/>
            </w:tcBorders>
            <w:shd w:val="clear" w:color="auto" w:fill="auto"/>
            <w:noWrap/>
            <w:vAlign w:val="bottom"/>
          </w:tcPr>
          <w:p w14:paraId="3EAA35B2"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To Do</w:t>
            </w:r>
          </w:p>
        </w:tc>
        <w:tc>
          <w:tcPr>
            <w:tcW w:w="1146" w:type="dxa"/>
            <w:tcBorders>
              <w:top w:val="single" w:sz="4" w:space="0" w:color="auto"/>
              <w:left w:val="nil"/>
              <w:bottom w:val="single" w:sz="4" w:space="0" w:color="auto"/>
              <w:right w:val="single" w:sz="4" w:space="0" w:color="auto"/>
            </w:tcBorders>
            <w:shd w:val="clear" w:color="auto" w:fill="auto"/>
            <w:noWrap/>
          </w:tcPr>
          <w:p w14:paraId="22DACD80" w14:textId="77777777" w:rsidR="003B2921" w:rsidRPr="00406C79" w:rsidRDefault="003B2921" w:rsidP="003B2921">
            <w:pPr>
              <w:rPr>
                <w:rFonts w:ascii="Calibri" w:hAnsi="Calibri"/>
                <w:bCs/>
                <w:color w:val="000000"/>
                <w:sz w:val="22"/>
                <w:szCs w:val="22"/>
                <w:lang w:eastAsia="en-US"/>
              </w:rPr>
            </w:pPr>
            <w:r w:rsidRPr="00DF3ADA">
              <w:rPr>
                <w:rFonts w:ascii="Calibri" w:hAnsi="Calibri"/>
                <w:bCs/>
                <w:color w:val="000000"/>
                <w:sz w:val="22"/>
                <w:szCs w:val="22"/>
                <w:lang w:eastAsia="en-US"/>
              </w:rPr>
              <w:t>No</w:t>
            </w:r>
          </w:p>
        </w:tc>
        <w:tc>
          <w:tcPr>
            <w:tcW w:w="1104" w:type="dxa"/>
            <w:tcBorders>
              <w:top w:val="single" w:sz="4" w:space="0" w:color="auto"/>
              <w:left w:val="nil"/>
              <w:bottom w:val="single" w:sz="4" w:space="0" w:color="auto"/>
              <w:right w:val="single" w:sz="4" w:space="0" w:color="auto"/>
            </w:tcBorders>
            <w:shd w:val="clear" w:color="auto" w:fill="auto"/>
            <w:noWrap/>
            <w:vAlign w:val="bottom"/>
          </w:tcPr>
          <w:p w14:paraId="3F0A6730" w14:textId="77777777" w:rsidR="003B2921" w:rsidRPr="00406C79" w:rsidRDefault="003B2921" w:rsidP="003B2921">
            <w:pPr>
              <w:rPr>
                <w:rFonts w:ascii="Calibri" w:hAnsi="Calibri"/>
                <w:bCs/>
                <w:color w:val="000000"/>
                <w:sz w:val="22"/>
                <w:szCs w:val="22"/>
                <w:lang w:eastAsia="en-US"/>
              </w:rPr>
            </w:pPr>
            <w:r>
              <w:rPr>
                <w:rFonts w:ascii="Calibri" w:hAnsi="Calibri"/>
                <w:bCs/>
                <w:color w:val="000000"/>
                <w:sz w:val="22"/>
                <w:szCs w:val="22"/>
                <w:lang w:eastAsia="en-US"/>
              </w:rPr>
              <w:t>12</w:t>
            </w:r>
          </w:p>
        </w:tc>
      </w:tr>
    </w:tbl>
    <w:p w14:paraId="62AB0D2E" w14:textId="1E3BB71B" w:rsidR="001E3424" w:rsidRDefault="001E3424" w:rsidP="005D019C">
      <w:pPr>
        <w:rPr>
          <w:rFonts w:asciiTheme="minorHAnsi" w:hAnsiTheme="minorHAnsi" w:cs="Tahoma"/>
        </w:rPr>
      </w:pPr>
    </w:p>
    <w:p w14:paraId="73EC3F3A" w14:textId="08CAC27D" w:rsidR="003B2921" w:rsidRDefault="003B2921" w:rsidP="005D019C">
      <w:pPr>
        <w:rPr>
          <w:rFonts w:asciiTheme="minorHAnsi" w:hAnsiTheme="minorHAnsi" w:cs="Tahoma"/>
        </w:rPr>
      </w:pPr>
    </w:p>
    <w:p w14:paraId="0E4BBFC7" w14:textId="77777777" w:rsidR="003B2921" w:rsidRPr="0052401C" w:rsidRDefault="003B2921" w:rsidP="003B2921">
      <w:pPr>
        <w:rPr>
          <w:rFonts w:ascii="Calibri" w:hAnsi="Calibri"/>
          <w:b/>
          <w:color w:val="000000"/>
          <w:sz w:val="22"/>
          <w:szCs w:val="22"/>
          <w:lang w:eastAsia="en-US"/>
        </w:rPr>
      </w:pPr>
      <w:r w:rsidRPr="0052401C">
        <w:rPr>
          <w:rFonts w:ascii="Calibri" w:hAnsi="Calibri"/>
          <w:b/>
          <w:color w:val="000000"/>
          <w:sz w:val="22"/>
          <w:szCs w:val="22"/>
          <w:lang w:eastAsia="en-US"/>
        </w:rPr>
        <w:t xml:space="preserve">Sales Process Name: </w:t>
      </w:r>
      <w:r w:rsidRPr="004557B8">
        <w:rPr>
          <w:rFonts w:ascii="Calibri" w:hAnsi="Calibri"/>
          <w:b/>
          <w:color w:val="0070C0"/>
          <w:sz w:val="22"/>
          <w:szCs w:val="22"/>
          <w:lang w:eastAsia="en-US"/>
        </w:rPr>
        <w:t xml:space="preserve">C. D. 4COM </w:t>
      </w:r>
      <w:r w:rsidRPr="0052401C">
        <w:rPr>
          <w:rFonts w:ascii="Calibri" w:hAnsi="Calibri"/>
          <w:b/>
          <w:color w:val="000000"/>
          <w:sz w:val="22"/>
          <w:szCs w:val="22"/>
          <w:lang w:eastAsia="en-US"/>
        </w:rPr>
        <w:t xml:space="preserve">– </w:t>
      </w:r>
      <w:r w:rsidRPr="00BA3174">
        <w:rPr>
          <w:rFonts w:ascii="Calibri" w:hAnsi="Calibri"/>
          <w:b/>
          <w:color w:val="FF0000"/>
          <w:sz w:val="22"/>
          <w:szCs w:val="22"/>
          <w:lang w:eastAsia="en-US"/>
        </w:rPr>
        <w:t xml:space="preserve">Out of Scope </w:t>
      </w:r>
      <w:r w:rsidRPr="00BA3174">
        <w:rPr>
          <w:rFonts w:ascii="Calibri" w:hAnsi="Calibri"/>
          <w:color w:val="000000"/>
          <w:sz w:val="22"/>
          <w:szCs w:val="22"/>
          <w:lang w:eastAsia="en-US"/>
        </w:rPr>
        <w:t>(Documented for System Administrator to implement)</w:t>
      </w:r>
    </w:p>
    <w:p w14:paraId="0B08F487" w14:textId="77777777" w:rsidR="003B2921" w:rsidRDefault="003B2921" w:rsidP="003B2921">
      <w:pPr>
        <w:spacing w:after="200" w:line="276" w:lineRule="auto"/>
        <w:rPr>
          <w:rFonts w:ascii="Calibri" w:hAnsi="Calibri"/>
          <w:color w:val="000000"/>
          <w:sz w:val="22"/>
          <w:szCs w:val="22"/>
          <w:lang w:eastAsia="en-US"/>
        </w:rPr>
      </w:pPr>
    </w:p>
    <w:tbl>
      <w:tblPr>
        <w:tblW w:w="8237" w:type="dxa"/>
        <w:tblLook w:val="04A0" w:firstRow="1" w:lastRow="0" w:firstColumn="1" w:lastColumn="0" w:noHBand="0" w:noVBand="1"/>
      </w:tblPr>
      <w:tblGrid>
        <w:gridCol w:w="1420"/>
        <w:gridCol w:w="3940"/>
        <w:gridCol w:w="1217"/>
        <w:gridCol w:w="1660"/>
      </w:tblGrid>
      <w:tr w:rsidR="003B2921" w:rsidRPr="0052401C" w14:paraId="1E5A1917" w14:textId="77777777" w:rsidTr="003B2921">
        <w:trPr>
          <w:trHeight w:val="300"/>
        </w:trPr>
        <w:tc>
          <w:tcPr>
            <w:tcW w:w="1420" w:type="dxa"/>
            <w:tcBorders>
              <w:top w:val="single" w:sz="4" w:space="0" w:color="auto"/>
              <w:left w:val="single" w:sz="4" w:space="0" w:color="auto"/>
              <w:bottom w:val="single" w:sz="4" w:space="0" w:color="auto"/>
              <w:right w:val="single" w:sz="4" w:space="0" w:color="auto"/>
            </w:tcBorders>
            <w:noWrap/>
            <w:vAlign w:val="bottom"/>
            <w:hideMark/>
          </w:tcPr>
          <w:p w14:paraId="71998EF5"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Stage</w:t>
            </w:r>
          </w:p>
        </w:tc>
        <w:tc>
          <w:tcPr>
            <w:tcW w:w="3940" w:type="dxa"/>
            <w:tcBorders>
              <w:top w:val="single" w:sz="4" w:space="0" w:color="auto"/>
              <w:left w:val="nil"/>
              <w:bottom w:val="single" w:sz="4" w:space="0" w:color="auto"/>
              <w:right w:val="single" w:sz="4" w:space="0" w:color="auto"/>
            </w:tcBorders>
            <w:noWrap/>
            <w:vAlign w:val="bottom"/>
            <w:hideMark/>
          </w:tcPr>
          <w:p w14:paraId="2B0E4022"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Stage Name</w:t>
            </w:r>
          </w:p>
        </w:tc>
        <w:tc>
          <w:tcPr>
            <w:tcW w:w="1217" w:type="dxa"/>
            <w:tcBorders>
              <w:top w:val="single" w:sz="4" w:space="0" w:color="auto"/>
              <w:left w:val="nil"/>
              <w:bottom w:val="single" w:sz="4" w:space="0" w:color="auto"/>
              <w:right w:val="single" w:sz="4" w:space="0" w:color="auto"/>
            </w:tcBorders>
            <w:noWrap/>
            <w:vAlign w:val="bottom"/>
            <w:hideMark/>
          </w:tcPr>
          <w:p w14:paraId="5CBF229B"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Probability</w:t>
            </w:r>
          </w:p>
        </w:tc>
        <w:tc>
          <w:tcPr>
            <w:tcW w:w="1660" w:type="dxa"/>
            <w:tcBorders>
              <w:top w:val="single" w:sz="4" w:space="0" w:color="auto"/>
              <w:left w:val="nil"/>
              <w:bottom w:val="single" w:sz="4" w:space="0" w:color="auto"/>
              <w:right w:val="single" w:sz="4" w:space="0" w:color="auto"/>
            </w:tcBorders>
            <w:noWrap/>
            <w:vAlign w:val="bottom"/>
            <w:hideMark/>
          </w:tcPr>
          <w:p w14:paraId="2B9F6E60"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Days to close</w:t>
            </w:r>
          </w:p>
        </w:tc>
      </w:tr>
      <w:tr w:rsidR="003B2921" w:rsidRPr="0052401C" w14:paraId="6C97B6A1" w14:textId="77777777" w:rsidTr="003B2921">
        <w:trPr>
          <w:trHeight w:val="300"/>
        </w:trPr>
        <w:tc>
          <w:tcPr>
            <w:tcW w:w="1420" w:type="dxa"/>
            <w:tcBorders>
              <w:top w:val="nil"/>
              <w:left w:val="single" w:sz="4" w:space="0" w:color="auto"/>
              <w:bottom w:val="single" w:sz="4" w:space="0" w:color="auto"/>
              <w:right w:val="single" w:sz="4" w:space="0" w:color="auto"/>
            </w:tcBorders>
            <w:noWrap/>
            <w:vAlign w:val="bottom"/>
            <w:hideMark/>
          </w:tcPr>
          <w:p w14:paraId="01815463"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w:t>
            </w:r>
          </w:p>
        </w:tc>
        <w:tc>
          <w:tcPr>
            <w:tcW w:w="3940" w:type="dxa"/>
            <w:tcBorders>
              <w:top w:val="nil"/>
              <w:left w:val="nil"/>
              <w:bottom w:val="single" w:sz="4" w:space="0" w:color="auto"/>
              <w:right w:val="single" w:sz="4" w:space="0" w:color="auto"/>
            </w:tcBorders>
            <w:noWrap/>
            <w:vAlign w:val="bottom"/>
            <w:hideMark/>
          </w:tcPr>
          <w:p w14:paraId="598F02F3"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Application</w:t>
            </w:r>
          </w:p>
        </w:tc>
        <w:tc>
          <w:tcPr>
            <w:tcW w:w="1217" w:type="dxa"/>
            <w:tcBorders>
              <w:top w:val="nil"/>
              <w:left w:val="nil"/>
              <w:bottom w:val="single" w:sz="4" w:space="0" w:color="auto"/>
              <w:right w:val="single" w:sz="4" w:space="0" w:color="auto"/>
            </w:tcBorders>
            <w:noWrap/>
            <w:vAlign w:val="bottom"/>
          </w:tcPr>
          <w:p w14:paraId="5E710BD4" w14:textId="77777777" w:rsidR="003B2921" w:rsidRDefault="003B2921" w:rsidP="003B2921">
            <w:pPr>
              <w:spacing w:line="276" w:lineRule="auto"/>
              <w:jc w:val="right"/>
              <w:rPr>
                <w:rFonts w:ascii="Calibri" w:hAnsi="Calibri"/>
                <w:color w:val="000000"/>
                <w:sz w:val="22"/>
                <w:szCs w:val="22"/>
                <w:lang w:eastAsia="en-US"/>
              </w:rPr>
            </w:pPr>
          </w:p>
        </w:tc>
        <w:tc>
          <w:tcPr>
            <w:tcW w:w="1660" w:type="dxa"/>
            <w:tcBorders>
              <w:top w:val="nil"/>
              <w:left w:val="nil"/>
              <w:bottom w:val="single" w:sz="4" w:space="0" w:color="auto"/>
              <w:right w:val="single" w:sz="4" w:space="0" w:color="auto"/>
            </w:tcBorders>
            <w:noWrap/>
            <w:vAlign w:val="bottom"/>
          </w:tcPr>
          <w:p w14:paraId="31DFAA5E" w14:textId="77777777" w:rsidR="003B2921" w:rsidRDefault="003B2921" w:rsidP="003B2921">
            <w:pPr>
              <w:spacing w:line="276" w:lineRule="auto"/>
              <w:jc w:val="right"/>
              <w:rPr>
                <w:rFonts w:ascii="Calibri" w:hAnsi="Calibri"/>
                <w:color w:val="000000"/>
                <w:sz w:val="22"/>
                <w:szCs w:val="22"/>
                <w:lang w:eastAsia="en-US"/>
              </w:rPr>
            </w:pPr>
          </w:p>
        </w:tc>
      </w:tr>
      <w:tr w:rsidR="003B2921" w:rsidRPr="0052401C" w14:paraId="0C3BBC6E" w14:textId="77777777" w:rsidTr="003B2921">
        <w:trPr>
          <w:trHeight w:val="300"/>
        </w:trPr>
        <w:tc>
          <w:tcPr>
            <w:tcW w:w="1420" w:type="dxa"/>
            <w:tcBorders>
              <w:top w:val="nil"/>
              <w:left w:val="single" w:sz="4" w:space="0" w:color="auto"/>
              <w:bottom w:val="single" w:sz="4" w:space="0" w:color="auto"/>
              <w:right w:val="single" w:sz="4" w:space="0" w:color="auto"/>
            </w:tcBorders>
            <w:noWrap/>
            <w:vAlign w:val="bottom"/>
            <w:hideMark/>
          </w:tcPr>
          <w:p w14:paraId="13464091"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2</w:t>
            </w:r>
          </w:p>
        </w:tc>
        <w:tc>
          <w:tcPr>
            <w:tcW w:w="3940" w:type="dxa"/>
            <w:tcBorders>
              <w:top w:val="nil"/>
              <w:left w:val="nil"/>
              <w:bottom w:val="single" w:sz="4" w:space="0" w:color="auto"/>
              <w:right w:val="single" w:sz="4" w:space="0" w:color="auto"/>
            </w:tcBorders>
            <w:noWrap/>
            <w:vAlign w:val="bottom"/>
            <w:hideMark/>
          </w:tcPr>
          <w:p w14:paraId="0927BABE"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Eligibility</w:t>
            </w:r>
          </w:p>
        </w:tc>
        <w:tc>
          <w:tcPr>
            <w:tcW w:w="1217" w:type="dxa"/>
            <w:tcBorders>
              <w:top w:val="nil"/>
              <w:left w:val="nil"/>
              <w:bottom w:val="single" w:sz="4" w:space="0" w:color="auto"/>
              <w:right w:val="single" w:sz="4" w:space="0" w:color="auto"/>
            </w:tcBorders>
            <w:noWrap/>
            <w:vAlign w:val="bottom"/>
          </w:tcPr>
          <w:p w14:paraId="5433CA1D" w14:textId="77777777" w:rsidR="003B2921" w:rsidRDefault="003B2921" w:rsidP="003B2921">
            <w:pPr>
              <w:spacing w:line="276" w:lineRule="auto"/>
              <w:jc w:val="right"/>
              <w:rPr>
                <w:rFonts w:ascii="Calibri" w:hAnsi="Calibri"/>
                <w:color w:val="000000"/>
                <w:sz w:val="22"/>
                <w:szCs w:val="22"/>
                <w:lang w:eastAsia="en-US"/>
              </w:rPr>
            </w:pPr>
          </w:p>
        </w:tc>
        <w:tc>
          <w:tcPr>
            <w:tcW w:w="1660" w:type="dxa"/>
            <w:tcBorders>
              <w:top w:val="nil"/>
              <w:left w:val="nil"/>
              <w:bottom w:val="single" w:sz="4" w:space="0" w:color="auto"/>
              <w:right w:val="single" w:sz="4" w:space="0" w:color="auto"/>
            </w:tcBorders>
            <w:noWrap/>
            <w:vAlign w:val="bottom"/>
          </w:tcPr>
          <w:p w14:paraId="61DD9220" w14:textId="77777777" w:rsidR="003B2921" w:rsidRDefault="003B2921" w:rsidP="003B2921">
            <w:pPr>
              <w:spacing w:line="276" w:lineRule="auto"/>
              <w:jc w:val="right"/>
              <w:rPr>
                <w:rFonts w:ascii="Calibri" w:hAnsi="Calibri"/>
                <w:color w:val="000000"/>
                <w:sz w:val="22"/>
                <w:szCs w:val="22"/>
                <w:lang w:eastAsia="en-US"/>
              </w:rPr>
            </w:pPr>
          </w:p>
        </w:tc>
      </w:tr>
      <w:tr w:rsidR="003B2921" w:rsidRPr="0052401C" w14:paraId="6C7600FC" w14:textId="77777777" w:rsidTr="003B2921">
        <w:trPr>
          <w:trHeight w:val="300"/>
        </w:trPr>
        <w:tc>
          <w:tcPr>
            <w:tcW w:w="1420" w:type="dxa"/>
            <w:tcBorders>
              <w:top w:val="nil"/>
              <w:left w:val="single" w:sz="4" w:space="0" w:color="auto"/>
              <w:bottom w:val="single" w:sz="4" w:space="0" w:color="auto"/>
              <w:right w:val="single" w:sz="4" w:space="0" w:color="auto"/>
            </w:tcBorders>
            <w:noWrap/>
            <w:vAlign w:val="bottom"/>
            <w:hideMark/>
          </w:tcPr>
          <w:p w14:paraId="6AB88387"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3</w:t>
            </w:r>
          </w:p>
        </w:tc>
        <w:tc>
          <w:tcPr>
            <w:tcW w:w="3940" w:type="dxa"/>
            <w:tcBorders>
              <w:top w:val="nil"/>
              <w:left w:val="nil"/>
              <w:bottom w:val="single" w:sz="4" w:space="0" w:color="auto"/>
              <w:right w:val="single" w:sz="4" w:space="0" w:color="auto"/>
            </w:tcBorders>
            <w:noWrap/>
            <w:vAlign w:val="bottom"/>
            <w:hideMark/>
          </w:tcPr>
          <w:p w14:paraId="439ABB64"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Management Review</w:t>
            </w:r>
          </w:p>
        </w:tc>
        <w:tc>
          <w:tcPr>
            <w:tcW w:w="1217" w:type="dxa"/>
            <w:tcBorders>
              <w:top w:val="nil"/>
              <w:left w:val="nil"/>
              <w:bottom w:val="single" w:sz="4" w:space="0" w:color="auto"/>
              <w:right w:val="single" w:sz="4" w:space="0" w:color="auto"/>
            </w:tcBorders>
            <w:noWrap/>
            <w:vAlign w:val="bottom"/>
          </w:tcPr>
          <w:p w14:paraId="2213D401" w14:textId="77777777" w:rsidR="003B2921" w:rsidRDefault="003B2921" w:rsidP="003B2921">
            <w:pPr>
              <w:spacing w:line="276" w:lineRule="auto"/>
              <w:jc w:val="right"/>
              <w:rPr>
                <w:rFonts w:ascii="Calibri" w:hAnsi="Calibri"/>
                <w:color w:val="000000"/>
                <w:sz w:val="22"/>
                <w:szCs w:val="22"/>
                <w:lang w:eastAsia="en-US"/>
              </w:rPr>
            </w:pPr>
          </w:p>
        </w:tc>
        <w:tc>
          <w:tcPr>
            <w:tcW w:w="1660" w:type="dxa"/>
            <w:tcBorders>
              <w:top w:val="nil"/>
              <w:left w:val="nil"/>
              <w:bottom w:val="single" w:sz="4" w:space="0" w:color="auto"/>
              <w:right w:val="single" w:sz="4" w:space="0" w:color="auto"/>
            </w:tcBorders>
            <w:noWrap/>
            <w:vAlign w:val="bottom"/>
          </w:tcPr>
          <w:p w14:paraId="6DB8FAAF" w14:textId="77777777" w:rsidR="003B2921" w:rsidRDefault="003B2921" w:rsidP="003B2921">
            <w:pPr>
              <w:spacing w:line="276" w:lineRule="auto"/>
              <w:jc w:val="right"/>
              <w:rPr>
                <w:rFonts w:ascii="Calibri" w:hAnsi="Calibri"/>
                <w:color w:val="000000"/>
                <w:sz w:val="22"/>
                <w:szCs w:val="22"/>
                <w:lang w:eastAsia="en-US"/>
              </w:rPr>
            </w:pPr>
          </w:p>
        </w:tc>
      </w:tr>
    </w:tbl>
    <w:p w14:paraId="0610B5AB" w14:textId="77777777" w:rsidR="003B2921" w:rsidRPr="0052401C" w:rsidRDefault="003B2921" w:rsidP="003B2921">
      <w:pPr>
        <w:spacing w:after="200" w:line="276" w:lineRule="auto"/>
        <w:rPr>
          <w:rFonts w:ascii="Calibri" w:hAnsi="Calibri"/>
          <w:color w:val="000000"/>
          <w:sz w:val="22"/>
          <w:szCs w:val="22"/>
          <w:lang w:eastAsia="en-US"/>
        </w:rPr>
      </w:pPr>
    </w:p>
    <w:p w14:paraId="4A1606CF" w14:textId="77777777" w:rsidR="003B2921" w:rsidRPr="0052401C" w:rsidRDefault="003B2921" w:rsidP="003B2921">
      <w:pPr>
        <w:rPr>
          <w:rFonts w:ascii="Calibri" w:hAnsi="Calibri"/>
          <w:color w:val="000000"/>
          <w:sz w:val="22"/>
          <w:szCs w:val="22"/>
          <w:lang w:eastAsia="en-US"/>
        </w:rPr>
      </w:pPr>
    </w:p>
    <w:tbl>
      <w:tblPr>
        <w:tblpPr w:leftFromText="180" w:rightFromText="180" w:bottomFromText="200" w:vertAnchor="text" w:tblpY="1"/>
        <w:tblOverlap w:val="never"/>
        <w:tblW w:w="9728" w:type="dxa"/>
        <w:tblLook w:val="04A0" w:firstRow="1" w:lastRow="0" w:firstColumn="1" w:lastColumn="0" w:noHBand="0" w:noVBand="1"/>
      </w:tblPr>
      <w:tblGrid>
        <w:gridCol w:w="2065"/>
        <w:gridCol w:w="3780"/>
        <w:gridCol w:w="1584"/>
        <w:gridCol w:w="1195"/>
        <w:gridCol w:w="1104"/>
      </w:tblGrid>
      <w:tr w:rsidR="003B2921" w:rsidRPr="0052401C" w14:paraId="014A3EE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noWrap/>
            <w:vAlign w:val="bottom"/>
            <w:hideMark/>
          </w:tcPr>
          <w:p w14:paraId="4A101B0D"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Stage</w:t>
            </w:r>
          </w:p>
        </w:tc>
        <w:tc>
          <w:tcPr>
            <w:tcW w:w="3780" w:type="dxa"/>
            <w:tcBorders>
              <w:top w:val="single" w:sz="4" w:space="0" w:color="auto"/>
              <w:left w:val="nil"/>
              <w:bottom w:val="single" w:sz="4" w:space="0" w:color="auto"/>
              <w:right w:val="single" w:sz="4" w:space="0" w:color="auto"/>
            </w:tcBorders>
            <w:noWrap/>
            <w:vAlign w:val="bottom"/>
            <w:hideMark/>
          </w:tcPr>
          <w:p w14:paraId="66EA921E"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Step</w:t>
            </w:r>
          </w:p>
        </w:tc>
        <w:tc>
          <w:tcPr>
            <w:tcW w:w="1584" w:type="dxa"/>
            <w:tcBorders>
              <w:top w:val="single" w:sz="4" w:space="0" w:color="auto"/>
              <w:left w:val="nil"/>
              <w:bottom w:val="single" w:sz="4" w:space="0" w:color="auto"/>
              <w:right w:val="single" w:sz="4" w:space="0" w:color="auto"/>
            </w:tcBorders>
            <w:noWrap/>
            <w:vAlign w:val="bottom"/>
            <w:hideMark/>
          </w:tcPr>
          <w:p w14:paraId="4FF48547"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Action</w:t>
            </w:r>
          </w:p>
        </w:tc>
        <w:tc>
          <w:tcPr>
            <w:tcW w:w="1195" w:type="dxa"/>
            <w:tcBorders>
              <w:top w:val="single" w:sz="4" w:space="0" w:color="auto"/>
              <w:left w:val="nil"/>
              <w:bottom w:val="single" w:sz="4" w:space="0" w:color="auto"/>
              <w:right w:val="single" w:sz="4" w:space="0" w:color="auto"/>
            </w:tcBorders>
            <w:noWrap/>
            <w:vAlign w:val="bottom"/>
            <w:hideMark/>
          </w:tcPr>
          <w:p w14:paraId="72A9E2B6"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Required</w:t>
            </w:r>
          </w:p>
        </w:tc>
        <w:tc>
          <w:tcPr>
            <w:tcW w:w="1104" w:type="dxa"/>
            <w:tcBorders>
              <w:top w:val="single" w:sz="4" w:space="0" w:color="auto"/>
              <w:left w:val="nil"/>
              <w:bottom w:val="single" w:sz="4" w:space="0" w:color="auto"/>
              <w:right w:val="single" w:sz="4" w:space="0" w:color="auto"/>
            </w:tcBorders>
            <w:noWrap/>
            <w:vAlign w:val="bottom"/>
            <w:hideMark/>
          </w:tcPr>
          <w:p w14:paraId="7A6B4BDC" w14:textId="77777777" w:rsidR="003B2921" w:rsidRPr="0052401C" w:rsidRDefault="003B2921" w:rsidP="003B2921">
            <w:pPr>
              <w:spacing w:line="276" w:lineRule="auto"/>
              <w:rPr>
                <w:rFonts w:ascii="Calibri" w:hAnsi="Calibri"/>
                <w:color w:val="000000"/>
                <w:sz w:val="22"/>
                <w:szCs w:val="22"/>
                <w:lang w:eastAsia="en-US"/>
              </w:rPr>
            </w:pPr>
            <w:r w:rsidRPr="0052401C">
              <w:rPr>
                <w:rFonts w:ascii="Calibri" w:hAnsi="Calibri"/>
                <w:color w:val="000000"/>
                <w:sz w:val="22"/>
                <w:szCs w:val="22"/>
                <w:lang w:eastAsia="en-US"/>
              </w:rPr>
              <w:t>Order</w:t>
            </w:r>
          </w:p>
        </w:tc>
      </w:tr>
      <w:tr w:rsidR="003B2921" w:rsidRPr="0052401C" w14:paraId="3F92D477" w14:textId="77777777" w:rsidTr="003B2921">
        <w:trPr>
          <w:trHeight w:val="300"/>
        </w:trPr>
        <w:tc>
          <w:tcPr>
            <w:tcW w:w="2065" w:type="dxa"/>
            <w:tcBorders>
              <w:top w:val="nil"/>
              <w:left w:val="single" w:sz="4" w:space="0" w:color="auto"/>
              <w:bottom w:val="single" w:sz="4" w:space="0" w:color="auto"/>
              <w:right w:val="single" w:sz="4" w:space="0" w:color="auto"/>
            </w:tcBorders>
            <w:noWrap/>
            <w:vAlign w:val="bottom"/>
            <w:hideMark/>
          </w:tcPr>
          <w:p w14:paraId="185C8AED"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hideMark/>
          </w:tcPr>
          <w:p w14:paraId="314A5980"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Application</w:t>
            </w:r>
          </w:p>
        </w:tc>
        <w:tc>
          <w:tcPr>
            <w:tcW w:w="1584" w:type="dxa"/>
            <w:tcBorders>
              <w:top w:val="nil"/>
              <w:left w:val="nil"/>
              <w:bottom w:val="single" w:sz="4" w:space="0" w:color="auto"/>
              <w:right w:val="single" w:sz="4" w:space="0" w:color="auto"/>
            </w:tcBorders>
            <w:noWrap/>
            <w:vAlign w:val="bottom"/>
          </w:tcPr>
          <w:p w14:paraId="0C5859B5" w14:textId="77777777" w:rsidR="003B2921"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 xml:space="preserve"> Email</w:t>
            </w:r>
          </w:p>
        </w:tc>
        <w:tc>
          <w:tcPr>
            <w:tcW w:w="1195" w:type="dxa"/>
            <w:tcBorders>
              <w:top w:val="nil"/>
              <w:left w:val="nil"/>
              <w:bottom w:val="single" w:sz="4" w:space="0" w:color="auto"/>
              <w:right w:val="single" w:sz="4" w:space="0" w:color="auto"/>
            </w:tcBorders>
            <w:noWrap/>
            <w:vAlign w:val="center"/>
          </w:tcPr>
          <w:p w14:paraId="34763A8D" w14:textId="77777777" w:rsidR="003B2921" w:rsidRDefault="003B2921" w:rsidP="003B2921">
            <w:pPr>
              <w:spacing w:line="276" w:lineRule="auto"/>
              <w:jc w:val="center"/>
              <w:rPr>
                <w:rFonts w:ascii="Calibri" w:hAnsi="Calibri"/>
                <w:color w:val="000000"/>
                <w:sz w:val="22"/>
                <w:szCs w:val="22"/>
                <w:lang w:eastAsia="en-US"/>
              </w:rPr>
            </w:pPr>
            <w:r>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36B1017C"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w:t>
            </w:r>
          </w:p>
        </w:tc>
      </w:tr>
      <w:tr w:rsidR="003B2921" w:rsidRPr="0052401C" w14:paraId="1C5B0D2C"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7EEDB64A"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007725A7"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your most recent gas, electric, water and sewer bills.</w:t>
            </w:r>
          </w:p>
          <w:p w14:paraId="75EC3961"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0262238C"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09FA60B1" w14:textId="77777777" w:rsidR="003B2921" w:rsidRDefault="003B2921" w:rsidP="003B2921">
            <w:pPr>
              <w:spacing w:line="276" w:lineRule="auto"/>
              <w:jc w:val="center"/>
              <w:rPr>
                <w:rFonts w:ascii="Calibri" w:hAnsi="Calibri"/>
                <w:color w:val="000000"/>
                <w:sz w:val="22"/>
                <w:szCs w:val="22"/>
                <w:lang w:eastAsia="en-US"/>
              </w:rPr>
            </w:pPr>
            <w:r w:rsidRPr="00FD095E">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655C2DEF"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2</w:t>
            </w:r>
          </w:p>
        </w:tc>
      </w:tr>
      <w:tr w:rsidR="003B2921" w:rsidRPr="0052401C" w14:paraId="2B124C1E"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6C1515FE"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7FF99646"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the declaration page that indicates the amount of homeowner’s insurance, date of coverage and amount of premium.</w:t>
            </w:r>
          </w:p>
          <w:p w14:paraId="2506F5F0"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1715D16E"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3B102940" w14:textId="77777777" w:rsidR="003B2921" w:rsidRDefault="003B2921" w:rsidP="003B2921">
            <w:pPr>
              <w:spacing w:line="276" w:lineRule="auto"/>
              <w:jc w:val="center"/>
              <w:rPr>
                <w:rFonts w:ascii="Calibri" w:hAnsi="Calibri"/>
                <w:color w:val="000000"/>
                <w:sz w:val="22"/>
                <w:szCs w:val="22"/>
                <w:lang w:eastAsia="en-US"/>
              </w:rPr>
            </w:pPr>
            <w:r w:rsidRPr="00FD095E">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760B503E"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3</w:t>
            </w:r>
          </w:p>
        </w:tc>
      </w:tr>
      <w:tr w:rsidR="003B2921" w:rsidRPr="0052401C" w14:paraId="1579C79D"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77FEDC75"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075C723D"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your most recent six (6) pay stubs.</w:t>
            </w:r>
          </w:p>
          <w:p w14:paraId="009739D9"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4492E956"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530E683A"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6AC15228"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4</w:t>
            </w:r>
          </w:p>
        </w:tc>
      </w:tr>
      <w:tr w:rsidR="003B2921" w:rsidRPr="0052401C" w14:paraId="2FC309A7"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7BEB87E8"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15C9C020"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 xml:space="preserve">Copy of recent pension pay statement. </w:t>
            </w:r>
          </w:p>
          <w:p w14:paraId="77DC5461"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5A9DF563"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78DBC362"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21E38070"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5</w:t>
            </w:r>
          </w:p>
        </w:tc>
      </w:tr>
      <w:tr w:rsidR="003B2921" w:rsidRPr="0052401C" w14:paraId="06C56903"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685611A6"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48F0002B"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most recent social security/disability income award letter</w:t>
            </w:r>
          </w:p>
          <w:p w14:paraId="3A435CEB"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45508168"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3C814B0C"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4728E426"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6</w:t>
            </w:r>
          </w:p>
        </w:tc>
      </w:tr>
      <w:tr w:rsidR="003B2921" w:rsidRPr="0052401C" w14:paraId="36CC6054"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5E5A5E72"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lastRenderedPageBreak/>
              <w:t>Application</w:t>
            </w:r>
          </w:p>
        </w:tc>
        <w:tc>
          <w:tcPr>
            <w:tcW w:w="3780" w:type="dxa"/>
            <w:tcBorders>
              <w:top w:val="nil"/>
              <w:left w:val="nil"/>
              <w:bottom w:val="single" w:sz="4" w:space="0" w:color="auto"/>
              <w:right w:val="single" w:sz="4" w:space="0" w:color="auto"/>
            </w:tcBorders>
            <w:noWrap/>
            <w:vAlign w:val="bottom"/>
          </w:tcPr>
          <w:p w14:paraId="4BE62AC2"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SSI benefit for minors.</w:t>
            </w:r>
          </w:p>
          <w:p w14:paraId="58032B2B"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0C9BF088"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55675810"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78AA42AA"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7</w:t>
            </w:r>
          </w:p>
        </w:tc>
      </w:tr>
      <w:tr w:rsidR="003B2921" w:rsidRPr="0052401C" w14:paraId="7A8860E2"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599857FF"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4474B78A"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Signature on the attached Request for verification of Employment for each employer for all members of the household 18-years of age and older.</w:t>
            </w:r>
          </w:p>
          <w:p w14:paraId="4CB2042C"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6456DA0F"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72F855A0"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3BF9D5B5"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8</w:t>
            </w:r>
          </w:p>
        </w:tc>
      </w:tr>
      <w:tr w:rsidR="003B2921" w:rsidRPr="0052401C" w14:paraId="57A42760"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5CF9C007"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7448A52E"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If you have children 18-years of age and older who attend school, please submit a copy of their school registration.</w:t>
            </w:r>
          </w:p>
          <w:p w14:paraId="21F5D158"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6E6CEBB7"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639BC802"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6A54F0BB"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9</w:t>
            </w:r>
          </w:p>
        </w:tc>
      </w:tr>
      <w:tr w:rsidR="003B2921" w:rsidRPr="0052401C" w14:paraId="208D596E"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4F8767DD"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18A868E5"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your most recent mortgage statement that reflects the mortgage balance, your payment and escrow information.</w:t>
            </w:r>
          </w:p>
          <w:p w14:paraId="0FCCEA58"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4346DA94"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103C4AD7"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740FE33C"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10</w:t>
            </w:r>
          </w:p>
        </w:tc>
      </w:tr>
      <w:tr w:rsidR="003B2921" w:rsidRPr="0052401C" w14:paraId="4131F2DC"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69AC8256"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1A1111FC"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 xml:space="preserve">Copy of court order for award of monthly child support payments. You will also need to contact Child Support Enforcement Agency at (216) 263.4500 to obtain a printout of </w:t>
            </w:r>
            <w:proofErr w:type="spellStart"/>
            <w:r w:rsidRPr="0052401C">
              <w:rPr>
                <w:rFonts w:ascii="Calibri" w:hAnsi="Calibri"/>
                <w:color w:val="000000"/>
                <w:sz w:val="22"/>
                <w:szCs w:val="22"/>
                <w:lang w:eastAsia="en-US"/>
              </w:rPr>
              <w:t>you</w:t>
            </w:r>
            <w:proofErr w:type="spellEnd"/>
            <w:r w:rsidRPr="0052401C">
              <w:rPr>
                <w:rFonts w:ascii="Calibri" w:hAnsi="Calibri"/>
                <w:color w:val="000000"/>
                <w:sz w:val="22"/>
                <w:szCs w:val="22"/>
                <w:lang w:eastAsia="en-US"/>
              </w:rPr>
              <w:t xml:space="preserve"> child support payment history for the past six months.</w:t>
            </w:r>
          </w:p>
          <w:p w14:paraId="1BEBA3E0"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39FA8C1C"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5BDDEFCD"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6C457F4F"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11</w:t>
            </w:r>
          </w:p>
        </w:tc>
      </w:tr>
      <w:tr w:rsidR="003B2921" w:rsidRPr="0052401C" w14:paraId="7CFB37BC"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343EB0D3"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64124C64"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your last two quarterly statements for any stocks, bonds, money market, IRA, 401K, Keogh accounts or any similar types of interest baring accounts.</w:t>
            </w:r>
          </w:p>
          <w:p w14:paraId="2D098BF2"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624A80CE" w14:textId="77777777" w:rsidR="003B2921" w:rsidRDefault="003B2921" w:rsidP="003B2921">
            <w:pPr>
              <w:spacing w:line="276" w:lineRule="auto"/>
              <w:rPr>
                <w:rFonts w:ascii="Calibri" w:hAnsi="Calibri"/>
                <w:color w:val="000000"/>
                <w:sz w:val="22"/>
                <w:szCs w:val="22"/>
                <w:lang w:eastAsia="en-US"/>
              </w:rPr>
            </w:pPr>
            <w:r w:rsidRPr="00A61AC7">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5F3C3A06"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248AD432"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12</w:t>
            </w:r>
          </w:p>
        </w:tc>
      </w:tr>
      <w:tr w:rsidR="003B2921" w:rsidRPr="0052401C" w14:paraId="7C9C9F84"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4C9622A1"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tcPr>
          <w:p w14:paraId="36BB53BB"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Copies of your complete (all pages) checking and savings account statements for the past six months.</w:t>
            </w:r>
          </w:p>
          <w:p w14:paraId="4B87ED39"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38A477B4" w14:textId="77777777" w:rsidR="003B2921" w:rsidRDefault="003B2921" w:rsidP="003B2921">
            <w:pPr>
              <w:spacing w:line="276" w:lineRule="auto"/>
              <w:rPr>
                <w:rFonts w:ascii="Calibri" w:hAnsi="Calibri"/>
                <w:color w:val="000000"/>
                <w:sz w:val="22"/>
                <w:szCs w:val="22"/>
                <w:lang w:eastAsia="en-US"/>
              </w:rPr>
            </w:pPr>
            <w:r w:rsidRPr="001258B6">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1890FF9F"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0DAB3854"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13</w:t>
            </w:r>
          </w:p>
        </w:tc>
      </w:tr>
      <w:tr w:rsidR="003B2921" w:rsidRPr="0052401C" w14:paraId="3127D1B0"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1FA08337"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lastRenderedPageBreak/>
              <w:t>Application</w:t>
            </w:r>
          </w:p>
        </w:tc>
        <w:tc>
          <w:tcPr>
            <w:tcW w:w="3780" w:type="dxa"/>
            <w:tcBorders>
              <w:top w:val="nil"/>
              <w:left w:val="nil"/>
              <w:bottom w:val="single" w:sz="4" w:space="0" w:color="auto"/>
              <w:right w:val="single" w:sz="4" w:space="0" w:color="auto"/>
            </w:tcBorders>
            <w:noWrap/>
            <w:vAlign w:val="bottom"/>
          </w:tcPr>
          <w:p w14:paraId="6BD69CFC"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 xml:space="preserve">If you have self-employment income or rental income, a signed copy of your current federal Income Tax Return with the appropriate (Schedules C and/or E) to verify your income from </w:t>
            </w:r>
            <w:proofErr w:type="spellStart"/>
            <w:r w:rsidRPr="0052401C">
              <w:rPr>
                <w:rFonts w:ascii="Calibri" w:hAnsi="Calibri"/>
                <w:color w:val="000000"/>
                <w:sz w:val="22"/>
                <w:szCs w:val="22"/>
                <w:lang w:eastAsia="en-US"/>
              </w:rPr>
              <w:t>slef</w:t>
            </w:r>
            <w:proofErr w:type="spellEnd"/>
            <w:r w:rsidRPr="0052401C">
              <w:rPr>
                <w:rFonts w:ascii="Calibri" w:hAnsi="Calibri"/>
                <w:color w:val="000000"/>
                <w:sz w:val="22"/>
                <w:szCs w:val="22"/>
                <w:lang w:eastAsia="en-US"/>
              </w:rPr>
              <w:t xml:space="preserve"> employment and/or rental property.</w:t>
            </w:r>
          </w:p>
          <w:p w14:paraId="23515EBE" w14:textId="77777777" w:rsidR="003B2921" w:rsidRDefault="003B2921" w:rsidP="003B2921">
            <w:pPr>
              <w:spacing w:line="276" w:lineRule="auto"/>
              <w:rPr>
                <w:rFonts w:ascii="Calibri" w:hAnsi="Calibri"/>
                <w:color w:val="000000"/>
                <w:sz w:val="22"/>
                <w:szCs w:val="22"/>
                <w:lang w:eastAsia="en-US"/>
              </w:rPr>
            </w:pPr>
          </w:p>
        </w:tc>
        <w:tc>
          <w:tcPr>
            <w:tcW w:w="1584" w:type="dxa"/>
            <w:tcBorders>
              <w:top w:val="nil"/>
              <w:left w:val="nil"/>
              <w:bottom w:val="single" w:sz="4" w:space="0" w:color="auto"/>
              <w:right w:val="single" w:sz="4" w:space="0" w:color="auto"/>
            </w:tcBorders>
            <w:noWrap/>
          </w:tcPr>
          <w:p w14:paraId="03AC67C8" w14:textId="77777777" w:rsidR="003B2921" w:rsidRDefault="003B2921" w:rsidP="003B2921">
            <w:pPr>
              <w:spacing w:line="276" w:lineRule="auto"/>
              <w:rPr>
                <w:rFonts w:ascii="Calibri" w:hAnsi="Calibri"/>
                <w:color w:val="000000"/>
                <w:sz w:val="22"/>
                <w:szCs w:val="22"/>
                <w:lang w:eastAsia="en-US"/>
              </w:rPr>
            </w:pPr>
            <w:r w:rsidRPr="001258B6">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08162572"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54A74C52"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14</w:t>
            </w:r>
          </w:p>
        </w:tc>
      </w:tr>
      <w:tr w:rsidR="003B2921" w:rsidRPr="0052401C" w14:paraId="7D957430" w14:textId="77777777" w:rsidTr="003B2921">
        <w:trPr>
          <w:trHeight w:val="300"/>
        </w:trPr>
        <w:tc>
          <w:tcPr>
            <w:tcW w:w="2065" w:type="dxa"/>
            <w:tcBorders>
              <w:top w:val="nil"/>
              <w:left w:val="single" w:sz="4" w:space="0" w:color="auto"/>
              <w:bottom w:val="single" w:sz="4" w:space="0" w:color="auto"/>
              <w:right w:val="single" w:sz="4" w:space="0" w:color="auto"/>
            </w:tcBorders>
            <w:noWrap/>
            <w:hideMark/>
          </w:tcPr>
          <w:p w14:paraId="5FA415FE" w14:textId="77777777" w:rsidR="003B2921" w:rsidRDefault="003B2921" w:rsidP="003B2921">
            <w:pPr>
              <w:spacing w:line="276" w:lineRule="auto"/>
              <w:rPr>
                <w:rFonts w:ascii="Calibri" w:hAnsi="Calibri"/>
                <w:color w:val="000000"/>
                <w:sz w:val="22"/>
                <w:szCs w:val="22"/>
                <w:lang w:eastAsia="en-US"/>
              </w:rPr>
            </w:pPr>
            <w:r w:rsidRPr="00466ED5">
              <w:rPr>
                <w:rFonts w:ascii="Calibri" w:hAnsi="Calibri"/>
                <w:color w:val="000000"/>
                <w:sz w:val="22"/>
                <w:szCs w:val="22"/>
                <w:lang w:eastAsia="en-US"/>
              </w:rPr>
              <w:t>Application</w:t>
            </w:r>
          </w:p>
        </w:tc>
        <w:tc>
          <w:tcPr>
            <w:tcW w:w="3780" w:type="dxa"/>
            <w:tcBorders>
              <w:top w:val="nil"/>
              <w:left w:val="nil"/>
              <w:bottom w:val="single" w:sz="4" w:space="0" w:color="auto"/>
              <w:right w:val="single" w:sz="4" w:space="0" w:color="auto"/>
            </w:tcBorders>
            <w:noWrap/>
            <w:vAlign w:val="bottom"/>
            <w:hideMark/>
          </w:tcPr>
          <w:p w14:paraId="34EC8EEF"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sidRPr="0052401C">
              <w:rPr>
                <w:rFonts w:ascii="Calibri" w:hAnsi="Calibri"/>
                <w:color w:val="000000"/>
                <w:sz w:val="22"/>
                <w:szCs w:val="22"/>
                <w:lang w:eastAsia="en-US"/>
              </w:rPr>
              <w:t>Copy of statement from your insurance company that reflect any cash value in your life policies before death (Whole Life and/or Universal Life policies).</w:t>
            </w:r>
          </w:p>
        </w:tc>
        <w:tc>
          <w:tcPr>
            <w:tcW w:w="1584" w:type="dxa"/>
            <w:tcBorders>
              <w:top w:val="nil"/>
              <w:left w:val="nil"/>
              <w:bottom w:val="single" w:sz="4" w:space="0" w:color="auto"/>
              <w:right w:val="single" w:sz="4" w:space="0" w:color="auto"/>
            </w:tcBorders>
            <w:noWrap/>
          </w:tcPr>
          <w:p w14:paraId="7234429C" w14:textId="77777777" w:rsidR="003B2921" w:rsidRDefault="003B2921" w:rsidP="003B2921">
            <w:pPr>
              <w:spacing w:line="276" w:lineRule="auto"/>
              <w:rPr>
                <w:rFonts w:ascii="Calibri" w:hAnsi="Calibri"/>
                <w:color w:val="000000"/>
                <w:sz w:val="22"/>
                <w:szCs w:val="22"/>
                <w:lang w:eastAsia="en-US"/>
              </w:rPr>
            </w:pPr>
            <w:r w:rsidRPr="001258B6">
              <w:rPr>
                <w:rFonts w:ascii="Calibri" w:hAnsi="Calibri"/>
                <w:color w:val="000000"/>
                <w:sz w:val="22"/>
                <w:szCs w:val="22"/>
                <w:lang w:eastAsia="en-US"/>
              </w:rPr>
              <w:t>Email</w:t>
            </w:r>
          </w:p>
        </w:tc>
        <w:tc>
          <w:tcPr>
            <w:tcW w:w="1195" w:type="dxa"/>
            <w:tcBorders>
              <w:top w:val="nil"/>
              <w:left w:val="nil"/>
              <w:bottom w:val="single" w:sz="4" w:space="0" w:color="auto"/>
              <w:right w:val="single" w:sz="4" w:space="0" w:color="auto"/>
            </w:tcBorders>
            <w:noWrap/>
          </w:tcPr>
          <w:p w14:paraId="59EC4811" w14:textId="77777777" w:rsidR="003B2921" w:rsidRDefault="003B2921" w:rsidP="003B2921">
            <w:pPr>
              <w:spacing w:line="276" w:lineRule="auto"/>
              <w:jc w:val="center"/>
              <w:rPr>
                <w:rFonts w:ascii="Calibri" w:hAnsi="Calibri"/>
                <w:color w:val="000000"/>
                <w:sz w:val="22"/>
                <w:szCs w:val="22"/>
                <w:lang w:eastAsia="en-US"/>
              </w:rPr>
            </w:pPr>
            <w:r w:rsidRPr="00152C83">
              <w:rPr>
                <w:rFonts w:ascii="Calibri" w:hAnsi="Calibri"/>
                <w:color w:val="000000"/>
                <w:sz w:val="22"/>
                <w:szCs w:val="22"/>
                <w:lang w:eastAsia="en-US"/>
              </w:rPr>
              <w:t>No</w:t>
            </w:r>
          </w:p>
        </w:tc>
        <w:tc>
          <w:tcPr>
            <w:tcW w:w="1104" w:type="dxa"/>
            <w:tcBorders>
              <w:top w:val="nil"/>
              <w:left w:val="nil"/>
              <w:bottom w:val="single" w:sz="4" w:space="0" w:color="auto"/>
              <w:right w:val="single" w:sz="4" w:space="0" w:color="auto"/>
            </w:tcBorders>
            <w:noWrap/>
            <w:vAlign w:val="center"/>
            <w:hideMark/>
          </w:tcPr>
          <w:p w14:paraId="58959582"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15</w:t>
            </w:r>
          </w:p>
        </w:tc>
      </w:tr>
      <w:tr w:rsidR="003B2921" w:rsidRPr="0052401C" w14:paraId="43C87390"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noWrap/>
            <w:vAlign w:val="bottom"/>
          </w:tcPr>
          <w:p w14:paraId="69975F14" w14:textId="77777777" w:rsidR="003B2921" w:rsidRPr="00466ED5"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Eligibility</w:t>
            </w:r>
          </w:p>
        </w:tc>
        <w:tc>
          <w:tcPr>
            <w:tcW w:w="3780" w:type="dxa"/>
            <w:tcBorders>
              <w:top w:val="single" w:sz="4" w:space="0" w:color="auto"/>
              <w:left w:val="nil"/>
              <w:bottom w:val="single" w:sz="4" w:space="0" w:color="auto"/>
              <w:right w:val="single" w:sz="4" w:space="0" w:color="auto"/>
            </w:tcBorders>
            <w:noWrap/>
            <w:vAlign w:val="bottom"/>
          </w:tcPr>
          <w:p w14:paraId="6F277607"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Pr>
                <w:rFonts w:ascii="Calibri" w:hAnsi="Calibri"/>
                <w:color w:val="000000"/>
                <w:sz w:val="22"/>
                <w:szCs w:val="22"/>
                <w:lang w:eastAsia="en-US"/>
              </w:rPr>
              <w:t xml:space="preserve">Input data into </w:t>
            </w:r>
            <w:proofErr w:type="spellStart"/>
            <w:r>
              <w:rPr>
                <w:rFonts w:ascii="Calibri" w:hAnsi="Calibri"/>
                <w:color w:val="000000"/>
                <w:sz w:val="22"/>
                <w:szCs w:val="22"/>
                <w:lang w:eastAsia="en-US"/>
              </w:rPr>
              <w:t>elgibility</w:t>
            </w:r>
            <w:proofErr w:type="spellEnd"/>
            <w:r>
              <w:rPr>
                <w:rFonts w:ascii="Calibri" w:hAnsi="Calibri"/>
                <w:color w:val="000000"/>
                <w:sz w:val="22"/>
                <w:szCs w:val="22"/>
                <w:lang w:eastAsia="en-US"/>
              </w:rPr>
              <w:t xml:space="preserve"> template</w:t>
            </w:r>
          </w:p>
        </w:tc>
        <w:tc>
          <w:tcPr>
            <w:tcW w:w="1584" w:type="dxa"/>
            <w:tcBorders>
              <w:top w:val="single" w:sz="4" w:space="0" w:color="auto"/>
              <w:left w:val="nil"/>
              <w:bottom w:val="single" w:sz="4" w:space="0" w:color="auto"/>
              <w:right w:val="single" w:sz="4" w:space="0" w:color="auto"/>
            </w:tcBorders>
            <w:noWrap/>
          </w:tcPr>
          <w:p w14:paraId="57E7DCBC" w14:textId="77777777" w:rsidR="003B2921" w:rsidRPr="001258B6"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To-Do</w:t>
            </w:r>
          </w:p>
        </w:tc>
        <w:tc>
          <w:tcPr>
            <w:tcW w:w="1195" w:type="dxa"/>
            <w:tcBorders>
              <w:top w:val="single" w:sz="4" w:space="0" w:color="auto"/>
              <w:left w:val="nil"/>
              <w:bottom w:val="single" w:sz="4" w:space="0" w:color="auto"/>
              <w:right w:val="single" w:sz="4" w:space="0" w:color="auto"/>
            </w:tcBorders>
            <w:noWrap/>
          </w:tcPr>
          <w:p w14:paraId="750BEB3D" w14:textId="77777777" w:rsidR="003B2921" w:rsidRPr="00152C83" w:rsidRDefault="003B2921" w:rsidP="003B2921">
            <w:pPr>
              <w:spacing w:line="276" w:lineRule="auto"/>
              <w:jc w:val="center"/>
              <w:rPr>
                <w:rFonts w:ascii="Calibri" w:hAnsi="Calibri"/>
                <w:color w:val="000000"/>
                <w:sz w:val="22"/>
                <w:szCs w:val="22"/>
                <w:lang w:eastAsia="en-US"/>
              </w:rPr>
            </w:pPr>
            <w:r>
              <w:rPr>
                <w:rFonts w:ascii="Calibri" w:hAnsi="Calibri"/>
                <w:color w:val="000000"/>
                <w:sz w:val="22"/>
                <w:szCs w:val="22"/>
                <w:lang w:eastAsia="en-US"/>
              </w:rPr>
              <w:t>No</w:t>
            </w:r>
          </w:p>
        </w:tc>
        <w:tc>
          <w:tcPr>
            <w:tcW w:w="1104" w:type="dxa"/>
            <w:tcBorders>
              <w:top w:val="single" w:sz="4" w:space="0" w:color="auto"/>
              <w:left w:val="nil"/>
              <w:bottom w:val="single" w:sz="4" w:space="0" w:color="auto"/>
              <w:right w:val="single" w:sz="4" w:space="0" w:color="auto"/>
            </w:tcBorders>
            <w:noWrap/>
            <w:vAlign w:val="center"/>
          </w:tcPr>
          <w:p w14:paraId="654C8648"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1</w:t>
            </w:r>
          </w:p>
        </w:tc>
      </w:tr>
      <w:tr w:rsidR="003B2921" w:rsidRPr="0052401C" w14:paraId="4219CF8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noWrap/>
            <w:vAlign w:val="bottom"/>
          </w:tcPr>
          <w:p w14:paraId="7C063B5E" w14:textId="77777777" w:rsidR="003B2921" w:rsidRPr="00466ED5"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Eligibility</w:t>
            </w:r>
          </w:p>
        </w:tc>
        <w:tc>
          <w:tcPr>
            <w:tcW w:w="3780" w:type="dxa"/>
            <w:tcBorders>
              <w:top w:val="single" w:sz="4" w:space="0" w:color="auto"/>
              <w:left w:val="nil"/>
              <w:bottom w:val="single" w:sz="4" w:space="0" w:color="auto"/>
              <w:right w:val="single" w:sz="4" w:space="0" w:color="auto"/>
            </w:tcBorders>
            <w:noWrap/>
            <w:vAlign w:val="bottom"/>
          </w:tcPr>
          <w:p w14:paraId="1620801C"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Pr>
                <w:rFonts w:ascii="Calibri" w:hAnsi="Calibri"/>
                <w:color w:val="000000"/>
                <w:sz w:val="22"/>
                <w:szCs w:val="22"/>
                <w:lang w:eastAsia="en-US"/>
              </w:rPr>
              <w:t>Prepare recommendation for management</w:t>
            </w:r>
          </w:p>
        </w:tc>
        <w:tc>
          <w:tcPr>
            <w:tcW w:w="1584" w:type="dxa"/>
            <w:tcBorders>
              <w:top w:val="single" w:sz="4" w:space="0" w:color="auto"/>
              <w:left w:val="nil"/>
              <w:bottom w:val="single" w:sz="4" w:space="0" w:color="auto"/>
              <w:right w:val="single" w:sz="4" w:space="0" w:color="auto"/>
            </w:tcBorders>
            <w:noWrap/>
          </w:tcPr>
          <w:p w14:paraId="77DF687E" w14:textId="77777777" w:rsidR="003B2921" w:rsidRPr="001258B6"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To-Do</w:t>
            </w:r>
          </w:p>
        </w:tc>
        <w:tc>
          <w:tcPr>
            <w:tcW w:w="1195" w:type="dxa"/>
            <w:tcBorders>
              <w:top w:val="single" w:sz="4" w:space="0" w:color="auto"/>
              <w:left w:val="nil"/>
              <w:bottom w:val="single" w:sz="4" w:space="0" w:color="auto"/>
              <w:right w:val="single" w:sz="4" w:space="0" w:color="auto"/>
            </w:tcBorders>
            <w:noWrap/>
          </w:tcPr>
          <w:p w14:paraId="50B89E10" w14:textId="77777777" w:rsidR="003B2921" w:rsidRPr="00152C83" w:rsidRDefault="003B2921" w:rsidP="003B2921">
            <w:pPr>
              <w:spacing w:line="276" w:lineRule="auto"/>
              <w:jc w:val="center"/>
              <w:rPr>
                <w:rFonts w:ascii="Calibri" w:hAnsi="Calibri"/>
                <w:color w:val="000000"/>
                <w:sz w:val="22"/>
                <w:szCs w:val="22"/>
                <w:lang w:eastAsia="en-US"/>
              </w:rPr>
            </w:pPr>
            <w:r>
              <w:rPr>
                <w:rFonts w:ascii="Calibri" w:hAnsi="Calibri"/>
                <w:color w:val="000000"/>
                <w:sz w:val="22"/>
                <w:szCs w:val="22"/>
                <w:lang w:eastAsia="en-US"/>
              </w:rPr>
              <w:t>No</w:t>
            </w:r>
          </w:p>
        </w:tc>
        <w:tc>
          <w:tcPr>
            <w:tcW w:w="1104" w:type="dxa"/>
            <w:tcBorders>
              <w:top w:val="single" w:sz="4" w:space="0" w:color="auto"/>
              <w:left w:val="nil"/>
              <w:bottom w:val="single" w:sz="4" w:space="0" w:color="auto"/>
              <w:right w:val="single" w:sz="4" w:space="0" w:color="auto"/>
            </w:tcBorders>
            <w:noWrap/>
            <w:vAlign w:val="center"/>
          </w:tcPr>
          <w:p w14:paraId="5594A20E"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2</w:t>
            </w:r>
          </w:p>
        </w:tc>
      </w:tr>
      <w:tr w:rsidR="003B2921" w:rsidRPr="0052401C" w14:paraId="3DCFE0CC" w14:textId="77777777" w:rsidTr="003B2921">
        <w:trPr>
          <w:trHeight w:val="300"/>
        </w:trPr>
        <w:tc>
          <w:tcPr>
            <w:tcW w:w="2065" w:type="dxa"/>
            <w:tcBorders>
              <w:top w:val="single" w:sz="4" w:space="0" w:color="auto"/>
              <w:left w:val="single" w:sz="4" w:space="0" w:color="auto"/>
              <w:bottom w:val="single" w:sz="4" w:space="0" w:color="auto"/>
              <w:right w:val="single" w:sz="4" w:space="0" w:color="auto"/>
            </w:tcBorders>
            <w:noWrap/>
          </w:tcPr>
          <w:p w14:paraId="733C0D3E" w14:textId="77777777" w:rsidR="003B2921" w:rsidRPr="00466ED5"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Management Review</w:t>
            </w:r>
          </w:p>
        </w:tc>
        <w:tc>
          <w:tcPr>
            <w:tcW w:w="3780" w:type="dxa"/>
            <w:tcBorders>
              <w:top w:val="single" w:sz="4" w:space="0" w:color="auto"/>
              <w:left w:val="nil"/>
              <w:bottom w:val="single" w:sz="4" w:space="0" w:color="auto"/>
              <w:right w:val="single" w:sz="4" w:space="0" w:color="auto"/>
            </w:tcBorders>
            <w:noWrap/>
            <w:vAlign w:val="bottom"/>
          </w:tcPr>
          <w:p w14:paraId="61D4E621" w14:textId="77777777" w:rsidR="003B2921" w:rsidRPr="0052401C" w:rsidRDefault="003B2921" w:rsidP="00D01D0C">
            <w:pPr>
              <w:numPr>
                <w:ilvl w:val="0"/>
                <w:numId w:val="16"/>
              </w:numPr>
              <w:spacing w:line="276" w:lineRule="auto"/>
              <w:ind w:left="720"/>
              <w:rPr>
                <w:rFonts w:ascii="Calibri" w:hAnsi="Calibri"/>
                <w:color w:val="000000"/>
                <w:sz w:val="22"/>
                <w:szCs w:val="22"/>
                <w:lang w:eastAsia="en-US"/>
              </w:rPr>
            </w:pPr>
            <w:r>
              <w:rPr>
                <w:rFonts w:ascii="Calibri" w:hAnsi="Calibri"/>
                <w:color w:val="000000"/>
                <w:sz w:val="22"/>
                <w:szCs w:val="22"/>
                <w:lang w:eastAsia="en-US"/>
              </w:rPr>
              <w:t xml:space="preserve">Manager reviews eligibility </w:t>
            </w:r>
            <w:proofErr w:type="spellStart"/>
            <w:r>
              <w:rPr>
                <w:rFonts w:ascii="Calibri" w:hAnsi="Calibri"/>
                <w:color w:val="000000"/>
                <w:sz w:val="22"/>
                <w:szCs w:val="22"/>
                <w:lang w:eastAsia="en-US"/>
              </w:rPr>
              <w:t>decison</w:t>
            </w:r>
            <w:proofErr w:type="spellEnd"/>
          </w:p>
        </w:tc>
        <w:tc>
          <w:tcPr>
            <w:tcW w:w="1584" w:type="dxa"/>
            <w:tcBorders>
              <w:top w:val="single" w:sz="4" w:space="0" w:color="auto"/>
              <w:left w:val="nil"/>
              <w:bottom w:val="single" w:sz="4" w:space="0" w:color="auto"/>
              <w:right w:val="single" w:sz="4" w:space="0" w:color="auto"/>
            </w:tcBorders>
            <w:noWrap/>
          </w:tcPr>
          <w:p w14:paraId="3F8D5B54" w14:textId="77777777" w:rsidR="003B2921" w:rsidRPr="001258B6" w:rsidRDefault="003B2921" w:rsidP="003B2921">
            <w:pPr>
              <w:spacing w:line="276" w:lineRule="auto"/>
              <w:rPr>
                <w:rFonts w:ascii="Calibri" w:hAnsi="Calibri"/>
                <w:color w:val="000000"/>
                <w:sz w:val="22"/>
                <w:szCs w:val="22"/>
                <w:lang w:eastAsia="en-US"/>
              </w:rPr>
            </w:pPr>
            <w:r>
              <w:rPr>
                <w:rFonts w:ascii="Calibri" w:hAnsi="Calibri"/>
                <w:color w:val="000000"/>
                <w:sz w:val="22"/>
                <w:szCs w:val="22"/>
                <w:lang w:eastAsia="en-US"/>
              </w:rPr>
              <w:t>To-Do</w:t>
            </w:r>
          </w:p>
        </w:tc>
        <w:tc>
          <w:tcPr>
            <w:tcW w:w="1195" w:type="dxa"/>
            <w:tcBorders>
              <w:top w:val="single" w:sz="4" w:space="0" w:color="auto"/>
              <w:left w:val="nil"/>
              <w:bottom w:val="single" w:sz="4" w:space="0" w:color="auto"/>
              <w:right w:val="single" w:sz="4" w:space="0" w:color="auto"/>
            </w:tcBorders>
            <w:noWrap/>
          </w:tcPr>
          <w:p w14:paraId="2CF5691A" w14:textId="77777777" w:rsidR="003B2921" w:rsidRPr="00152C83" w:rsidRDefault="003B2921" w:rsidP="003B2921">
            <w:pPr>
              <w:spacing w:line="276" w:lineRule="auto"/>
              <w:jc w:val="center"/>
              <w:rPr>
                <w:rFonts w:ascii="Calibri" w:hAnsi="Calibri"/>
                <w:color w:val="000000"/>
                <w:sz w:val="22"/>
                <w:szCs w:val="22"/>
                <w:lang w:eastAsia="en-US"/>
              </w:rPr>
            </w:pPr>
            <w:r>
              <w:rPr>
                <w:rFonts w:ascii="Calibri" w:hAnsi="Calibri"/>
                <w:color w:val="000000"/>
                <w:sz w:val="22"/>
                <w:szCs w:val="22"/>
                <w:lang w:eastAsia="en-US"/>
              </w:rPr>
              <w:t>Yes</w:t>
            </w:r>
          </w:p>
        </w:tc>
        <w:tc>
          <w:tcPr>
            <w:tcW w:w="1104" w:type="dxa"/>
            <w:tcBorders>
              <w:top w:val="single" w:sz="4" w:space="0" w:color="auto"/>
              <w:left w:val="nil"/>
              <w:bottom w:val="single" w:sz="4" w:space="0" w:color="auto"/>
              <w:right w:val="single" w:sz="4" w:space="0" w:color="auto"/>
            </w:tcBorders>
            <w:noWrap/>
            <w:vAlign w:val="center"/>
          </w:tcPr>
          <w:p w14:paraId="5DCDDE24" w14:textId="77777777" w:rsidR="003B2921" w:rsidRDefault="003B2921" w:rsidP="003B2921">
            <w:pPr>
              <w:spacing w:line="276" w:lineRule="auto"/>
              <w:jc w:val="right"/>
              <w:rPr>
                <w:rFonts w:ascii="Calibri" w:hAnsi="Calibri"/>
                <w:color w:val="000000"/>
                <w:sz w:val="22"/>
                <w:szCs w:val="22"/>
                <w:lang w:eastAsia="en-US"/>
              </w:rPr>
            </w:pPr>
            <w:r>
              <w:rPr>
                <w:rFonts w:ascii="Calibri" w:hAnsi="Calibri"/>
                <w:color w:val="000000"/>
                <w:sz w:val="22"/>
                <w:szCs w:val="22"/>
                <w:lang w:eastAsia="en-US"/>
              </w:rPr>
              <w:t>3</w:t>
            </w:r>
          </w:p>
        </w:tc>
      </w:tr>
    </w:tbl>
    <w:p w14:paraId="477AFE6D" w14:textId="31DB8F5A" w:rsidR="00E7043A" w:rsidRDefault="00E7043A">
      <w:pPr>
        <w:spacing w:after="200" w:line="276" w:lineRule="auto"/>
        <w:rPr>
          <w:rFonts w:asciiTheme="minorHAnsi" w:eastAsiaTheme="majorEastAsia" w:hAnsiTheme="minorHAnsi" w:cstheme="majorBidi"/>
          <w:b/>
          <w:bCs/>
          <w:color w:val="4F81BD" w:themeColor="accent1"/>
          <w:sz w:val="26"/>
          <w:szCs w:val="26"/>
        </w:rPr>
      </w:pPr>
    </w:p>
    <w:p w14:paraId="4F173501" w14:textId="1F6A17E6" w:rsidR="00E7043A" w:rsidRDefault="00E7043A">
      <w:pPr>
        <w:spacing w:after="200" w:line="276" w:lineRule="auto"/>
        <w:rPr>
          <w:rFonts w:asciiTheme="minorHAnsi" w:eastAsiaTheme="majorEastAsia" w:hAnsiTheme="minorHAnsi" w:cstheme="majorBidi"/>
          <w:b/>
          <w:bCs/>
          <w:color w:val="4F81BD" w:themeColor="accent1"/>
          <w:sz w:val="26"/>
          <w:szCs w:val="26"/>
        </w:rPr>
      </w:pPr>
      <w:r>
        <w:rPr>
          <w:rFonts w:asciiTheme="minorHAnsi" w:eastAsiaTheme="majorEastAsia" w:hAnsiTheme="minorHAnsi" w:cstheme="majorBidi"/>
          <w:b/>
          <w:bCs/>
          <w:color w:val="4F81BD" w:themeColor="accent1"/>
          <w:sz w:val="26"/>
          <w:szCs w:val="26"/>
        </w:rPr>
        <w:br w:type="page"/>
      </w:r>
    </w:p>
    <w:p w14:paraId="4FB3EC0F" w14:textId="6C9BF1EA" w:rsidR="001110FB" w:rsidRPr="009B751F" w:rsidRDefault="001110FB" w:rsidP="001110FB">
      <w:pPr>
        <w:pStyle w:val="Heading2"/>
      </w:pPr>
      <w:bookmarkStart w:id="236" w:name="_Toc505347452"/>
      <w:r>
        <w:lastRenderedPageBreak/>
        <w:t>Custom County Sites Entity</w:t>
      </w:r>
      <w:bookmarkEnd w:id="236"/>
    </w:p>
    <w:p w14:paraId="2306EB02" w14:textId="166EA06B" w:rsidR="006761FB" w:rsidRDefault="006761FB" w:rsidP="001110FB">
      <w:pPr>
        <w:ind w:left="360"/>
        <w:rPr>
          <w:rFonts w:asciiTheme="minorHAnsi" w:hAnsiTheme="minorHAnsi" w:cs="Tahoma"/>
        </w:rPr>
      </w:pPr>
      <w:bookmarkStart w:id="237" w:name="_Hlk501563680"/>
      <w:r>
        <w:rPr>
          <w:rFonts w:asciiTheme="minorHAnsi" w:hAnsiTheme="minorHAnsi" w:cs="Tahoma"/>
        </w:rPr>
        <w:t xml:space="preserve">A new custom entity, </w:t>
      </w:r>
      <w:r w:rsidR="001110FB">
        <w:rPr>
          <w:rFonts w:asciiTheme="minorHAnsi" w:hAnsiTheme="minorHAnsi" w:cs="Tahoma"/>
        </w:rPr>
        <w:t>County Sites</w:t>
      </w:r>
      <w:r>
        <w:rPr>
          <w:rFonts w:asciiTheme="minorHAnsi" w:hAnsiTheme="minorHAnsi" w:cs="Tahoma"/>
        </w:rPr>
        <w:t>,</w:t>
      </w:r>
      <w:r w:rsidR="001110FB">
        <w:rPr>
          <w:rFonts w:asciiTheme="minorHAnsi" w:hAnsiTheme="minorHAnsi" w:cs="Tahoma"/>
        </w:rPr>
        <w:t xml:space="preserve"> will be used to track vacant land and vacant buildings within the county. </w:t>
      </w:r>
    </w:p>
    <w:p w14:paraId="2827B2E0" w14:textId="77777777" w:rsidR="006761FB" w:rsidRDefault="006761FB" w:rsidP="001110FB">
      <w:pPr>
        <w:ind w:left="360"/>
        <w:rPr>
          <w:rFonts w:asciiTheme="minorHAnsi" w:hAnsiTheme="minorHAnsi" w:cs="Tahoma"/>
        </w:rPr>
      </w:pPr>
    </w:p>
    <w:p w14:paraId="03541D38" w14:textId="2DAAAD20" w:rsidR="004C206E" w:rsidRDefault="004C206E" w:rsidP="001110FB">
      <w:pPr>
        <w:ind w:left="360"/>
        <w:rPr>
          <w:rFonts w:asciiTheme="minorHAnsi" w:hAnsiTheme="minorHAnsi" w:cs="Tahoma"/>
        </w:rPr>
      </w:pPr>
      <w:r>
        <w:rPr>
          <w:rFonts w:asciiTheme="minorHAnsi" w:hAnsiTheme="minorHAnsi" w:cs="Tahoma"/>
        </w:rPr>
        <w:t>A given Site may be associated to any number of Opportunities. Therefore, one custom</w:t>
      </w:r>
      <w:r w:rsidR="00FF5260">
        <w:rPr>
          <w:rFonts w:asciiTheme="minorHAnsi" w:hAnsiTheme="minorHAnsi" w:cs="Tahoma"/>
        </w:rPr>
        <w:t xml:space="preserve"> tab will show </w:t>
      </w:r>
      <w:r>
        <w:rPr>
          <w:rFonts w:asciiTheme="minorHAnsi" w:hAnsiTheme="minorHAnsi" w:cs="Tahoma"/>
        </w:rPr>
        <w:t xml:space="preserve">the Opportunities that the Site is linked to. </w:t>
      </w:r>
    </w:p>
    <w:p w14:paraId="07C0722E" w14:textId="564C9A5F" w:rsidR="002A1302" w:rsidRDefault="002A1302" w:rsidP="001110FB">
      <w:pPr>
        <w:ind w:left="360"/>
        <w:rPr>
          <w:rFonts w:asciiTheme="minorHAnsi" w:hAnsiTheme="minorHAnsi" w:cs="Tahoma"/>
        </w:rPr>
      </w:pPr>
    </w:p>
    <w:p w14:paraId="53CB0F51" w14:textId="326D8E3D" w:rsidR="002A1302" w:rsidRDefault="002A1302" w:rsidP="001110FB">
      <w:pPr>
        <w:ind w:left="360"/>
        <w:rPr>
          <w:rFonts w:asciiTheme="minorHAnsi" w:hAnsiTheme="minorHAnsi" w:cs="Tahoma"/>
        </w:rPr>
      </w:pPr>
      <w:r>
        <w:rPr>
          <w:rFonts w:asciiTheme="minorHAnsi" w:hAnsiTheme="minorHAnsi" w:cs="Tahoma"/>
        </w:rPr>
        <w:t xml:space="preserve">An initial load of data will be provided from the </w:t>
      </w:r>
      <w:proofErr w:type="spellStart"/>
      <w:r>
        <w:rPr>
          <w:rFonts w:asciiTheme="minorHAnsi" w:hAnsiTheme="minorHAnsi" w:cs="Tahoma"/>
        </w:rPr>
        <w:t>ZP_Report</w:t>
      </w:r>
      <w:proofErr w:type="spellEnd"/>
      <w:r>
        <w:rPr>
          <w:rFonts w:asciiTheme="minorHAnsi" w:hAnsiTheme="minorHAnsi" w:cs="Tahoma"/>
        </w:rPr>
        <w:t xml:space="preserve"> file.</w:t>
      </w:r>
    </w:p>
    <w:p w14:paraId="2FF6816B" w14:textId="150582F9" w:rsidR="00E7043A" w:rsidRDefault="00E7043A" w:rsidP="001110FB">
      <w:pPr>
        <w:ind w:left="360"/>
        <w:rPr>
          <w:rFonts w:asciiTheme="minorHAnsi" w:hAnsiTheme="minorHAnsi" w:cs="Tahoma"/>
        </w:rPr>
      </w:pPr>
    </w:p>
    <w:p w14:paraId="0F7E38FE" w14:textId="70825801" w:rsidR="00E7043A" w:rsidRDefault="00E7043A" w:rsidP="001110FB">
      <w:pPr>
        <w:ind w:left="360"/>
        <w:rPr>
          <w:rFonts w:asciiTheme="minorHAnsi" w:hAnsiTheme="minorHAnsi" w:cs="Tahoma"/>
        </w:rPr>
      </w:pPr>
      <w:r w:rsidRPr="00193E6C">
        <w:rPr>
          <w:rFonts w:asciiTheme="minorHAnsi" w:hAnsiTheme="minorHAnsi" w:cs="Tahoma"/>
        </w:rPr>
        <w:t xml:space="preserve">Access to the County Sites entity will be restricted to </w:t>
      </w:r>
      <w:r w:rsidR="00F94CD1" w:rsidRPr="00193E6C">
        <w:rPr>
          <w:rFonts w:asciiTheme="minorHAnsi" w:hAnsiTheme="minorHAnsi" w:cs="Tahoma"/>
        </w:rPr>
        <w:t>the DoD Role.</w:t>
      </w:r>
    </w:p>
    <w:bookmarkEnd w:id="237"/>
    <w:p w14:paraId="7E7649A2" w14:textId="77777777" w:rsidR="00593DBC" w:rsidRDefault="00593DBC" w:rsidP="00593DBC">
      <w:pPr>
        <w:ind w:left="360"/>
        <w:rPr>
          <w:rFonts w:asciiTheme="minorHAnsi" w:hAnsiTheme="minorHAnsi" w:cs="Tahoma"/>
        </w:rPr>
      </w:pPr>
    </w:p>
    <w:p w14:paraId="6AE15FC9" w14:textId="459C92AA" w:rsidR="001110FB" w:rsidRPr="00193E6C" w:rsidRDefault="006761FB" w:rsidP="001110FB">
      <w:pPr>
        <w:pStyle w:val="Heading3"/>
      </w:pPr>
      <w:bookmarkStart w:id="238" w:name="_Toc505347453"/>
      <w:r w:rsidRPr="00193E6C">
        <w:t>County Sites main view</w:t>
      </w:r>
      <w:bookmarkEnd w:id="238"/>
    </w:p>
    <w:p w14:paraId="63249A47" w14:textId="77777777" w:rsidR="001110FB" w:rsidRPr="003C2C1B" w:rsidRDefault="001110FB" w:rsidP="001110FB">
      <w:pPr>
        <w:rPr>
          <w:lang w:eastAsia="en-US"/>
        </w:rPr>
      </w:pPr>
    </w:p>
    <w:p w14:paraId="35BE0817" w14:textId="347CD3F3" w:rsidR="001110FB" w:rsidRPr="00B82A41" w:rsidRDefault="00B82A41" w:rsidP="00B82A41">
      <w:pPr>
        <w:ind w:left="360"/>
        <w:rPr>
          <w:rFonts w:asciiTheme="minorHAnsi" w:hAnsiTheme="minorHAnsi" w:cs="Tahoma"/>
        </w:rPr>
      </w:pPr>
      <w:r w:rsidRPr="00B82A41">
        <w:rPr>
          <w:rFonts w:asciiTheme="minorHAnsi" w:hAnsiTheme="minorHAnsi" w:cs="Tahoma"/>
        </w:rPr>
        <w:t xml:space="preserve">This is a sample </w:t>
      </w:r>
      <w:proofErr w:type="spellStart"/>
      <w:r w:rsidRPr="00B82A41">
        <w:rPr>
          <w:rFonts w:asciiTheme="minorHAnsi" w:hAnsiTheme="minorHAnsi" w:cs="Tahoma"/>
        </w:rPr>
        <w:t>mock up</w:t>
      </w:r>
      <w:proofErr w:type="spellEnd"/>
      <w:r w:rsidRPr="00B82A41">
        <w:rPr>
          <w:rFonts w:asciiTheme="minorHAnsi" w:hAnsiTheme="minorHAnsi" w:cs="Tahoma"/>
        </w:rPr>
        <w:t xml:space="preserve"> of what the County Sites main screen might look like.</w:t>
      </w:r>
    </w:p>
    <w:p w14:paraId="72EA09B7" w14:textId="77777777" w:rsidR="00B82A41" w:rsidRDefault="00B82A41" w:rsidP="001110FB">
      <w:pPr>
        <w:rPr>
          <w:rFonts w:asciiTheme="minorHAnsi" w:hAnsiTheme="minorHAnsi"/>
        </w:rPr>
      </w:pPr>
    </w:p>
    <w:p w14:paraId="47E64F21" w14:textId="36527FF6" w:rsidR="00B82A41" w:rsidRDefault="00B82A41" w:rsidP="001110FB">
      <w:pPr>
        <w:rPr>
          <w:rFonts w:asciiTheme="minorHAnsi" w:hAnsiTheme="minorHAnsi"/>
        </w:rPr>
      </w:pPr>
      <w:r w:rsidRPr="00B82A41">
        <w:rPr>
          <w:rFonts w:asciiTheme="minorHAnsi" w:hAnsiTheme="minorHAnsi"/>
          <w:noProof/>
        </w:rPr>
        <w:drawing>
          <wp:inline distT="0" distB="0" distL="0" distR="0" wp14:anchorId="1603C1A2" wp14:editId="0150D5F1">
            <wp:extent cx="685800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858000" cy="3070860"/>
                    </a:xfrm>
                    <a:prstGeom prst="rect">
                      <a:avLst/>
                    </a:prstGeom>
                  </pic:spPr>
                </pic:pic>
              </a:graphicData>
            </a:graphic>
          </wp:inline>
        </w:drawing>
      </w:r>
    </w:p>
    <w:p w14:paraId="6E183962" w14:textId="77777777" w:rsidR="001110FB" w:rsidRDefault="001110FB" w:rsidP="001110FB">
      <w:pPr>
        <w:rPr>
          <w:rFonts w:asciiTheme="minorHAnsi" w:hAnsiTheme="minorHAnsi"/>
        </w:rPr>
      </w:pPr>
    </w:p>
    <w:p w14:paraId="325E68A0" w14:textId="77777777" w:rsidR="001110FB" w:rsidRPr="009B751F" w:rsidRDefault="001110FB" w:rsidP="001110FB">
      <w:pPr>
        <w:pStyle w:val="Heading4"/>
      </w:pPr>
      <w:r w:rsidRPr="009B751F">
        <w:t xml:space="preserve">Field </w:t>
      </w:r>
      <w:proofErr w:type="spellStart"/>
      <w:r w:rsidRPr="009B751F">
        <w:t>Definitionions</w:t>
      </w:r>
      <w:proofErr w:type="spellEnd"/>
    </w:p>
    <w:p w14:paraId="6AE09E0F" w14:textId="77777777" w:rsidR="001110FB" w:rsidRPr="001D6918" w:rsidRDefault="001110FB" w:rsidP="001110FB">
      <w:pPr>
        <w:rPr>
          <w:rFonts w:asciiTheme="minorHAnsi" w:hAnsiTheme="minorHAnsi"/>
          <w:b/>
        </w:rPr>
      </w:pPr>
    </w:p>
    <w:tbl>
      <w:tblPr>
        <w:tblStyle w:val="TableGrid"/>
        <w:tblW w:w="0" w:type="auto"/>
        <w:tblLook w:val="04A0" w:firstRow="1" w:lastRow="0" w:firstColumn="1" w:lastColumn="0" w:noHBand="0" w:noVBand="1"/>
      </w:tblPr>
      <w:tblGrid>
        <w:gridCol w:w="2695"/>
        <w:gridCol w:w="1542"/>
        <w:gridCol w:w="2990"/>
        <w:gridCol w:w="2245"/>
      </w:tblGrid>
      <w:tr w:rsidR="001110FB" w:rsidRPr="00584664" w14:paraId="6C7FAE75" w14:textId="77777777" w:rsidTr="002A1302">
        <w:tc>
          <w:tcPr>
            <w:tcW w:w="2695" w:type="dxa"/>
          </w:tcPr>
          <w:p w14:paraId="461CA0C8" w14:textId="77777777" w:rsidR="001110FB" w:rsidRPr="00584664" w:rsidRDefault="001110FB" w:rsidP="001110FB">
            <w:pPr>
              <w:rPr>
                <w:rFonts w:asciiTheme="minorHAnsi" w:hAnsiTheme="minorHAnsi"/>
                <w:b/>
                <w:noProof/>
              </w:rPr>
            </w:pPr>
            <w:r w:rsidRPr="00584664">
              <w:rPr>
                <w:rFonts w:asciiTheme="minorHAnsi" w:hAnsiTheme="minorHAnsi"/>
                <w:b/>
                <w:noProof/>
              </w:rPr>
              <w:t>Field Name</w:t>
            </w:r>
          </w:p>
        </w:tc>
        <w:tc>
          <w:tcPr>
            <w:tcW w:w="1542" w:type="dxa"/>
          </w:tcPr>
          <w:p w14:paraId="5350F1E5" w14:textId="77777777" w:rsidR="001110FB" w:rsidRPr="00584664" w:rsidRDefault="001110FB" w:rsidP="001110FB">
            <w:pPr>
              <w:rPr>
                <w:rFonts w:asciiTheme="minorHAnsi" w:hAnsiTheme="minorHAnsi"/>
                <w:b/>
                <w:noProof/>
              </w:rPr>
            </w:pPr>
            <w:r w:rsidRPr="00584664">
              <w:rPr>
                <w:rFonts w:asciiTheme="minorHAnsi" w:hAnsiTheme="minorHAnsi"/>
                <w:b/>
                <w:noProof/>
              </w:rPr>
              <w:t>Field Type</w:t>
            </w:r>
          </w:p>
        </w:tc>
        <w:tc>
          <w:tcPr>
            <w:tcW w:w="2990" w:type="dxa"/>
          </w:tcPr>
          <w:p w14:paraId="635CC4D7" w14:textId="77777777" w:rsidR="001110FB" w:rsidRPr="00584664" w:rsidRDefault="001110FB" w:rsidP="001110FB">
            <w:pPr>
              <w:rPr>
                <w:rFonts w:asciiTheme="minorHAnsi" w:hAnsiTheme="minorHAnsi"/>
                <w:b/>
                <w:noProof/>
              </w:rPr>
            </w:pPr>
            <w:r w:rsidRPr="00584664">
              <w:rPr>
                <w:rFonts w:asciiTheme="minorHAnsi" w:hAnsiTheme="minorHAnsi"/>
                <w:b/>
                <w:noProof/>
              </w:rPr>
              <w:t>Values</w:t>
            </w:r>
          </w:p>
        </w:tc>
        <w:tc>
          <w:tcPr>
            <w:tcW w:w="2245" w:type="dxa"/>
          </w:tcPr>
          <w:p w14:paraId="78F86676" w14:textId="77777777" w:rsidR="001110FB" w:rsidRPr="00584664" w:rsidRDefault="001110FB" w:rsidP="001110FB">
            <w:pPr>
              <w:rPr>
                <w:rFonts w:asciiTheme="minorHAnsi" w:hAnsiTheme="minorHAnsi"/>
                <w:b/>
                <w:noProof/>
              </w:rPr>
            </w:pPr>
            <w:r w:rsidRPr="00584664">
              <w:rPr>
                <w:rFonts w:asciiTheme="minorHAnsi" w:hAnsiTheme="minorHAnsi"/>
                <w:b/>
                <w:noProof/>
              </w:rPr>
              <w:t>Comments</w:t>
            </w:r>
          </w:p>
        </w:tc>
      </w:tr>
      <w:tr w:rsidR="001110FB" w:rsidRPr="00584664" w14:paraId="6969A832" w14:textId="77777777" w:rsidTr="002A1302">
        <w:tc>
          <w:tcPr>
            <w:tcW w:w="2695" w:type="dxa"/>
          </w:tcPr>
          <w:p w14:paraId="7954A66D" w14:textId="5EF42BBD" w:rsidR="001110FB" w:rsidRPr="00584664" w:rsidRDefault="00B82A41" w:rsidP="001110FB">
            <w:pPr>
              <w:rPr>
                <w:rFonts w:asciiTheme="minorHAnsi" w:hAnsiTheme="minorHAnsi"/>
                <w:noProof/>
              </w:rPr>
            </w:pPr>
            <w:r>
              <w:rPr>
                <w:rFonts w:asciiTheme="minorHAnsi" w:hAnsiTheme="minorHAnsi"/>
                <w:noProof/>
              </w:rPr>
              <w:t>Site/Building Name</w:t>
            </w:r>
          </w:p>
        </w:tc>
        <w:tc>
          <w:tcPr>
            <w:tcW w:w="1542" w:type="dxa"/>
          </w:tcPr>
          <w:p w14:paraId="3F81A167" w14:textId="6029E855" w:rsidR="001110FB" w:rsidRPr="00584664" w:rsidRDefault="00B82A41" w:rsidP="001110FB">
            <w:pPr>
              <w:rPr>
                <w:rFonts w:asciiTheme="minorHAnsi" w:hAnsiTheme="minorHAnsi"/>
                <w:noProof/>
              </w:rPr>
            </w:pPr>
            <w:r>
              <w:rPr>
                <w:rFonts w:asciiTheme="minorHAnsi" w:hAnsiTheme="minorHAnsi"/>
                <w:noProof/>
              </w:rPr>
              <w:t>Text</w:t>
            </w:r>
          </w:p>
        </w:tc>
        <w:tc>
          <w:tcPr>
            <w:tcW w:w="2990" w:type="dxa"/>
          </w:tcPr>
          <w:p w14:paraId="6B19C55B" w14:textId="77777777" w:rsidR="001110FB" w:rsidRPr="00584664" w:rsidRDefault="001110FB" w:rsidP="001110FB">
            <w:pPr>
              <w:rPr>
                <w:rFonts w:asciiTheme="minorHAnsi" w:hAnsiTheme="minorHAnsi"/>
                <w:noProof/>
              </w:rPr>
            </w:pPr>
          </w:p>
        </w:tc>
        <w:tc>
          <w:tcPr>
            <w:tcW w:w="2245" w:type="dxa"/>
          </w:tcPr>
          <w:p w14:paraId="7E60FA27" w14:textId="605859DC" w:rsidR="001110FB" w:rsidRPr="00584664" w:rsidRDefault="002A1302" w:rsidP="001110FB">
            <w:pPr>
              <w:rPr>
                <w:rFonts w:asciiTheme="minorHAnsi" w:hAnsiTheme="minorHAnsi"/>
              </w:rPr>
            </w:pPr>
            <w:r>
              <w:rPr>
                <w:rFonts w:asciiTheme="minorHAnsi" w:hAnsiTheme="minorHAnsi"/>
              </w:rPr>
              <w:t xml:space="preserve">From </w:t>
            </w:r>
            <w:proofErr w:type="spellStart"/>
            <w:r>
              <w:rPr>
                <w:rFonts w:asciiTheme="minorHAnsi" w:hAnsiTheme="minorHAnsi"/>
              </w:rPr>
              <w:t>ZP_Report</w:t>
            </w:r>
            <w:proofErr w:type="spellEnd"/>
            <w:r>
              <w:rPr>
                <w:rFonts w:asciiTheme="minorHAnsi" w:hAnsiTheme="minorHAnsi"/>
              </w:rPr>
              <w:t xml:space="preserve"> or manual entry</w:t>
            </w:r>
          </w:p>
        </w:tc>
      </w:tr>
      <w:tr w:rsidR="002A1302" w:rsidRPr="00427BFD" w14:paraId="528A8D67" w14:textId="77777777" w:rsidTr="002A1302">
        <w:trPr>
          <w:trHeight w:val="269"/>
        </w:trPr>
        <w:tc>
          <w:tcPr>
            <w:tcW w:w="2695" w:type="dxa"/>
          </w:tcPr>
          <w:p w14:paraId="15667416" w14:textId="3721FDBF" w:rsidR="002A1302" w:rsidRPr="00427BFD" w:rsidRDefault="002A1302" w:rsidP="002A1302">
            <w:pPr>
              <w:rPr>
                <w:rFonts w:asciiTheme="minorHAnsi" w:hAnsiTheme="minorHAnsi"/>
                <w:noProof/>
              </w:rPr>
            </w:pPr>
            <w:r w:rsidRPr="00427BFD">
              <w:rPr>
                <w:rFonts w:asciiTheme="minorHAnsi" w:hAnsiTheme="minorHAnsi"/>
                <w:noProof/>
              </w:rPr>
              <w:t>SubType</w:t>
            </w:r>
          </w:p>
        </w:tc>
        <w:tc>
          <w:tcPr>
            <w:tcW w:w="1542" w:type="dxa"/>
          </w:tcPr>
          <w:p w14:paraId="16803561" w14:textId="162982E6" w:rsidR="002A1302" w:rsidRPr="00427BFD" w:rsidRDefault="002A1302" w:rsidP="002A1302">
            <w:pPr>
              <w:rPr>
                <w:rFonts w:asciiTheme="minorHAnsi" w:hAnsiTheme="minorHAnsi"/>
                <w:noProof/>
              </w:rPr>
            </w:pPr>
            <w:r>
              <w:rPr>
                <w:rFonts w:asciiTheme="minorHAnsi" w:hAnsiTheme="minorHAnsi"/>
                <w:noProof/>
              </w:rPr>
              <w:t>Text</w:t>
            </w:r>
          </w:p>
        </w:tc>
        <w:tc>
          <w:tcPr>
            <w:tcW w:w="2990" w:type="dxa"/>
          </w:tcPr>
          <w:p w14:paraId="4F8C855B" w14:textId="77777777" w:rsidR="002A1302" w:rsidRPr="00427BFD" w:rsidRDefault="002A1302" w:rsidP="002A1302">
            <w:pPr>
              <w:rPr>
                <w:rFonts w:asciiTheme="minorHAnsi" w:hAnsiTheme="minorHAnsi"/>
                <w:noProof/>
              </w:rPr>
            </w:pPr>
          </w:p>
        </w:tc>
        <w:tc>
          <w:tcPr>
            <w:tcW w:w="2245" w:type="dxa"/>
          </w:tcPr>
          <w:p w14:paraId="5CE4D9F6" w14:textId="76E00E43" w:rsidR="002A1302" w:rsidRPr="00427BFD" w:rsidRDefault="002A1302" w:rsidP="002A1302">
            <w:pPr>
              <w:rPr>
                <w:rFonts w:asciiTheme="minorHAnsi" w:hAnsiTheme="minorHAnsi"/>
                <w:noProof/>
              </w:rPr>
            </w:pPr>
            <w:r w:rsidRPr="00A8709C">
              <w:rPr>
                <w:rFonts w:asciiTheme="minorHAnsi" w:hAnsiTheme="minorHAnsi"/>
              </w:rPr>
              <w:t xml:space="preserve">From </w:t>
            </w:r>
            <w:proofErr w:type="spellStart"/>
            <w:r w:rsidRPr="00A8709C">
              <w:rPr>
                <w:rFonts w:asciiTheme="minorHAnsi" w:hAnsiTheme="minorHAnsi"/>
              </w:rPr>
              <w:t>ZP_Report</w:t>
            </w:r>
            <w:proofErr w:type="spellEnd"/>
            <w:r w:rsidRPr="00A8709C">
              <w:rPr>
                <w:rFonts w:asciiTheme="minorHAnsi" w:hAnsiTheme="minorHAnsi"/>
              </w:rPr>
              <w:t xml:space="preserve"> or manual entry</w:t>
            </w:r>
          </w:p>
        </w:tc>
      </w:tr>
      <w:tr w:rsidR="002A1302" w:rsidRPr="00427BFD" w14:paraId="1753416B" w14:textId="77777777" w:rsidTr="002A1302">
        <w:tc>
          <w:tcPr>
            <w:tcW w:w="2695" w:type="dxa"/>
          </w:tcPr>
          <w:p w14:paraId="285F9CDC" w14:textId="56ADF88F" w:rsidR="002A1302" w:rsidRPr="00193E6C" w:rsidRDefault="002A1302" w:rsidP="002A1302">
            <w:pPr>
              <w:rPr>
                <w:rFonts w:asciiTheme="minorHAnsi" w:hAnsiTheme="minorHAnsi"/>
                <w:noProof/>
              </w:rPr>
            </w:pPr>
            <w:r w:rsidRPr="00193E6C">
              <w:rPr>
                <w:rFonts w:asciiTheme="minorHAnsi" w:hAnsiTheme="minorHAnsi"/>
                <w:noProof/>
              </w:rPr>
              <w:t>Is Building?</w:t>
            </w:r>
          </w:p>
        </w:tc>
        <w:tc>
          <w:tcPr>
            <w:tcW w:w="1542" w:type="dxa"/>
          </w:tcPr>
          <w:p w14:paraId="771161BC" w14:textId="6E6EAAB2" w:rsidR="00F94CD1" w:rsidRPr="00193E6C" w:rsidRDefault="00F94CD1" w:rsidP="002A1302">
            <w:pPr>
              <w:rPr>
                <w:rFonts w:asciiTheme="minorHAnsi" w:hAnsiTheme="minorHAnsi"/>
                <w:noProof/>
              </w:rPr>
            </w:pPr>
            <w:r w:rsidRPr="00193E6C">
              <w:rPr>
                <w:rFonts w:asciiTheme="minorHAnsi" w:hAnsiTheme="minorHAnsi"/>
                <w:noProof/>
              </w:rPr>
              <w:t>Checkbox</w:t>
            </w:r>
          </w:p>
        </w:tc>
        <w:tc>
          <w:tcPr>
            <w:tcW w:w="2990" w:type="dxa"/>
          </w:tcPr>
          <w:p w14:paraId="70DF63E0" w14:textId="1320ECDE" w:rsidR="002A1302" w:rsidRPr="00193E6C" w:rsidRDefault="002A1302" w:rsidP="002A1302">
            <w:pPr>
              <w:rPr>
                <w:rFonts w:asciiTheme="minorHAnsi" w:hAnsiTheme="minorHAnsi"/>
                <w:noProof/>
              </w:rPr>
            </w:pPr>
          </w:p>
        </w:tc>
        <w:tc>
          <w:tcPr>
            <w:tcW w:w="2245" w:type="dxa"/>
          </w:tcPr>
          <w:p w14:paraId="121DABC4" w14:textId="34E17C0C" w:rsidR="002A1302" w:rsidRPr="00427BFD" w:rsidRDefault="002A1302" w:rsidP="002A1302">
            <w:pPr>
              <w:rPr>
                <w:rFonts w:asciiTheme="minorHAnsi" w:hAnsiTheme="minorHAnsi"/>
              </w:rPr>
            </w:pPr>
            <w:r w:rsidRPr="00193E6C">
              <w:rPr>
                <w:rFonts w:asciiTheme="minorHAnsi" w:hAnsiTheme="minorHAnsi"/>
              </w:rPr>
              <w:t xml:space="preserve">From </w:t>
            </w:r>
            <w:proofErr w:type="spellStart"/>
            <w:r w:rsidRPr="00193E6C">
              <w:rPr>
                <w:rFonts w:asciiTheme="minorHAnsi" w:hAnsiTheme="minorHAnsi"/>
              </w:rPr>
              <w:t>ZP_Report</w:t>
            </w:r>
            <w:proofErr w:type="spellEnd"/>
            <w:r w:rsidRPr="00193E6C">
              <w:rPr>
                <w:rFonts w:asciiTheme="minorHAnsi" w:hAnsiTheme="minorHAnsi"/>
              </w:rPr>
              <w:t xml:space="preserve"> or manual entry</w:t>
            </w:r>
            <w:r w:rsidR="00311FCF" w:rsidRPr="00193E6C">
              <w:rPr>
                <w:rFonts w:asciiTheme="minorHAnsi" w:hAnsiTheme="minorHAnsi"/>
              </w:rPr>
              <w:t xml:space="preserve">; All </w:t>
            </w:r>
            <w:r w:rsidR="00311FCF" w:rsidRPr="00193E6C">
              <w:rPr>
                <w:rFonts w:asciiTheme="minorHAnsi" w:hAnsiTheme="minorHAnsi"/>
              </w:rPr>
              <w:lastRenderedPageBreak/>
              <w:t xml:space="preserve">data from the </w:t>
            </w:r>
            <w:proofErr w:type="spellStart"/>
            <w:r w:rsidR="00311FCF" w:rsidRPr="00193E6C">
              <w:rPr>
                <w:rFonts w:asciiTheme="minorHAnsi" w:hAnsiTheme="minorHAnsi"/>
              </w:rPr>
              <w:t>ZP_Report</w:t>
            </w:r>
            <w:proofErr w:type="spellEnd"/>
            <w:r w:rsidR="00311FCF" w:rsidRPr="00193E6C">
              <w:rPr>
                <w:rFonts w:asciiTheme="minorHAnsi" w:hAnsiTheme="minorHAnsi"/>
              </w:rPr>
              <w:t xml:space="preserve"> file will load, however</w:t>
            </w:r>
            <w:r w:rsidR="00193E6C" w:rsidRPr="00193E6C">
              <w:rPr>
                <w:rFonts w:asciiTheme="minorHAnsi" w:hAnsiTheme="minorHAnsi"/>
              </w:rPr>
              <w:t xml:space="preserve"> new manual entries must select</w:t>
            </w:r>
          </w:p>
        </w:tc>
      </w:tr>
      <w:tr w:rsidR="002A1302" w:rsidRPr="00427BFD" w14:paraId="524CE734" w14:textId="77777777" w:rsidTr="002A1302">
        <w:tc>
          <w:tcPr>
            <w:tcW w:w="2695" w:type="dxa"/>
          </w:tcPr>
          <w:p w14:paraId="700156B9" w14:textId="412CE139" w:rsidR="002A1302" w:rsidRPr="00427BFD" w:rsidRDefault="002A1302" w:rsidP="002A1302">
            <w:pPr>
              <w:rPr>
                <w:rFonts w:asciiTheme="minorHAnsi" w:hAnsiTheme="minorHAnsi"/>
                <w:noProof/>
              </w:rPr>
            </w:pPr>
            <w:r w:rsidRPr="00427BFD">
              <w:rPr>
                <w:rFonts w:asciiTheme="minorHAnsi" w:hAnsiTheme="minorHAnsi"/>
                <w:noProof/>
              </w:rPr>
              <w:lastRenderedPageBreak/>
              <w:t>Address</w:t>
            </w:r>
          </w:p>
        </w:tc>
        <w:tc>
          <w:tcPr>
            <w:tcW w:w="1542" w:type="dxa"/>
          </w:tcPr>
          <w:p w14:paraId="7E68E187" w14:textId="7E568E7F" w:rsidR="002A1302" w:rsidRPr="00427BFD" w:rsidRDefault="002A1302" w:rsidP="002A1302">
            <w:pPr>
              <w:rPr>
                <w:rFonts w:asciiTheme="minorHAnsi" w:hAnsiTheme="minorHAnsi"/>
                <w:noProof/>
              </w:rPr>
            </w:pPr>
            <w:r w:rsidRPr="00427BFD">
              <w:rPr>
                <w:rFonts w:asciiTheme="minorHAnsi" w:hAnsiTheme="minorHAnsi"/>
                <w:noProof/>
              </w:rPr>
              <w:t>Address</w:t>
            </w:r>
          </w:p>
        </w:tc>
        <w:tc>
          <w:tcPr>
            <w:tcW w:w="2990" w:type="dxa"/>
          </w:tcPr>
          <w:p w14:paraId="18A0EEA8" w14:textId="77777777" w:rsidR="002A1302" w:rsidRPr="00427BFD" w:rsidRDefault="002A1302" w:rsidP="002A1302">
            <w:pPr>
              <w:rPr>
                <w:rFonts w:asciiTheme="minorHAnsi" w:hAnsiTheme="minorHAnsi"/>
                <w:noProof/>
              </w:rPr>
            </w:pPr>
          </w:p>
        </w:tc>
        <w:tc>
          <w:tcPr>
            <w:tcW w:w="2245" w:type="dxa"/>
          </w:tcPr>
          <w:p w14:paraId="70F06B2F" w14:textId="1969FA2A" w:rsidR="002A1302" w:rsidRPr="00427BFD" w:rsidRDefault="002A1302" w:rsidP="002A1302">
            <w:pPr>
              <w:rPr>
                <w:rFonts w:asciiTheme="minorHAnsi" w:hAnsiTheme="minorHAnsi"/>
              </w:rPr>
            </w:pPr>
            <w:r w:rsidRPr="00A8709C">
              <w:rPr>
                <w:rFonts w:asciiTheme="minorHAnsi" w:hAnsiTheme="minorHAnsi"/>
              </w:rPr>
              <w:t xml:space="preserve">From </w:t>
            </w:r>
            <w:proofErr w:type="spellStart"/>
            <w:r w:rsidRPr="00A8709C">
              <w:rPr>
                <w:rFonts w:asciiTheme="minorHAnsi" w:hAnsiTheme="minorHAnsi"/>
              </w:rPr>
              <w:t>ZP_Report</w:t>
            </w:r>
            <w:proofErr w:type="spellEnd"/>
            <w:r w:rsidRPr="00A8709C">
              <w:rPr>
                <w:rFonts w:asciiTheme="minorHAnsi" w:hAnsiTheme="minorHAnsi"/>
              </w:rPr>
              <w:t xml:space="preserve"> or manual entry</w:t>
            </w:r>
          </w:p>
        </w:tc>
      </w:tr>
      <w:tr w:rsidR="002A1302" w:rsidRPr="00427BFD" w14:paraId="360A40EA" w14:textId="77777777" w:rsidTr="002A1302">
        <w:tc>
          <w:tcPr>
            <w:tcW w:w="2695" w:type="dxa"/>
          </w:tcPr>
          <w:p w14:paraId="5DA38006" w14:textId="7376739C" w:rsidR="002A1302" w:rsidRPr="00427BFD" w:rsidRDefault="002A1302" w:rsidP="001110FB">
            <w:pPr>
              <w:rPr>
                <w:rFonts w:asciiTheme="minorHAnsi" w:hAnsiTheme="minorHAnsi"/>
                <w:noProof/>
              </w:rPr>
            </w:pPr>
            <w:r>
              <w:rPr>
                <w:rFonts w:asciiTheme="minorHAnsi" w:hAnsiTheme="minorHAnsi"/>
                <w:noProof/>
              </w:rPr>
              <w:t>City</w:t>
            </w:r>
          </w:p>
        </w:tc>
        <w:tc>
          <w:tcPr>
            <w:tcW w:w="1542" w:type="dxa"/>
          </w:tcPr>
          <w:p w14:paraId="647350BA" w14:textId="03E61738" w:rsidR="002A1302" w:rsidRPr="00427BFD" w:rsidRDefault="002A1302" w:rsidP="001110FB">
            <w:pPr>
              <w:rPr>
                <w:rFonts w:asciiTheme="minorHAnsi" w:hAnsiTheme="minorHAnsi"/>
                <w:noProof/>
              </w:rPr>
            </w:pPr>
            <w:r>
              <w:rPr>
                <w:rFonts w:asciiTheme="minorHAnsi" w:hAnsiTheme="minorHAnsi"/>
                <w:noProof/>
              </w:rPr>
              <w:t>Pick list</w:t>
            </w:r>
          </w:p>
        </w:tc>
        <w:tc>
          <w:tcPr>
            <w:tcW w:w="2990" w:type="dxa"/>
          </w:tcPr>
          <w:p w14:paraId="36ECD4A6" w14:textId="33C7F914" w:rsidR="002A1302" w:rsidRPr="00427BFD" w:rsidRDefault="002A1302" w:rsidP="001110FB">
            <w:pPr>
              <w:rPr>
                <w:rFonts w:asciiTheme="minorHAnsi" w:hAnsiTheme="minorHAnsi"/>
                <w:noProof/>
              </w:rPr>
            </w:pPr>
            <w:r>
              <w:rPr>
                <w:rFonts w:asciiTheme="minorHAnsi" w:hAnsiTheme="minorHAnsi"/>
                <w:noProof/>
              </w:rPr>
              <w:t>List of Municipalities from HHS</w:t>
            </w:r>
          </w:p>
        </w:tc>
        <w:tc>
          <w:tcPr>
            <w:tcW w:w="2245" w:type="dxa"/>
          </w:tcPr>
          <w:p w14:paraId="36A6BF6B" w14:textId="55AE2C99" w:rsidR="002A1302" w:rsidRPr="00427BFD" w:rsidRDefault="002A1302" w:rsidP="001110FB">
            <w:pPr>
              <w:rPr>
                <w:rFonts w:asciiTheme="minorHAnsi" w:hAnsiTheme="minorHAnsi"/>
              </w:rPr>
            </w:pPr>
            <w:r>
              <w:rPr>
                <w:rFonts w:asciiTheme="minorHAnsi" w:hAnsiTheme="minorHAnsi"/>
              </w:rPr>
              <w:t xml:space="preserve">All data from the </w:t>
            </w:r>
            <w:proofErr w:type="spellStart"/>
            <w:r>
              <w:rPr>
                <w:rFonts w:asciiTheme="minorHAnsi" w:hAnsiTheme="minorHAnsi"/>
              </w:rPr>
              <w:t>ZP_Report</w:t>
            </w:r>
            <w:proofErr w:type="spellEnd"/>
            <w:r>
              <w:rPr>
                <w:rFonts w:asciiTheme="minorHAnsi" w:hAnsiTheme="minorHAnsi"/>
              </w:rPr>
              <w:t xml:space="preserve"> file will load, however new manual entries must select fr</w:t>
            </w:r>
            <w:r w:rsidR="00311FCF">
              <w:rPr>
                <w:rFonts w:asciiTheme="minorHAnsi" w:hAnsiTheme="minorHAnsi"/>
              </w:rPr>
              <w:t>o</w:t>
            </w:r>
            <w:r>
              <w:rPr>
                <w:rFonts w:asciiTheme="minorHAnsi" w:hAnsiTheme="minorHAnsi"/>
              </w:rPr>
              <w:t>m the pick list</w:t>
            </w:r>
          </w:p>
        </w:tc>
      </w:tr>
      <w:tr w:rsidR="002A1302" w:rsidRPr="00427BFD" w14:paraId="56F3CB6E" w14:textId="77777777" w:rsidTr="002A1302">
        <w:tc>
          <w:tcPr>
            <w:tcW w:w="2695" w:type="dxa"/>
          </w:tcPr>
          <w:p w14:paraId="6B4E9CEA" w14:textId="2C890F00" w:rsidR="002A1302" w:rsidRPr="00427BFD" w:rsidRDefault="002A1302" w:rsidP="002A1302">
            <w:pPr>
              <w:rPr>
                <w:rFonts w:asciiTheme="minorHAnsi" w:hAnsiTheme="minorHAnsi"/>
                <w:noProof/>
              </w:rPr>
            </w:pPr>
            <w:r w:rsidRPr="00427BFD">
              <w:rPr>
                <w:rFonts w:asciiTheme="minorHAnsi" w:hAnsiTheme="minorHAnsi"/>
                <w:noProof/>
              </w:rPr>
              <w:t>Broker</w:t>
            </w:r>
          </w:p>
        </w:tc>
        <w:tc>
          <w:tcPr>
            <w:tcW w:w="1542" w:type="dxa"/>
          </w:tcPr>
          <w:p w14:paraId="41E6B3D8" w14:textId="7BA8F6A8"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1F4CC818" w14:textId="50D166F9" w:rsidR="002A1302" w:rsidRPr="00427BFD" w:rsidRDefault="002A1302" w:rsidP="002A1302">
            <w:pPr>
              <w:rPr>
                <w:rFonts w:asciiTheme="minorHAnsi" w:hAnsiTheme="minorHAnsi"/>
                <w:noProof/>
              </w:rPr>
            </w:pPr>
          </w:p>
        </w:tc>
        <w:tc>
          <w:tcPr>
            <w:tcW w:w="2245" w:type="dxa"/>
          </w:tcPr>
          <w:p w14:paraId="5FA4F910" w14:textId="51E74E21" w:rsidR="002A1302" w:rsidRPr="00427BFD" w:rsidRDefault="002A1302" w:rsidP="002A1302">
            <w:pPr>
              <w:rPr>
                <w:rFonts w:asciiTheme="minorHAnsi" w:hAnsiTheme="minorHAnsi"/>
              </w:rPr>
            </w:pPr>
            <w:r w:rsidRPr="00EB138A">
              <w:rPr>
                <w:rFonts w:asciiTheme="minorHAnsi" w:hAnsiTheme="minorHAnsi"/>
              </w:rPr>
              <w:t xml:space="preserve">From </w:t>
            </w:r>
            <w:proofErr w:type="spellStart"/>
            <w:r w:rsidRPr="00EB138A">
              <w:rPr>
                <w:rFonts w:asciiTheme="minorHAnsi" w:hAnsiTheme="minorHAnsi"/>
              </w:rPr>
              <w:t>ZP_Report</w:t>
            </w:r>
            <w:proofErr w:type="spellEnd"/>
            <w:r w:rsidRPr="00EB138A">
              <w:rPr>
                <w:rFonts w:asciiTheme="minorHAnsi" w:hAnsiTheme="minorHAnsi"/>
              </w:rPr>
              <w:t xml:space="preserve"> or manual entry</w:t>
            </w:r>
          </w:p>
        </w:tc>
      </w:tr>
      <w:tr w:rsidR="002A1302" w:rsidRPr="00427BFD" w14:paraId="3A60636E" w14:textId="77777777" w:rsidTr="002A1302">
        <w:tc>
          <w:tcPr>
            <w:tcW w:w="2695" w:type="dxa"/>
          </w:tcPr>
          <w:p w14:paraId="7FB89C95" w14:textId="45EEF9BA" w:rsidR="002A1302" w:rsidRPr="00427BFD" w:rsidRDefault="002A1302" w:rsidP="002A1302">
            <w:pPr>
              <w:rPr>
                <w:rFonts w:asciiTheme="minorHAnsi" w:hAnsiTheme="minorHAnsi"/>
                <w:noProof/>
              </w:rPr>
            </w:pPr>
            <w:r>
              <w:rPr>
                <w:rFonts w:asciiTheme="minorHAnsi" w:hAnsiTheme="minorHAnsi"/>
                <w:noProof/>
              </w:rPr>
              <w:t>Broker Lookup</w:t>
            </w:r>
          </w:p>
        </w:tc>
        <w:tc>
          <w:tcPr>
            <w:tcW w:w="1542" w:type="dxa"/>
          </w:tcPr>
          <w:p w14:paraId="685C07D2" w14:textId="37FE46FC" w:rsidR="002A1302" w:rsidRPr="00427BFD" w:rsidRDefault="002A1302" w:rsidP="002A1302">
            <w:pPr>
              <w:rPr>
                <w:rFonts w:asciiTheme="minorHAnsi" w:hAnsiTheme="minorHAnsi"/>
                <w:noProof/>
              </w:rPr>
            </w:pPr>
            <w:r>
              <w:rPr>
                <w:rFonts w:asciiTheme="minorHAnsi" w:hAnsiTheme="minorHAnsi"/>
                <w:noProof/>
              </w:rPr>
              <w:t>Lookup to Contacts</w:t>
            </w:r>
          </w:p>
        </w:tc>
        <w:tc>
          <w:tcPr>
            <w:tcW w:w="2990" w:type="dxa"/>
          </w:tcPr>
          <w:p w14:paraId="2DA501B2" w14:textId="77777777" w:rsidR="002A1302" w:rsidRPr="00427BFD" w:rsidRDefault="002A1302" w:rsidP="002A1302">
            <w:pPr>
              <w:rPr>
                <w:rFonts w:asciiTheme="minorHAnsi" w:hAnsiTheme="minorHAnsi"/>
                <w:noProof/>
              </w:rPr>
            </w:pPr>
          </w:p>
        </w:tc>
        <w:tc>
          <w:tcPr>
            <w:tcW w:w="2245" w:type="dxa"/>
          </w:tcPr>
          <w:p w14:paraId="2E3ECD8D" w14:textId="54141762" w:rsidR="002A1302" w:rsidRPr="00427BFD" w:rsidRDefault="002A1302" w:rsidP="002A1302">
            <w:pPr>
              <w:rPr>
                <w:rFonts w:asciiTheme="minorHAnsi" w:hAnsiTheme="minorHAnsi"/>
              </w:rPr>
            </w:pPr>
            <w:r>
              <w:rPr>
                <w:rFonts w:asciiTheme="minorHAnsi" w:hAnsiTheme="minorHAnsi"/>
              </w:rPr>
              <w:t>M</w:t>
            </w:r>
            <w:r w:rsidRPr="00EB138A">
              <w:rPr>
                <w:rFonts w:asciiTheme="minorHAnsi" w:hAnsiTheme="minorHAnsi"/>
              </w:rPr>
              <w:t>anual entry</w:t>
            </w:r>
          </w:p>
        </w:tc>
      </w:tr>
      <w:tr w:rsidR="002A1302" w:rsidRPr="00427BFD" w14:paraId="7F964B2A" w14:textId="77777777" w:rsidTr="002A1302">
        <w:tc>
          <w:tcPr>
            <w:tcW w:w="2695" w:type="dxa"/>
          </w:tcPr>
          <w:p w14:paraId="61D01506" w14:textId="05AAD923" w:rsidR="002A1302" w:rsidRPr="00427BFD" w:rsidRDefault="002A1302" w:rsidP="002A1302">
            <w:pPr>
              <w:rPr>
                <w:rFonts w:asciiTheme="minorHAnsi" w:hAnsiTheme="minorHAnsi"/>
                <w:noProof/>
              </w:rPr>
            </w:pPr>
            <w:r w:rsidRPr="00427BFD">
              <w:rPr>
                <w:rFonts w:asciiTheme="minorHAnsi" w:hAnsiTheme="minorHAnsi"/>
                <w:noProof/>
              </w:rPr>
              <w:t>Company</w:t>
            </w:r>
          </w:p>
        </w:tc>
        <w:tc>
          <w:tcPr>
            <w:tcW w:w="1542" w:type="dxa"/>
          </w:tcPr>
          <w:p w14:paraId="06C36DC3" w14:textId="6D0980FB"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12567882" w14:textId="77777777" w:rsidR="002A1302" w:rsidRPr="00427BFD" w:rsidRDefault="002A1302" w:rsidP="002A1302">
            <w:pPr>
              <w:rPr>
                <w:rFonts w:asciiTheme="minorHAnsi" w:hAnsiTheme="minorHAnsi"/>
                <w:noProof/>
              </w:rPr>
            </w:pPr>
          </w:p>
        </w:tc>
        <w:tc>
          <w:tcPr>
            <w:tcW w:w="2245" w:type="dxa"/>
          </w:tcPr>
          <w:p w14:paraId="1A59BC37" w14:textId="3CDA315E" w:rsidR="002A1302" w:rsidRPr="00427BFD" w:rsidRDefault="002A1302" w:rsidP="002A1302">
            <w:pPr>
              <w:rPr>
                <w:rFonts w:asciiTheme="minorHAnsi" w:hAnsiTheme="minorHAnsi"/>
              </w:rPr>
            </w:pPr>
            <w:r w:rsidRPr="00EB138A">
              <w:rPr>
                <w:rFonts w:asciiTheme="minorHAnsi" w:hAnsiTheme="minorHAnsi"/>
              </w:rPr>
              <w:t xml:space="preserve">From </w:t>
            </w:r>
            <w:proofErr w:type="spellStart"/>
            <w:r w:rsidRPr="00EB138A">
              <w:rPr>
                <w:rFonts w:asciiTheme="minorHAnsi" w:hAnsiTheme="minorHAnsi"/>
              </w:rPr>
              <w:t>ZP_Report</w:t>
            </w:r>
            <w:proofErr w:type="spellEnd"/>
            <w:r w:rsidRPr="00EB138A">
              <w:rPr>
                <w:rFonts w:asciiTheme="minorHAnsi" w:hAnsiTheme="minorHAnsi"/>
              </w:rPr>
              <w:t xml:space="preserve"> or manual entry</w:t>
            </w:r>
          </w:p>
        </w:tc>
      </w:tr>
      <w:tr w:rsidR="002A1302" w:rsidRPr="00427BFD" w14:paraId="5FAD4C4E" w14:textId="77777777" w:rsidTr="002A1302">
        <w:tc>
          <w:tcPr>
            <w:tcW w:w="2695" w:type="dxa"/>
          </w:tcPr>
          <w:p w14:paraId="43CE8B82" w14:textId="311E9D0C" w:rsidR="002A1302" w:rsidRPr="00427BFD" w:rsidRDefault="002A1302" w:rsidP="002A1302">
            <w:pPr>
              <w:rPr>
                <w:rFonts w:asciiTheme="minorHAnsi" w:hAnsiTheme="minorHAnsi"/>
                <w:noProof/>
              </w:rPr>
            </w:pPr>
            <w:r w:rsidRPr="00427BFD">
              <w:rPr>
                <w:rFonts w:asciiTheme="minorHAnsi" w:hAnsiTheme="minorHAnsi"/>
                <w:noProof/>
              </w:rPr>
              <w:t>Phone</w:t>
            </w:r>
          </w:p>
        </w:tc>
        <w:tc>
          <w:tcPr>
            <w:tcW w:w="1542" w:type="dxa"/>
          </w:tcPr>
          <w:p w14:paraId="65CAE0CD" w14:textId="6EF79583" w:rsidR="002A1302" w:rsidRPr="00427BFD" w:rsidRDefault="002A1302" w:rsidP="002A1302">
            <w:pPr>
              <w:rPr>
                <w:rFonts w:asciiTheme="minorHAnsi" w:hAnsiTheme="minorHAnsi"/>
                <w:noProof/>
              </w:rPr>
            </w:pPr>
            <w:r w:rsidRPr="00427BFD">
              <w:rPr>
                <w:rFonts w:asciiTheme="minorHAnsi" w:hAnsiTheme="minorHAnsi"/>
                <w:noProof/>
              </w:rPr>
              <w:t>Phone</w:t>
            </w:r>
          </w:p>
        </w:tc>
        <w:tc>
          <w:tcPr>
            <w:tcW w:w="2990" w:type="dxa"/>
          </w:tcPr>
          <w:p w14:paraId="4916ECA2" w14:textId="7B49A709" w:rsidR="002A1302" w:rsidRPr="00427BFD" w:rsidRDefault="002A1302" w:rsidP="002A1302">
            <w:pPr>
              <w:rPr>
                <w:rFonts w:asciiTheme="minorHAnsi" w:hAnsiTheme="minorHAnsi"/>
                <w:noProof/>
              </w:rPr>
            </w:pPr>
          </w:p>
        </w:tc>
        <w:tc>
          <w:tcPr>
            <w:tcW w:w="2245" w:type="dxa"/>
          </w:tcPr>
          <w:p w14:paraId="0F80EA68" w14:textId="61041B4B" w:rsidR="002A1302" w:rsidRPr="00427BFD" w:rsidRDefault="002A1302" w:rsidP="002A1302">
            <w:pPr>
              <w:rPr>
                <w:rFonts w:asciiTheme="minorHAnsi" w:hAnsiTheme="minorHAnsi"/>
                <w:noProof/>
              </w:rPr>
            </w:pPr>
            <w:r w:rsidRPr="00EB138A">
              <w:rPr>
                <w:rFonts w:asciiTheme="minorHAnsi" w:hAnsiTheme="minorHAnsi"/>
              </w:rPr>
              <w:t xml:space="preserve">From </w:t>
            </w:r>
            <w:proofErr w:type="spellStart"/>
            <w:r w:rsidRPr="00EB138A">
              <w:rPr>
                <w:rFonts w:asciiTheme="minorHAnsi" w:hAnsiTheme="minorHAnsi"/>
              </w:rPr>
              <w:t>ZP_Report</w:t>
            </w:r>
            <w:proofErr w:type="spellEnd"/>
            <w:r w:rsidRPr="00EB138A">
              <w:rPr>
                <w:rFonts w:asciiTheme="minorHAnsi" w:hAnsiTheme="minorHAnsi"/>
              </w:rPr>
              <w:t xml:space="preserve"> or manual entry</w:t>
            </w:r>
          </w:p>
        </w:tc>
      </w:tr>
      <w:tr w:rsidR="002A1302" w:rsidRPr="00427BFD" w14:paraId="1282C1CD" w14:textId="77777777" w:rsidTr="002A1302">
        <w:tc>
          <w:tcPr>
            <w:tcW w:w="2695" w:type="dxa"/>
          </w:tcPr>
          <w:p w14:paraId="165532D7" w14:textId="30626186" w:rsidR="002A1302" w:rsidRPr="00427BFD" w:rsidRDefault="002A1302" w:rsidP="002A1302">
            <w:pPr>
              <w:rPr>
                <w:rFonts w:asciiTheme="minorHAnsi" w:hAnsiTheme="minorHAnsi"/>
                <w:noProof/>
              </w:rPr>
            </w:pPr>
            <w:r w:rsidRPr="00427BFD">
              <w:rPr>
                <w:rFonts w:asciiTheme="minorHAnsi" w:hAnsiTheme="minorHAnsi"/>
                <w:noProof/>
              </w:rPr>
              <w:t>Contact Name</w:t>
            </w:r>
          </w:p>
        </w:tc>
        <w:tc>
          <w:tcPr>
            <w:tcW w:w="1542" w:type="dxa"/>
          </w:tcPr>
          <w:p w14:paraId="5D8C2829" w14:textId="60344304"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64EDA6BA" w14:textId="77777777" w:rsidR="002A1302" w:rsidRPr="00427BFD" w:rsidRDefault="002A1302" w:rsidP="002A1302">
            <w:pPr>
              <w:rPr>
                <w:rFonts w:asciiTheme="minorHAnsi" w:hAnsiTheme="minorHAnsi"/>
                <w:noProof/>
              </w:rPr>
            </w:pPr>
          </w:p>
        </w:tc>
        <w:tc>
          <w:tcPr>
            <w:tcW w:w="2245" w:type="dxa"/>
          </w:tcPr>
          <w:p w14:paraId="0C2214C0" w14:textId="63E357CD" w:rsidR="002A1302" w:rsidRPr="00427BFD" w:rsidRDefault="002A1302" w:rsidP="002A1302">
            <w:pPr>
              <w:rPr>
                <w:rFonts w:asciiTheme="minorHAnsi" w:hAnsiTheme="minorHAnsi"/>
              </w:rPr>
            </w:pPr>
            <w:r w:rsidRPr="00EB138A">
              <w:rPr>
                <w:rFonts w:asciiTheme="minorHAnsi" w:hAnsiTheme="minorHAnsi"/>
              </w:rPr>
              <w:t xml:space="preserve">From </w:t>
            </w:r>
            <w:proofErr w:type="spellStart"/>
            <w:r w:rsidRPr="00EB138A">
              <w:rPr>
                <w:rFonts w:asciiTheme="minorHAnsi" w:hAnsiTheme="minorHAnsi"/>
              </w:rPr>
              <w:t>ZP_Report</w:t>
            </w:r>
            <w:proofErr w:type="spellEnd"/>
            <w:r w:rsidRPr="00EB138A">
              <w:rPr>
                <w:rFonts w:asciiTheme="minorHAnsi" w:hAnsiTheme="minorHAnsi"/>
              </w:rPr>
              <w:t xml:space="preserve"> or manual entry</w:t>
            </w:r>
          </w:p>
        </w:tc>
      </w:tr>
      <w:tr w:rsidR="002A1302" w:rsidRPr="00427BFD" w14:paraId="72E4302C" w14:textId="77777777" w:rsidTr="002A1302">
        <w:tc>
          <w:tcPr>
            <w:tcW w:w="2695" w:type="dxa"/>
          </w:tcPr>
          <w:p w14:paraId="24F94BCD" w14:textId="49A0BCBE" w:rsidR="002A1302" w:rsidRPr="00427BFD" w:rsidRDefault="002A1302" w:rsidP="001110FB">
            <w:pPr>
              <w:rPr>
                <w:rFonts w:asciiTheme="minorHAnsi" w:hAnsiTheme="minorHAnsi"/>
                <w:noProof/>
              </w:rPr>
            </w:pPr>
            <w:r>
              <w:rPr>
                <w:rFonts w:asciiTheme="minorHAnsi" w:hAnsiTheme="minorHAnsi"/>
                <w:noProof/>
              </w:rPr>
              <w:t>Contact Lookup</w:t>
            </w:r>
          </w:p>
        </w:tc>
        <w:tc>
          <w:tcPr>
            <w:tcW w:w="1542" w:type="dxa"/>
          </w:tcPr>
          <w:p w14:paraId="0ADDC4BA" w14:textId="54B46CB6" w:rsidR="002A1302" w:rsidRPr="00427BFD" w:rsidRDefault="002A1302" w:rsidP="001110FB">
            <w:pPr>
              <w:rPr>
                <w:rFonts w:asciiTheme="minorHAnsi" w:hAnsiTheme="minorHAnsi"/>
                <w:noProof/>
              </w:rPr>
            </w:pPr>
            <w:r>
              <w:rPr>
                <w:rFonts w:asciiTheme="minorHAnsi" w:hAnsiTheme="minorHAnsi"/>
                <w:noProof/>
              </w:rPr>
              <w:t>Lookup to Contacts</w:t>
            </w:r>
          </w:p>
        </w:tc>
        <w:tc>
          <w:tcPr>
            <w:tcW w:w="2990" w:type="dxa"/>
          </w:tcPr>
          <w:p w14:paraId="78D0D175" w14:textId="77777777" w:rsidR="002A1302" w:rsidRPr="00427BFD" w:rsidRDefault="002A1302" w:rsidP="001110FB">
            <w:pPr>
              <w:rPr>
                <w:rFonts w:asciiTheme="minorHAnsi" w:hAnsiTheme="minorHAnsi"/>
                <w:noProof/>
              </w:rPr>
            </w:pPr>
          </w:p>
        </w:tc>
        <w:tc>
          <w:tcPr>
            <w:tcW w:w="2245" w:type="dxa"/>
          </w:tcPr>
          <w:p w14:paraId="7E00770D" w14:textId="5C14B150" w:rsidR="002A1302" w:rsidRPr="00427BFD" w:rsidRDefault="002A1302" w:rsidP="001110FB">
            <w:pPr>
              <w:rPr>
                <w:rFonts w:asciiTheme="minorHAnsi" w:hAnsiTheme="minorHAnsi"/>
              </w:rPr>
            </w:pPr>
            <w:r>
              <w:rPr>
                <w:rFonts w:asciiTheme="minorHAnsi" w:hAnsiTheme="minorHAnsi"/>
              </w:rPr>
              <w:t>Manual entry</w:t>
            </w:r>
          </w:p>
        </w:tc>
      </w:tr>
      <w:tr w:rsidR="002A1302" w:rsidRPr="00427BFD" w14:paraId="1B288CDE" w14:textId="77777777" w:rsidTr="002A1302">
        <w:tc>
          <w:tcPr>
            <w:tcW w:w="2695" w:type="dxa"/>
          </w:tcPr>
          <w:p w14:paraId="3D5183DB" w14:textId="3691E0A8" w:rsidR="002A1302" w:rsidRPr="00427BFD" w:rsidRDefault="002A1302" w:rsidP="002A1302">
            <w:pPr>
              <w:rPr>
                <w:rFonts w:asciiTheme="minorHAnsi" w:hAnsiTheme="minorHAnsi"/>
                <w:noProof/>
              </w:rPr>
            </w:pPr>
            <w:r w:rsidRPr="00427BFD">
              <w:rPr>
                <w:rFonts w:asciiTheme="minorHAnsi" w:hAnsiTheme="minorHAnsi"/>
                <w:noProof/>
              </w:rPr>
              <w:t>Contact Company</w:t>
            </w:r>
          </w:p>
        </w:tc>
        <w:tc>
          <w:tcPr>
            <w:tcW w:w="1542" w:type="dxa"/>
          </w:tcPr>
          <w:p w14:paraId="7B3C2CBD" w14:textId="67E1CEF0"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4E8D5A1A" w14:textId="77777777" w:rsidR="002A1302" w:rsidRPr="00427BFD" w:rsidRDefault="002A1302" w:rsidP="002A1302">
            <w:pPr>
              <w:rPr>
                <w:rFonts w:asciiTheme="minorHAnsi" w:hAnsiTheme="minorHAnsi"/>
                <w:noProof/>
              </w:rPr>
            </w:pPr>
          </w:p>
        </w:tc>
        <w:tc>
          <w:tcPr>
            <w:tcW w:w="2245" w:type="dxa"/>
          </w:tcPr>
          <w:p w14:paraId="1FC672A3" w14:textId="06FB49CB"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427BFD" w14:paraId="0D2EBEF0" w14:textId="77777777" w:rsidTr="002A1302">
        <w:tc>
          <w:tcPr>
            <w:tcW w:w="2695" w:type="dxa"/>
          </w:tcPr>
          <w:p w14:paraId="7DB0D638" w14:textId="59D74E99" w:rsidR="002A1302" w:rsidRPr="00427BFD" w:rsidRDefault="002A1302" w:rsidP="002A1302">
            <w:pPr>
              <w:rPr>
                <w:rFonts w:asciiTheme="minorHAnsi" w:hAnsiTheme="minorHAnsi"/>
                <w:noProof/>
              </w:rPr>
            </w:pPr>
            <w:r w:rsidRPr="00427BFD">
              <w:rPr>
                <w:rFonts w:asciiTheme="minorHAnsi" w:hAnsiTheme="minorHAnsi"/>
                <w:noProof/>
              </w:rPr>
              <w:t>Contact Phone</w:t>
            </w:r>
          </w:p>
        </w:tc>
        <w:tc>
          <w:tcPr>
            <w:tcW w:w="1542" w:type="dxa"/>
          </w:tcPr>
          <w:p w14:paraId="04171DAE" w14:textId="78E65291" w:rsidR="002A1302" w:rsidRPr="00427BFD" w:rsidRDefault="002A1302" w:rsidP="002A1302">
            <w:pPr>
              <w:rPr>
                <w:rFonts w:asciiTheme="minorHAnsi" w:hAnsiTheme="minorHAnsi"/>
                <w:noProof/>
              </w:rPr>
            </w:pPr>
            <w:r w:rsidRPr="00427BFD">
              <w:rPr>
                <w:rFonts w:asciiTheme="minorHAnsi" w:hAnsiTheme="minorHAnsi"/>
                <w:noProof/>
              </w:rPr>
              <w:t>phone</w:t>
            </w:r>
          </w:p>
        </w:tc>
        <w:tc>
          <w:tcPr>
            <w:tcW w:w="2990" w:type="dxa"/>
          </w:tcPr>
          <w:p w14:paraId="05DA4F17" w14:textId="77777777" w:rsidR="002A1302" w:rsidRPr="00427BFD" w:rsidRDefault="002A1302" w:rsidP="002A1302">
            <w:pPr>
              <w:rPr>
                <w:rFonts w:asciiTheme="minorHAnsi" w:hAnsiTheme="minorHAnsi"/>
                <w:noProof/>
              </w:rPr>
            </w:pPr>
          </w:p>
        </w:tc>
        <w:tc>
          <w:tcPr>
            <w:tcW w:w="2245" w:type="dxa"/>
          </w:tcPr>
          <w:p w14:paraId="2318E5A5" w14:textId="59C9D683"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427BFD" w14:paraId="086ADD41" w14:textId="77777777" w:rsidTr="002A1302">
        <w:tc>
          <w:tcPr>
            <w:tcW w:w="2695" w:type="dxa"/>
          </w:tcPr>
          <w:p w14:paraId="555FC86A" w14:textId="33DF22AF" w:rsidR="002A1302" w:rsidRPr="00427BFD" w:rsidRDefault="002A1302" w:rsidP="002A1302">
            <w:pPr>
              <w:rPr>
                <w:rFonts w:asciiTheme="minorHAnsi" w:hAnsiTheme="minorHAnsi"/>
                <w:noProof/>
              </w:rPr>
            </w:pPr>
            <w:r w:rsidRPr="00427BFD">
              <w:rPr>
                <w:rFonts w:asciiTheme="minorHAnsi" w:hAnsiTheme="minorHAnsi"/>
                <w:noProof/>
              </w:rPr>
              <w:t xml:space="preserve">Current Use </w:t>
            </w:r>
          </w:p>
        </w:tc>
        <w:tc>
          <w:tcPr>
            <w:tcW w:w="1542" w:type="dxa"/>
          </w:tcPr>
          <w:p w14:paraId="5698726F" w14:textId="77843C28"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6AB959CF" w14:textId="77777777" w:rsidR="002A1302" w:rsidRPr="00427BFD" w:rsidRDefault="002A1302" w:rsidP="002A1302">
            <w:pPr>
              <w:rPr>
                <w:rFonts w:asciiTheme="minorHAnsi" w:hAnsiTheme="minorHAnsi"/>
                <w:noProof/>
              </w:rPr>
            </w:pPr>
          </w:p>
        </w:tc>
        <w:tc>
          <w:tcPr>
            <w:tcW w:w="2245" w:type="dxa"/>
          </w:tcPr>
          <w:p w14:paraId="63B741F9" w14:textId="778E6101"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427BFD" w14:paraId="3144D9F4" w14:textId="77777777" w:rsidTr="002A1302">
        <w:tc>
          <w:tcPr>
            <w:tcW w:w="2695" w:type="dxa"/>
          </w:tcPr>
          <w:p w14:paraId="06B6BA64" w14:textId="573A593A" w:rsidR="002A1302" w:rsidRPr="00427BFD" w:rsidRDefault="002A1302" w:rsidP="002A1302">
            <w:pPr>
              <w:rPr>
                <w:rFonts w:asciiTheme="minorHAnsi" w:hAnsiTheme="minorHAnsi"/>
                <w:noProof/>
              </w:rPr>
            </w:pPr>
            <w:r w:rsidRPr="00427BFD">
              <w:rPr>
                <w:rFonts w:asciiTheme="minorHAnsi" w:hAnsiTheme="minorHAnsi"/>
                <w:noProof/>
              </w:rPr>
              <w:t>Building Dimensions</w:t>
            </w:r>
          </w:p>
        </w:tc>
        <w:tc>
          <w:tcPr>
            <w:tcW w:w="1542" w:type="dxa"/>
          </w:tcPr>
          <w:p w14:paraId="2B195583" w14:textId="17C9EC2E" w:rsidR="002A1302" w:rsidRPr="00427BFD" w:rsidRDefault="002A1302" w:rsidP="002A1302">
            <w:pPr>
              <w:rPr>
                <w:rFonts w:asciiTheme="minorHAnsi" w:hAnsiTheme="minorHAnsi"/>
                <w:noProof/>
              </w:rPr>
            </w:pPr>
            <w:r>
              <w:rPr>
                <w:rFonts w:asciiTheme="minorHAnsi" w:hAnsiTheme="minorHAnsi"/>
                <w:noProof/>
              </w:rPr>
              <w:t>text</w:t>
            </w:r>
          </w:p>
        </w:tc>
        <w:tc>
          <w:tcPr>
            <w:tcW w:w="2990" w:type="dxa"/>
          </w:tcPr>
          <w:p w14:paraId="05F24B80" w14:textId="77777777" w:rsidR="002A1302" w:rsidRPr="00427BFD" w:rsidRDefault="002A1302" w:rsidP="002A1302">
            <w:pPr>
              <w:rPr>
                <w:rFonts w:asciiTheme="minorHAnsi" w:hAnsiTheme="minorHAnsi"/>
                <w:noProof/>
              </w:rPr>
            </w:pPr>
          </w:p>
        </w:tc>
        <w:tc>
          <w:tcPr>
            <w:tcW w:w="2245" w:type="dxa"/>
          </w:tcPr>
          <w:p w14:paraId="3B4716DC" w14:textId="3E4ABF8B"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427BFD" w14:paraId="32810BCF" w14:textId="77777777" w:rsidTr="002A1302">
        <w:tc>
          <w:tcPr>
            <w:tcW w:w="2695" w:type="dxa"/>
          </w:tcPr>
          <w:p w14:paraId="396A2BED" w14:textId="0A215314" w:rsidR="002A1302" w:rsidRPr="00427BFD" w:rsidRDefault="002A1302" w:rsidP="002A1302">
            <w:pPr>
              <w:rPr>
                <w:rFonts w:asciiTheme="minorHAnsi" w:hAnsiTheme="minorHAnsi"/>
                <w:noProof/>
              </w:rPr>
            </w:pPr>
            <w:r w:rsidRPr="00427BFD">
              <w:rPr>
                <w:rFonts w:asciiTheme="minorHAnsi" w:hAnsiTheme="minorHAnsi"/>
                <w:noProof/>
              </w:rPr>
              <w:t>Available SF</w:t>
            </w:r>
          </w:p>
        </w:tc>
        <w:tc>
          <w:tcPr>
            <w:tcW w:w="1542" w:type="dxa"/>
          </w:tcPr>
          <w:p w14:paraId="3923E51C" w14:textId="319E008A"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31193DFC" w14:textId="77777777" w:rsidR="002A1302" w:rsidRPr="00427BFD" w:rsidRDefault="002A1302" w:rsidP="002A1302">
            <w:pPr>
              <w:rPr>
                <w:rFonts w:asciiTheme="minorHAnsi" w:hAnsiTheme="minorHAnsi"/>
                <w:noProof/>
              </w:rPr>
            </w:pPr>
          </w:p>
        </w:tc>
        <w:tc>
          <w:tcPr>
            <w:tcW w:w="2245" w:type="dxa"/>
          </w:tcPr>
          <w:p w14:paraId="306BCC15" w14:textId="0E8F4569"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427BFD" w14:paraId="7721E3A6" w14:textId="77777777" w:rsidTr="002A1302">
        <w:tc>
          <w:tcPr>
            <w:tcW w:w="2695" w:type="dxa"/>
          </w:tcPr>
          <w:p w14:paraId="1BAED74C" w14:textId="29CD38BD" w:rsidR="002A1302" w:rsidRPr="00427BFD" w:rsidRDefault="002A1302" w:rsidP="002A1302">
            <w:pPr>
              <w:rPr>
                <w:rFonts w:asciiTheme="minorHAnsi" w:hAnsiTheme="minorHAnsi"/>
                <w:noProof/>
              </w:rPr>
            </w:pPr>
            <w:r w:rsidRPr="00427BFD">
              <w:rPr>
                <w:rFonts w:asciiTheme="minorHAnsi" w:hAnsiTheme="minorHAnsi"/>
                <w:noProof/>
              </w:rPr>
              <w:t>Office SF</w:t>
            </w:r>
          </w:p>
        </w:tc>
        <w:tc>
          <w:tcPr>
            <w:tcW w:w="1542" w:type="dxa"/>
          </w:tcPr>
          <w:p w14:paraId="1D8642F2" w14:textId="77777777"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42C30A91" w14:textId="77777777" w:rsidR="002A1302" w:rsidRPr="00427BFD" w:rsidRDefault="002A1302" w:rsidP="002A1302">
            <w:pPr>
              <w:rPr>
                <w:rFonts w:asciiTheme="minorHAnsi" w:hAnsiTheme="minorHAnsi"/>
                <w:noProof/>
              </w:rPr>
            </w:pPr>
          </w:p>
        </w:tc>
        <w:tc>
          <w:tcPr>
            <w:tcW w:w="2245" w:type="dxa"/>
          </w:tcPr>
          <w:p w14:paraId="4F792F8C" w14:textId="5BBD4CCE"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F94CD1" w:rsidRPr="00427BFD" w14:paraId="6B7508AE" w14:textId="77777777" w:rsidTr="002A1302">
        <w:tc>
          <w:tcPr>
            <w:tcW w:w="2695" w:type="dxa"/>
          </w:tcPr>
          <w:p w14:paraId="6A2756AE" w14:textId="10D73E98" w:rsidR="00F94CD1" w:rsidRPr="00193E6C" w:rsidRDefault="00F94CD1" w:rsidP="00F94CD1">
            <w:pPr>
              <w:rPr>
                <w:rFonts w:asciiTheme="minorHAnsi" w:hAnsiTheme="minorHAnsi"/>
                <w:noProof/>
              </w:rPr>
            </w:pPr>
            <w:r w:rsidRPr="00193E6C">
              <w:rPr>
                <w:rFonts w:asciiTheme="minorHAnsi" w:hAnsiTheme="minorHAnsi"/>
                <w:noProof/>
              </w:rPr>
              <w:t>Served by Public Transportation</w:t>
            </w:r>
          </w:p>
        </w:tc>
        <w:tc>
          <w:tcPr>
            <w:tcW w:w="1542" w:type="dxa"/>
          </w:tcPr>
          <w:p w14:paraId="02354953" w14:textId="6ED7B30F" w:rsidR="00F94CD1" w:rsidRPr="00193E6C" w:rsidRDefault="00F94CD1" w:rsidP="00F94CD1">
            <w:pPr>
              <w:rPr>
                <w:rFonts w:asciiTheme="minorHAnsi" w:hAnsiTheme="minorHAnsi"/>
                <w:noProof/>
              </w:rPr>
            </w:pPr>
            <w:r w:rsidRPr="00193E6C">
              <w:rPr>
                <w:rFonts w:asciiTheme="minorHAnsi" w:hAnsiTheme="minorHAnsi"/>
                <w:noProof/>
              </w:rPr>
              <w:t>Checkbox</w:t>
            </w:r>
          </w:p>
        </w:tc>
        <w:tc>
          <w:tcPr>
            <w:tcW w:w="2990" w:type="dxa"/>
          </w:tcPr>
          <w:p w14:paraId="514AAF25" w14:textId="536F05C3" w:rsidR="00F94CD1" w:rsidRPr="00193E6C" w:rsidRDefault="00F94CD1" w:rsidP="00F94CD1">
            <w:pPr>
              <w:rPr>
                <w:rFonts w:asciiTheme="minorHAnsi" w:hAnsiTheme="minorHAnsi"/>
                <w:noProof/>
              </w:rPr>
            </w:pPr>
          </w:p>
        </w:tc>
        <w:tc>
          <w:tcPr>
            <w:tcW w:w="2245" w:type="dxa"/>
          </w:tcPr>
          <w:p w14:paraId="36FEE3C7" w14:textId="647079C9" w:rsidR="00F94CD1" w:rsidRPr="00427BFD" w:rsidRDefault="00F94CD1" w:rsidP="00F94CD1">
            <w:pPr>
              <w:rPr>
                <w:rFonts w:asciiTheme="minorHAnsi" w:hAnsiTheme="minorHAnsi"/>
              </w:rPr>
            </w:pPr>
            <w:r w:rsidRPr="00193E6C">
              <w:rPr>
                <w:rFonts w:asciiTheme="minorHAnsi" w:hAnsiTheme="minorHAnsi"/>
              </w:rPr>
              <w:t xml:space="preserve">From </w:t>
            </w:r>
            <w:proofErr w:type="spellStart"/>
            <w:r w:rsidRPr="00193E6C">
              <w:rPr>
                <w:rFonts w:asciiTheme="minorHAnsi" w:hAnsiTheme="minorHAnsi"/>
              </w:rPr>
              <w:t>ZP_Report</w:t>
            </w:r>
            <w:proofErr w:type="spellEnd"/>
            <w:r w:rsidRPr="00193E6C">
              <w:rPr>
                <w:rFonts w:asciiTheme="minorHAnsi" w:hAnsiTheme="minorHAnsi"/>
              </w:rPr>
              <w:t xml:space="preserve"> or manual entry; All data from the </w:t>
            </w:r>
            <w:proofErr w:type="spellStart"/>
            <w:r w:rsidRPr="00193E6C">
              <w:rPr>
                <w:rFonts w:asciiTheme="minorHAnsi" w:hAnsiTheme="minorHAnsi"/>
              </w:rPr>
              <w:t>ZP_Report</w:t>
            </w:r>
            <w:proofErr w:type="spellEnd"/>
            <w:r w:rsidRPr="00193E6C">
              <w:rPr>
                <w:rFonts w:asciiTheme="minorHAnsi" w:hAnsiTheme="minorHAnsi"/>
              </w:rPr>
              <w:t xml:space="preserve"> file will load, however new </w:t>
            </w:r>
            <w:r w:rsidR="00193E6C" w:rsidRPr="00193E6C">
              <w:rPr>
                <w:rFonts w:asciiTheme="minorHAnsi" w:hAnsiTheme="minorHAnsi"/>
              </w:rPr>
              <w:lastRenderedPageBreak/>
              <w:t>manual entries must select</w:t>
            </w:r>
          </w:p>
        </w:tc>
      </w:tr>
      <w:tr w:rsidR="002A1302" w:rsidRPr="00427BFD" w14:paraId="10008D54" w14:textId="77777777" w:rsidTr="002A1302">
        <w:tc>
          <w:tcPr>
            <w:tcW w:w="2695" w:type="dxa"/>
          </w:tcPr>
          <w:p w14:paraId="03DAEEAE" w14:textId="6CAE2C73" w:rsidR="002A1302" w:rsidRPr="00427BFD" w:rsidRDefault="002A1302" w:rsidP="002A1302">
            <w:pPr>
              <w:rPr>
                <w:rFonts w:asciiTheme="minorHAnsi" w:hAnsiTheme="minorHAnsi"/>
                <w:noProof/>
              </w:rPr>
            </w:pPr>
            <w:r w:rsidRPr="00427BFD">
              <w:rPr>
                <w:rFonts w:asciiTheme="minorHAnsi" w:hAnsiTheme="minorHAnsi"/>
                <w:noProof/>
              </w:rPr>
              <w:lastRenderedPageBreak/>
              <w:t>Developable Acres</w:t>
            </w:r>
          </w:p>
        </w:tc>
        <w:tc>
          <w:tcPr>
            <w:tcW w:w="1542" w:type="dxa"/>
          </w:tcPr>
          <w:p w14:paraId="0103393F" w14:textId="4DB659A0" w:rsidR="002A1302" w:rsidRPr="00427BFD" w:rsidRDefault="002A1302" w:rsidP="002A1302">
            <w:pPr>
              <w:rPr>
                <w:rFonts w:asciiTheme="minorHAnsi" w:hAnsiTheme="minorHAnsi"/>
                <w:noProof/>
              </w:rPr>
            </w:pPr>
            <w:r w:rsidRPr="00427BFD">
              <w:rPr>
                <w:rFonts w:asciiTheme="minorHAnsi" w:hAnsiTheme="minorHAnsi"/>
                <w:noProof/>
              </w:rPr>
              <w:t>text</w:t>
            </w:r>
          </w:p>
        </w:tc>
        <w:tc>
          <w:tcPr>
            <w:tcW w:w="2990" w:type="dxa"/>
          </w:tcPr>
          <w:p w14:paraId="73B7C38E" w14:textId="77777777" w:rsidR="002A1302" w:rsidRPr="00427BFD" w:rsidRDefault="002A1302" w:rsidP="002A1302">
            <w:pPr>
              <w:rPr>
                <w:rFonts w:asciiTheme="minorHAnsi" w:hAnsiTheme="minorHAnsi"/>
                <w:noProof/>
              </w:rPr>
            </w:pPr>
          </w:p>
        </w:tc>
        <w:tc>
          <w:tcPr>
            <w:tcW w:w="2245" w:type="dxa"/>
          </w:tcPr>
          <w:p w14:paraId="6BD61C17" w14:textId="2402E6B0" w:rsidR="002A1302" w:rsidRPr="00427BFD"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584664" w14:paraId="337A6599" w14:textId="77777777" w:rsidTr="002A1302">
        <w:tc>
          <w:tcPr>
            <w:tcW w:w="2695" w:type="dxa"/>
          </w:tcPr>
          <w:p w14:paraId="003A8372" w14:textId="24B51943" w:rsidR="002A1302" w:rsidRPr="00427BFD" w:rsidRDefault="002A1302" w:rsidP="002A1302">
            <w:pPr>
              <w:rPr>
                <w:rFonts w:asciiTheme="minorHAnsi" w:hAnsiTheme="minorHAnsi"/>
                <w:noProof/>
              </w:rPr>
            </w:pPr>
            <w:r w:rsidRPr="00427BFD">
              <w:rPr>
                <w:rFonts w:asciiTheme="minorHAnsi" w:hAnsiTheme="minorHAnsi"/>
                <w:noProof/>
              </w:rPr>
              <w:t>Building Description</w:t>
            </w:r>
          </w:p>
        </w:tc>
        <w:tc>
          <w:tcPr>
            <w:tcW w:w="1542" w:type="dxa"/>
          </w:tcPr>
          <w:p w14:paraId="5FD15B2B" w14:textId="108D2808" w:rsidR="002A1302" w:rsidRPr="00636F15" w:rsidRDefault="002A1302" w:rsidP="002A1302">
            <w:pPr>
              <w:rPr>
                <w:rFonts w:asciiTheme="minorHAnsi" w:hAnsiTheme="minorHAnsi"/>
                <w:noProof/>
              </w:rPr>
            </w:pPr>
            <w:r w:rsidRPr="00427BFD">
              <w:rPr>
                <w:rFonts w:asciiTheme="minorHAnsi" w:hAnsiTheme="minorHAnsi"/>
                <w:noProof/>
              </w:rPr>
              <w:t>text</w:t>
            </w:r>
          </w:p>
        </w:tc>
        <w:tc>
          <w:tcPr>
            <w:tcW w:w="2990" w:type="dxa"/>
          </w:tcPr>
          <w:p w14:paraId="7DA367A5" w14:textId="77777777" w:rsidR="002A1302" w:rsidRPr="00636F15" w:rsidRDefault="002A1302" w:rsidP="002A1302">
            <w:pPr>
              <w:rPr>
                <w:rFonts w:asciiTheme="minorHAnsi" w:hAnsiTheme="minorHAnsi"/>
                <w:noProof/>
              </w:rPr>
            </w:pPr>
          </w:p>
        </w:tc>
        <w:tc>
          <w:tcPr>
            <w:tcW w:w="2245" w:type="dxa"/>
          </w:tcPr>
          <w:p w14:paraId="00CC2A2B" w14:textId="4D9BFE7C" w:rsidR="002A1302" w:rsidRPr="00584664"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2A1302" w:rsidRPr="00584664" w14:paraId="73A59DAE" w14:textId="77777777" w:rsidTr="002A1302">
        <w:tc>
          <w:tcPr>
            <w:tcW w:w="2695" w:type="dxa"/>
          </w:tcPr>
          <w:p w14:paraId="19A651A7" w14:textId="5B409D5F" w:rsidR="002A1302" w:rsidRDefault="002A1302" w:rsidP="002A1302">
            <w:pPr>
              <w:rPr>
                <w:rFonts w:asciiTheme="minorHAnsi" w:hAnsiTheme="minorHAnsi"/>
                <w:noProof/>
              </w:rPr>
            </w:pPr>
            <w:r>
              <w:rPr>
                <w:rFonts w:asciiTheme="minorHAnsi" w:hAnsiTheme="minorHAnsi"/>
                <w:noProof/>
              </w:rPr>
              <w:t>Comments</w:t>
            </w:r>
          </w:p>
        </w:tc>
        <w:tc>
          <w:tcPr>
            <w:tcW w:w="1542" w:type="dxa"/>
          </w:tcPr>
          <w:p w14:paraId="1C974125" w14:textId="4F1B28B1" w:rsidR="002A1302" w:rsidRDefault="002A1302" w:rsidP="002A1302">
            <w:pPr>
              <w:rPr>
                <w:rFonts w:asciiTheme="minorHAnsi" w:hAnsiTheme="minorHAnsi"/>
                <w:noProof/>
              </w:rPr>
            </w:pPr>
            <w:r>
              <w:rPr>
                <w:rFonts w:asciiTheme="minorHAnsi" w:hAnsiTheme="minorHAnsi"/>
                <w:noProof/>
              </w:rPr>
              <w:t>text</w:t>
            </w:r>
          </w:p>
        </w:tc>
        <w:tc>
          <w:tcPr>
            <w:tcW w:w="2990" w:type="dxa"/>
          </w:tcPr>
          <w:p w14:paraId="71AAFB3C" w14:textId="77777777" w:rsidR="002A1302" w:rsidRPr="00636F15" w:rsidRDefault="002A1302" w:rsidP="002A1302">
            <w:pPr>
              <w:rPr>
                <w:rFonts w:asciiTheme="minorHAnsi" w:hAnsiTheme="minorHAnsi"/>
                <w:noProof/>
              </w:rPr>
            </w:pPr>
          </w:p>
        </w:tc>
        <w:tc>
          <w:tcPr>
            <w:tcW w:w="2245" w:type="dxa"/>
          </w:tcPr>
          <w:p w14:paraId="477521FC" w14:textId="3B3C0228" w:rsidR="002A1302" w:rsidRPr="00584664" w:rsidRDefault="002A1302" w:rsidP="002A1302">
            <w:pPr>
              <w:rPr>
                <w:rFonts w:asciiTheme="minorHAnsi" w:hAnsiTheme="minorHAnsi"/>
              </w:rPr>
            </w:pPr>
            <w:r w:rsidRPr="00CC4D97">
              <w:rPr>
                <w:rFonts w:asciiTheme="minorHAnsi" w:hAnsiTheme="minorHAnsi"/>
              </w:rPr>
              <w:t xml:space="preserve">From </w:t>
            </w:r>
            <w:proofErr w:type="spellStart"/>
            <w:r w:rsidRPr="00CC4D97">
              <w:rPr>
                <w:rFonts w:asciiTheme="minorHAnsi" w:hAnsiTheme="minorHAnsi"/>
              </w:rPr>
              <w:t>ZP_Report</w:t>
            </w:r>
            <w:proofErr w:type="spellEnd"/>
            <w:r w:rsidRPr="00CC4D97">
              <w:rPr>
                <w:rFonts w:asciiTheme="minorHAnsi" w:hAnsiTheme="minorHAnsi"/>
              </w:rPr>
              <w:t xml:space="preserve"> or manual entry</w:t>
            </w:r>
          </w:p>
        </w:tc>
      </w:tr>
      <w:tr w:rsidR="00427BFD" w:rsidRPr="00584664" w14:paraId="781C05BA" w14:textId="77777777" w:rsidTr="002A1302">
        <w:tc>
          <w:tcPr>
            <w:tcW w:w="2695" w:type="dxa"/>
          </w:tcPr>
          <w:p w14:paraId="5035A03F" w14:textId="3BDF06F5" w:rsidR="00427BFD" w:rsidRPr="000C6BE4" w:rsidRDefault="002A1302" w:rsidP="001110FB">
            <w:pPr>
              <w:rPr>
                <w:rFonts w:asciiTheme="minorHAnsi" w:hAnsiTheme="minorHAnsi"/>
                <w:b/>
                <w:noProof/>
              </w:rPr>
            </w:pPr>
            <w:r w:rsidRPr="000C6BE4">
              <w:rPr>
                <w:rFonts w:asciiTheme="minorHAnsi" w:hAnsiTheme="minorHAnsi"/>
                <w:b/>
                <w:noProof/>
              </w:rPr>
              <w:t>Site Opportunities</w:t>
            </w:r>
          </w:p>
        </w:tc>
        <w:tc>
          <w:tcPr>
            <w:tcW w:w="1542" w:type="dxa"/>
          </w:tcPr>
          <w:p w14:paraId="34517837" w14:textId="6E708A2D" w:rsidR="00427BFD" w:rsidRDefault="002A1302" w:rsidP="001110FB">
            <w:pPr>
              <w:rPr>
                <w:rFonts w:asciiTheme="minorHAnsi" w:hAnsiTheme="minorHAnsi"/>
                <w:noProof/>
              </w:rPr>
            </w:pPr>
            <w:r>
              <w:rPr>
                <w:rFonts w:asciiTheme="minorHAnsi" w:hAnsiTheme="minorHAnsi"/>
                <w:noProof/>
              </w:rPr>
              <w:t>tab</w:t>
            </w:r>
          </w:p>
        </w:tc>
        <w:tc>
          <w:tcPr>
            <w:tcW w:w="2990" w:type="dxa"/>
          </w:tcPr>
          <w:p w14:paraId="347D9BF7" w14:textId="77777777" w:rsidR="00427BFD" w:rsidRPr="00636F15" w:rsidRDefault="00427BFD" w:rsidP="001110FB">
            <w:pPr>
              <w:rPr>
                <w:rFonts w:asciiTheme="minorHAnsi" w:hAnsiTheme="minorHAnsi"/>
                <w:noProof/>
              </w:rPr>
            </w:pPr>
          </w:p>
        </w:tc>
        <w:tc>
          <w:tcPr>
            <w:tcW w:w="2245" w:type="dxa"/>
          </w:tcPr>
          <w:p w14:paraId="51D51F3B" w14:textId="1A1080DF" w:rsidR="00427BFD" w:rsidRPr="000C6BE4" w:rsidRDefault="002A1302" w:rsidP="001110FB">
            <w:pPr>
              <w:rPr>
                <w:rFonts w:asciiTheme="minorHAnsi" w:hAnsiTheme="minorHAnsi"/>
                <w:b/>
              </w:rPr>
            </w:pPr>
            <w:r w:rsidRPr="000C6BE4">
              <w:rPr>
                <w:rFonts w:asciiTheme="minorHAnsi" w:hAnsiTheme="minorHAnsi"/>
                <w:b/>
              </w:rPr>
              <w:t>Custom tab</w:t>
            </w:r>
          </w:p>
        </w:tc>
      </w:tr>
      <w:tr w:rsidR="00427BFD" w:rsidRPr="00584664" w14:paraId="0270278E" w14:textId="77777777" w:rsidTr="002A1302">
        <w:tc>
          <w:tcPr>
            <w:tcW w:w="2695" w:type="dxa"/>
          </w:tcPr>
          <w:p w14:paraId="79454B21" w14:textId="19AC7BA1" w:rsidR="00427BFD" w:rsidRDefault="002A1302" w:rsidP="001110FB">
            <w:pPr>
              <w:rPr>
                <w:rFonts w:asciiTheme="minorHAnsi" w:hAnsiTheme="minorHAnsi"/>
                <w:noProof/>
              </w:rPr>
            </w:pPr>
            <w:r>
              <w:rPr>
                <w:rFonts w:asciiTheme="minorHAnsi" w:hAnsiTheme="minorHAnsi"/>
                <w:noProof/>
              </w:rPr>
              <w:t>Site Opportunities &gt; Opportunity Name</w:t>
            </w:r>
          </w:p>
        </w:tc>
        <w:tc>
          <w:tcPr>
            <w:tcW w:w="1542" w:type="dxa"/>
          </w:tcPr>
          <w:p w14:paraId="72601D55" w14:textId="1D2B179D" w:rsidR="00427BFD" w:rsidRDefault="002A1302" w:rsidP="001110FB">
            <w:pPr>
              <w:rPr>
                <w:rFonts w:asciiTheme="minorHAnsi" w:hAnsiTheme="minorHAnsi"/>
                <w:noProof/>
              </w:rPr>
            </w:pPr>
            <w:r>
              <w:rPr>
                <w:rFonts w:asciiTheme="minorHAnsi" w:hAnsiTheme="minorHAnsi"/>
                <w:noProof/>
              </w:rPr>
              <w:t>Lookup to opportunities</w:t>
            </w:r>
          </w:p>
        </w:tc>
        <w:tc>
          <w:tcPr>
            <w:tcW w:w="2990" w:type="dxa"/>
          </w:tcPr>
          <w:p w14:paraId="6C5238E4" w14:textId="77777777" w:rsidR="00427BFD" w:rsidRPr="00636F15" w:rsidRDefault="00427BFD" w:rsidP="001110FB">
            <w:pPr>
              <w:rPr>
                <w:rFonts w:asciiTheme="minorHAnsi" w:hAnsiTheme="minorHAnsi"/>
                <w:noProof/>
              </w:rPr>
            </w:pPr>
          </w:p>
        </w:tc>
        <w:tc>
          <w:tcPr>
            <w:tcW w:w="2245" w:type="dxa"/>
          </w:tcPr>
          <w:p w14:paraId="295D7C24" w14:textId="4F94A214" w:rsidR="00427BFD" w:rsidRPr="00584664" w:rsidRDefault="002A1302" w:rsidP="001110FB">
            <w:pPr>
              <w:rPr>
                <w:rFonts w:asciiTheme="minorHAnsi" w:hAnsiTheme="minorHAnsi"/>
              </w:rPr>
            </w:pPr>
            <w:r>
              <w:rPr>
                <w:rFonts w:asciiTheme="minorHAnsi" w:hAnsiTheme="minorHAnsi"/>
              </w:rPr>
              <w:t>Auto link from any opportunity that has this Site linked as an Opportunity Site</w:t>
            </w:r>
          </w:p>
        </w:tc>
      </w:tr>
      <w:tr w:rsidR="00427BFD" w:rsidRPr="00584664" w14:paraId="3F38BAEC" w14:textId="77777777" w:rsidTr="002A1302">
        <w:tc>
          <w:tcPr>
            <w:tcW w:w="2695" w:type="dxa"/>
          </w:tcPr>
          <w:p w14:paraId="5589704C" w14:textId="45DDEFA8" w:rsidR="00427BFD" w:rsidRDefault="002A1302" w:rsidP="001110FB">
            <w:pPr>
              <w:rPr>
                <w:rFonts w:asciiTheme="minorHAnsi" w:hAnsiTheme="minorHAnsi"/>
                <w:noProof/>
              </w:rPr>
            </w:pPr>
            <w:r>
              <w:rPr>
                <w:rFonts w:asciiTheme="minorHAnsi" w:hAnsiTheme="minorHAnsi"/>
                <w:noProof/>
              </w:rPr>
              <w:t>Site Opportunities &gt; Account Name</w:t>
            </w:r>
          </w:p>
        </w:tc>
        <w:tc>
          <w:tcPr>
            <w:tcW w:w="1542" w:type="dxa"/>
          </w:tcPr>
          <w:p w14:paraId="14A5F4DF" w14:textId="4638F011" w:rsidR="00427BFD" w:rsidRDefault="00427BFD" w:rsidP="001110FB">
            <w:pPr>
              <w:rPr>
                <w:rFonts w:asciiTheme="minorHAnsi" w:hAnsiTheme="minorHAnsi"/>
                <w:noProof/>
              </w:rPr>
            </w:pPr>
          </w:p>
        </w:tc>
        <w:tc>
          <w:tcPr>
            <w:tcW w:w="2990" w:type="dxa"/>
          </w:tcPr>
          <w:p w14:paraId="3DAFB9A5" w14:textId="77777777" w:rsidR="00427BFD" w:rsidRPr="00636F15" w:rsidRDefault="00427BFD" w:rsidP="001110FB">
            <w:pPr>
              <w:rPr>
                <w:rFonts w:asciiTheme="minorHAnsi" w:hAnsiTheme="minorHAnsi"/>
                <w:noProof/>
              </w:rPr>
            </w:pPr>
          </w:p>
        </w:tc>
        <w:tc>
          <w:tcPr>
            <w:tcW w:w="2245" w:type="dxa"/>
          </w:tcPr>
          <w:p w14:paraId="1971D658" w14:textId="7A0E9A62" w:rsidR="00427BFD" w:rsidRPr="00584664" w:rsidRDefault="00BB5FC4" w:rsidP="001110FB">
            <w:pPr>
              <w:rPr>
                <w:rFonts w:asciiTheme="minorHAnsi" w:hAnsiTheme="minorHAnsi"/>
              </w:rPr>
            </w:pPr>
            <w:r>
              <w:rPr>
                <w:rFonts w:asciiTheme="minorHAnsi" w:hAnsiTheme="minorHAnsi"/>
              </w:rPr>
              <w:t>System supplied via lookup</w:t>
            </w:r>
          </w:p>
        </w:tc>
      </w:tr>
      <w:tr w:rsidR="00427BFD" w:rsidRPr="00584664" w14:paraId="513452A9" w14:textId="77777777" w:rsidTr="002A1302">
        <w:tc>
          <w:tcPr>
            <w:tcW w:w="2695" w:type="dxa"/>
          </w:tcPr>
          <w:p w14:paraId="4AF2A6EF" w14:textId="701DDBAC" w:rsidR="00427BFD" w:rsidRDefault="002A1302" w:rsidP="001110FB">
            <w:pPr>
              <w:rPr>
                <w:rFonts w:asciiTheme="minorHAnsi" w:hAnsiTheme="minorHAnsi"/>
                <w:noProof/>
              </w:rPr>
            </w:pPr>
            <w:r>
              <w:rPr>
                <w:rFonts w:asciiTheme="minorHAnsi" w:hAnsiTheme="minorHAnsi"/>
                <w:noProof/>
              </w:rPr>
              <w:t>Site Opportunities &gt; Opportunity SubType</w:t>
            </w:r>
          </w:p>
        </w:tc>
        <w:tc>
          <w:tcPr>
            <w:tcW w:w="1542" w:type="dxa"/>
          </w:tcPr>
          <w:p w14:paraId="59FAF717" w14:textId="53F1CBD5" w:rsidR="00427BFD" w:rsidRDefault="00427BFD" w:rsidP="001110FB">
            <w:pPr>
              <w:rPr>
                <w:rFonts w:asciiTheme="minorHAnsi" w:hAnsiTheme="minorHAnsi"/>
                <w:noProof/>
              </w:rPr>
            </w:pPr>
          </w:p>
        </w:tc>
        <w:tc>
          <w:tcPr>
            <w:tcW w:w="2990" w:type="dxa"/>
          </w:tcPr>
          <w:p w14:paraId="0BE60626" w14:textId="1E32648B" w:rsidR="00427BFD" w:rsidRPr="00636F15" w:rsidRDefault="00427BFD" w:rsidP="001110FB">
            <w:pPr>
              <w:rPr>
                <w:rFonts w:asciiTheme="minorHAnsi" w:hAnsiTheme="minorHAnsi"/>
                <w:noProof/>
              </w:rPr>
            </w:pPr>
          </w:p>
        </w:tc>
        <w:tc>
          <w:tcPr>
            <w:tcW w:w="2245" w:type="dxa"/>
          </w:tcPr>
          <w:p w14:paraId="12869CA6" w14:textId="50BF49CF" w:rsidR="00427BFD" w:rsidRPr="00584664" w:rsidRDefault="00BB5FC4" w:rsidP="001110FB">
            <w:pPr>
              <w:rPr>
                <w:rFonts w:asciiTheme="minorHAnsi" w:hAnsiTheme="minorHAnsi"/>
              </w:rPr>
            </w:pPr>
            <w:r>
              <w:rPr>
                <w:rFonts w:asciiTheme="minorHAnsi" w:hAnsiTheme="minorHAnsi"/>
              </w:rPr>
              <w:t>System supplied via lookup</w:t>
            </w:r>
          </w:p>
        </w:tc>
      </w:tr>
      <w:tr w:rsidR="00427BFD" w:rsidRPr="00584664" w14:paraId="1947377B" w14:textId="77777777" w:rsidTr="002A1302">
        <w:tc>
          <w:tcPr>
            <w:tcW w:w="2695" w:type="dxa"/>
          </w:tcPr>
          <w:p w14:paraId="1323AF0F" w14:textId="0C017E32" w:rsidR="00427BFD" w:rsidRDefault="002A1302" w:rsidP="001110FB">
            <w:pPr>
              <w:rPr>
                <w:rFonts w:asciiTheme="minorHAnsi" w:hAnsiTheme="minorHAnsi"/>
                <w:noProof/>
              </w:rPr>
            </w:pPr>
            <w:r>
              <w:rPr>
                <w:rFonts w:asciiTheme="minorHAnsi" w:hAnsiTheme="minorHAnsi"/>
                <w:noProof/>
              </w:rPr>
              <w:t>Site Opportunities &gt; Comments</w:t>
            </w:r>
          </w:p>
        </w:tc>
        <w:tc>
          <w:tcPr>
            <w:tcW w:w="1542" w:type="dxa"/>
          </w:tcPr>
          <w:p w14:paraId="5AFF7C68" w14:textId="048CB67E" w:rsidR="00427BFD" w:rsidRDefault="00427BFD" w:rsidP="001110FB">
            <w:pPr>
              <w:rPr>
                <w:rFonts w:asciiTheme="minorHAnsi" w:hAnsiTheme="minorHAnsi"/>
                <w:noProof/>
              </w:rPr>
            </w:pPr>
          </w:p>
        </w:tc>
        <w:tc>
          <w:tcPr>
            <w:tcW w:w="2990" w:type="dxa"/>
          </w:tcPr>
          <w:p w14:paraId="16549732" w14:textId="77777777" w:rsidR="00427BFD" w:rsidRPr="00636F15" w:rsidRDefault="00427BFD" w:rsidP="001110FB">
            <w:pPr>
              <w:rPr>
                <w:rFonts w:asciiTheme="minorHAnsi" w:hAnsiTheme="minorHAnsi"/>
                <w:noProof/>
              </w:rPr>
            </w:pPr>
          </w:p>
        </w:tc>
        <w:tc>
          <w:tcPr>
            <w:tcW w:w="2245" w:type="dxa"/>
          </w:tcPr>
          <w:p w14:paraId="463924D7" w14:textId="04A72759" w:rsidR="00427BFD" w:rsidRPr="00584664" w:rsidRDefault="00BB5FC4" w:rsidP="001110FB">
            <w:pPr>
              <w:rPr>
                <w:rFonts w:asciiTheme="minorHAnsi" w:hAnsiTheme="minorHAnsi"/>
              </w:rPr>
            </w:pPr>
            <w:r>
              <w:rPr>
                <w:rFonts w:asciiTheme="minorHAnsi" w:hAnsiTheme="minorHAnsi"/>
              </w:rPr>
              <w:t>System supplied via lookup</w:t>
            </w:r>
          </w:p>
        </w:tc>
      </w:tr>
      <w:tr w:rsidR="00427BFD" w:rsidRPr="00584664" w14:paraId="161857FB" w14:textId="77777777" w:rsidTr="002A1302">
        <w:tc>
          <w:tcPr>
            <w:tcW w:w="2695" w:type="dxa"/>
          </w:tcPr>
          <w:p w14:paraId="0195E0AD" w14:textId="77777777" w:rsidR="00427BFD" w:rsidRDefault="00427BFD" w:rsidP="001110FB">
            <w:pPr>
              <w:rPr>
                <w:rFonts w:asciiTheme="minorHAnsi" w:hAnsiTheme="minorHAnsi"/>
                <w:noProof/>
              </w:rPr>
            </w:pPr>
          </w:p>
        </w:tc>
        <w:tc>
          <w:tcPr>
            <w:tcW w:w="1542" w:type="dxa"/>
          </w:tcPr>
          <w:p w14:paraId="6DD8FCE0" w14:textId="77777777" w:rsidR="00427BFD" w:rsidRDefault="00427BFD" w:rsidP="001110FB">
            <w:pPr>
              <w:rPr>
                <w:rFonts w:asciiTheme="minorHAnsi" w:hAnsiTheme="minorHAnsi"/>
                <w:noProof/>
              </w:rPr>
            </w:pPr>
          </w:p>
        </w:tc>
        <w:tc>
          <w:tcPr>
            <w:tcW w:w="2990" w:type="dxa"/>
          </w:tcPr>
          <w:p w14:paraId="386A07C6" w14:textId="77777777" w:rsidR="00427BFD" w:rsidRPr="00636F15" w:rsidRDefault="00427BFD" w:rsidP="001110FB">
            <w:pPr>
              <w:rPr>
                <w:rFonts w:asciiTheme="minorHAnsi" w:hAnsiTheme="minorHAnsi"/>
                <w:noProof/>
              </w:rPr>
            </w:pPr>
          </w:p>
        </w:tc>
        <w:tc>
          <w:tcPr>
            <w:tcW w:w="2245" w:type="dxa"/>
          </w:tcPr>
          <w:p w14:paraId="56B9199C" w14:textId="77777777" w:rsidR="00427BFD" w:rsidRPr="00584664" w:rsidRDefault="00427BFD" w:rsidP="001110FB">
            <w:pPr>
              <w:rPr>
                <w:rFonts w:asciiTheme="minorHAnsi" w:hAnsiTheme="minorHAnsi"/>
              </w:rPr>
            </w:pPr>
          </w:p>
        </w:tc>
      </w:tr>
      <w:tr w:rsidR="001110FB" w:rsidRPr="00584664" w14:paraId="0D103EFC" w14:textId="77777777" w:rsidTr="002A1302">
        <w:tc>
          <w:tcPr>
            <w:tcW w:w="2695" w:type="dxa"/>
          </w:tcPr>
          <w:p w14:paraId="79987E57" w14:textId="77777777" w:rsidR="001110FB" w:rsidRDefault="001110FB" w:rsidP="001110FB">
            <w:pPr>
              <w:rPr>
                <w:rFonts w:asciiTheme="minorHAnsi" w:hAnsiTheme="minorHAnsi"/>
                <w:noProof/>
              </w:rPr>
            </w:pPr>
          </w:p>
        </w:tc>
        <w:tc>
          <w:tcPr>
            <w:tcW w:w="1542" w:type="dxa"/>
          </w:tcPr>
          <w:p w14:paraId="6A33BA30" w14:textId="77777777" w:rsidR="001110FB" w:rsidRPr="00636F15" w:rsidRDefault="001110FB" w:rsidP="001110FB">
            <w:pPr>
              <w:rPr>
                <w:rFonts w:asciiTheme="minorHAnsi" w:hAnsiTheme="minorHAnsi"/>
                <w:noProof/>
              </w:rPr>
            </w:pPr>
          </w:p>
        </w:tc>
        <w:tc>
          <w:tcPr>
            <w:tcW w:w="2990" w:type="dxa"/>
          </w:tcPr>
          <w:p w14:paraId="5D7ABF4B" w14:textId="77777777" w:rsidR="001110FB" w:rsidRPr="00636F15" w:rsidRDefault="001110FB" w:rsidP="001110FB">
            <w:pPr>
              <w:rPr>
                <w:rFonts w:asciiTheme="minorHAnsi" w:hAnsiTheme="minorHAnsi"/>
                <w:noProof/>
              </w:rPr>
            </w:pPr>
          </w:p>
        </w:tc>
        <w:tc>
          <w:tcPr>
            <w:tcW w:w="2245" w:type="dxa"/>
          </w:tcPr>
          <w:p w14:paraId="490983C0" w14:textId="77777777" w:rsidR="001110FB" w:rsidRPr="00584664" w:rsidRDefault="001110FB" w:rsidP="001110FB">
            <w:pPr>
              <w:rPr>
                <w:rFonts w:asciiTheme="minorHAnsi" w:hAnsiTheme="minorHAnsi"/>
              </w:rPr>
            </w:pPr>
          </w:p>
        </w:tc>
      </w:tr>
    </w:tbl>
    <w:p w14:paraId="434D020B" w14:textId="77777777" w:rsidR="001110FB" w:rsidRPr="001D6918" w:rsidRDefault="001110FB" w:rsidP="001110FB">
      <w:pPr>
        <w:rPr>
          <w:rFonts w:asciiTheme="minorHAnsi" w:hAnsiTheme="minorHAnsi" w:cs="Tahoma"/>
          <w:sz w:val="20"/>
          <w:szCs w:val="20"/>
        </w:rPr>
      </w:pPr>
    </w:p>
    <w:p w14:paraId="7C54382F" w14:textId="097DE2DC" w:rsidR="001E62E0" w:rsidRDefault="001E62E0">
      <w:pPr>
        <w:spacing w:after="200" w:line="276" w:lineRule="auto"/>
        <w:rPr>
          <w:rFonts w:asciiTheme="minorHAnsi" w:hAnsiTheme="minorHAnsi" w:cs="Tahoma"/>
          <w:sz w:val="20"/>
          <w:szCs w:val="20"/>
        </w:rPr>
      </w:pPr>
      <w:r>
        <w:rPr>
          <w:rFonts w:asciiTheme="minorHAnsi" w:hAnsiTheme="minorHAnsi" w:cs="Tahoma"/>
          <w:sz w:val="20"/>
          <w:szCs w:val="20"/>
        </w:rPr>
        <w:br w:type="page"/>
      </w:r>
    </w:p>
    <w:p w14:paraId="3D74CA32" w14:textId="77777777" w:rsidR="001110FB" w:rsidRDefault="001110FB" w:rsidP="001110FB">
      <w:pPr>
        <w:ind w:left="360"/>
        <w:rPr>
          <w:rFonts w:asciiTheme="minorHAnsi" w:hAnsiTheme="minorHAnsi" w:cs="Tahoma"/>
          <w:sz w:val="20"/>
          <w:szCs w:val="20"/>
        </w:rPr>
      </w:pPr>
    </w:p>
    <w:p w14:paraId="1BE9CAE8" w14:textId="71908632" w:rsidR="000311BA" w:rsidRPr="009B751F" w:rsidRDefault="000311BA" w:rsidP="000311BA">
      <w:pPr>
        <w:pStyle w:val="Heading2"/>
      </w:pPr>
      <w:bookmarkStart w:id="239" w:name="_Toc505347454"/>
      <w:r>
        <w:t xml:space="preserve">Custom </w:t>
      </w:r>
      <w:r w:rsidR="00F73178">
        <w:t>Skills/</w:t>
      </w:r>
      <w:r w:rsidR="00B020E3">
        <w:t>Credentials</w:t>
      </w:r>
      <w:r>
        <w:t xml:space="preserve"> Entity</w:t>
      </w:r>
      <w:bookmarkEnd w:id="239"/>
    </w:p>
    <w:p w14:paraId="7A1036CE" w14:textId="7963CA59" w:rsidR="00082756" w:rsidRDefault="000311BA" w:rsidP="000311BA">
      <w:pPr>
        <w:ind w:left="360"/>
        <w:rPr>
          <w:rFonts w:asciiTheme="minorHAnsi" w:hAnsiTheme="minorHAnsi" w:cs="Tahoma"/>
        </w:rPr>
      </w:pPr>
      <w:r>
        <w:rPr>
          <w:rFonts w:asciiTheme="minorHAnsi" w:hAnsiTheme="minorHAnsi" w:cs="Tahoma"/>
        </w:rPr>
        <w:t xml:space="preserve">A new custom entity, </w:t>
      </w:r>
      <w:r w:rsidR="0087561A">
        <w:rPr>
          <w:rFonts w:asciiTheme="minorHAnsi" w:hAnsiTheme="minorHAnsi" w:cs="Tahoma"/>
        </w:rPr>
        <w:t>Skills/</w:t>
      </w:r>
      <w:r w:rsidR="00B020E3">
        <w:rPr>
          <w:rFonts w:asciiTheme="minorHAnsi" w:hAnsiTheme="minorHAnsi" w:cs="Tahoma"/>
        </w:rPr>
        <w:t>Credentials</w:t>
      </w:r>
      <w:r>
        <w:rPr>
          <w:rFonts w:asciiTheme="minorHAnsi" w:hAnsiTheme="minorHAnsi" w:cs="Tahoma"/>
        </w:rPr>
        <w:t>, will be used to</w:t>
      </w:r>
      <w:r w:rsidR="00D40ABF">
        <w:rPr>
          <w:rFonts w:asciiTheme="minorHAnsi" w:hAnsiTheme="minorHAnsi" w:cs="Tahoma"/>
        </w:rPr>
        <w:t xml:space="preserve"> mainta</w:t>
      </w:r>
      <w:r w:rsidR="00B020E3">
        <w:rPr>
          <w:rFonts w:asciiTheme="minorHAnsi" w:hAnsiTheme="minorHAnsi" w:cs="Tahoma"/>
        </w:rPr>
        <w:t>in a master list of credentials</w:t>
      </w:r>
      <w:r w:rsidR="00D40ABF">
        <w:rPr>
          <w:rFonts w:asciiTheme="minorHAnsi" w:hAnsiTheme="minorHAnsi" w:cs="Tahoma"/>
        </w:rPr>
        <w:t xml:space="preserve"> </w:t>
      </w:r>
      <w:r w:rsidR="008627D8">
        <w:rPr>
          <w:rFonts w:asciiTheme="minorHAnsi" w:hAnsiTheme="minorHAnsi" w:cs="Tahoma"/>
        </w:rPr>
        <w:t xml:space="preserve">to facilitate </w:t>
      </w:r>
      <w:r w:rsidR="00D40ABF">
        <w:rPr>
          <w:rFonts w:asciiTheme="minorHAnsi" w:hAnsiTheme="minorHAnsi" w:cs="Tahoma"/>
        </w:rPr>
        <w:t>the County business processes</w:t>
      </w:r>
      <w:r w:rsidR="008627D8">
        <w:rPr>
          <w:rFonts w:asciiTheme="minorHAnsi" w:hAnsiTheme="minorHAnsi" w:cs="Tahoma"/>
        </w:rPr>
        <w:t xml:space="preserve"> for the SkillUp </w:t>
      </w:r>
      <w:r w:rsidR="0052401C">
        <w:rPr>
          <w:rFonts w:asciiTheme="minorHAnsi" w:hAnsiTheme="minorHAnsi" w:cs="Tahoma"/>
        </w:rPr>
        <w:t>Services</w:t>
      </w:r>
      <w:r w:rsidR="00D40ABF">
        <w:rPr>
          <w:rFonts w:asciiTheme="minorHAnsi" w:hAnsiTheme="minorHAnsi" w:cs="Tahoma"/>
        </w:rPr>
        <w:t xml:space="preserve">. These credentials can be selected on a separate </w:t>
      </w:r>
      <w:r w:rsidR="0087561A">
        <w:rPr>
          <w:rFonts w:asciiTheme="minorHAnsi" w:hAnsiTheme="minorHAnsi" w:cs="Tahoma"/>
        </w:rPr>
        <w:t>Skills/</w:t>
      </w:r>
      <w:r w:rsidR="00B020E3">
        <w:rPr>
          <w:rFonts w:asciiTheme="minorHAnsi" w:hAnsiTheme="minorHAnsi" w:cs="Tahoma"/>
        </w:rPr>
        <w:t>Credentials</w:t>
      </w:r>
      <w:r w:rsidR="00D40ABF">
        <w:rPr>
          <w:rFonts w:asciiTheme="minorHAnsi" w:hAnsiTheme="minorHAnsi" w:cs="Tahoma"/>
        </w:rPr>
        <w:t xml:space="preserve"> tab at the account level for training providers, at the contact level to show what credentials a contact possesses, and also at the opportunity level </w:t>
      </w:r>
      <w:r w:rsidR="008627D8">
        <w:rPr>
          <w:rFonts w:asciiTheme="minorHAnsi" w:hAnsiTheme="minorHAnsi" w:cs="Tahoma"/>
        </w:rPr>
        <w:t>to identify what credentials are needed to satisfy the opportunity.</w:t>
      </w:r>
      <w:r w:rsidR="00082756">
        <w:rPr>
          <w:rFonts w:asciiTheme="minorHAnsi" w:hAnsiTheme="minorHAnsi" w:cs="Tahoma"/>
        </w:rPr>
        <w:t xml:space="preserve"> Maintaining the </w:t>
      </w:r>
      <w:r w:rsidR="003B31D1">
        <w:rPr>
          <w:rFonts w:asciiTheme="minorHAnsi" w:hAnsiTheme="minorHAnsi" w:cs="Tahoma"/>
        </w:rPr>
        <w:t>master</w:t>
      </w:r>
      <w:r w:rsidR="00082756">
        <w:rPr>
          <w:rFonts w:asciiTheme="minorHAnsi" w:hAnsiTheme="minorHAnsi" w:cs="Tahoma"/>
        </w:rPr>
        <w:t xml:space="preserve"> list in a separate entity </w:t>
      </w:r>
      <w:r w:rsidR="00B0739A">
        <w:rPr>
          <w:rFonts w:asciiTheme="minorHAnsi" w:hAnsiTheme="minorHAnsi" w:cs="Tahoma"/>
        </w:rPr>
        <w:t xml:space="preserve">will </w:t>
      </w:r>
      <w:r w:rsidR="00082756">
        <w:rPr>
          <w:rFonts w:asciiTheme="minorHAnsi" w:hAnsiTheme="minorHAnsi" w:cs="Tahoma"/>
        </w:rPr>
        <w:t>ensure consistency across accounts, contacts and opportunities.</w:t>
      </w:r>
    </w:p>
    <w:p w14:paraId="3800ADCA" w14:textId="4B67D499" w:rsidR="00F94CD1" w:rsidRDefault="00F94CD1" w:rsidP="000311BA">
      <w:pPr>
        <w:ind w:left="360"/>
        <w:rPr>
          <w:rFonts w:asciiTheme="minorHAnsi" w:hAnsiTheme="minorHAnsi" w:cs="Tahoma"/>
        </w:rPr>
      </w:pPr>
    </w:p>
    <w:p w14:paraId="6953D7EF" w14:textId="44AF60EB" w:rsidR="00F94CD1" w:rsidRDefault="00F94CD1" w:rsidP="000311BA">
      <w:pPr>
        <w:ind w:left="360"/>
        <w:rPr>
          <w:rFonts w:asciiTheme="minorHAnsi" w:hAnsiTheme="minorHAnsi" w:cs="Tahoma"/>
        </w:rPr>
      </w:pPr>
      <w:r w:rsidRPr="00193E6C">
        <w:rPr>
          <w:rFonts w:asciiTheme="minorHAnsi" w:hAnsiTheme="minorHAnsi" w:cs="Tahoma"/>
        </w:rPr>
        <w:t>The Skills/Credentials entity is restricted to the Credential Entity Role.</w:t>
      </w:r>
    </w:p>
    <w:p w14:paraId="1725F6E8" w14:textId="77777777" w:rsidR="003A1E29" w:rsidRDefault="003A1E29" w:rsidP="000311BA">
      <w:pPr>
        <w:ind w:left="360"/>
        <w:rPr>
          <w:rFonts w:asciiTheme="minorHAnsi" w:hAnsiTheme="minorHAnsi" w:cs="Tahoma"/>
        </w:rPr>
      </w:pPr>
    </w:p>
    <w:p w14:paraId="6E262AC5" w14:textId="77777777" w:rsidR="003D4E1E" w:rsidRDefault="003A1E29" w:rsidP="000311BA">
      <w:pPr>
        <w:ind w:left="360"/>
        <w:rPr>
          <w:ins w:id="240" w:author="Valerie Parker" w:date="2018-02-07T09:38:00Z"/>
          <w:rFonts w:asciiTheme="minorHAnsi" w:hAnsiTheme="minorHAnsi" w:cs="Tahoma"/>
        </w:rPr>
      </w:pPr>
      <w:ins w:id="241" w:author="Valerie Parker" w:date="2018-02-07T09:37:00Z">
        <w:r>
          <w:rPr>
            <w:rFonts w:asciiTheme="minorHAnsi" w:hAnsiTheme="minorHAnsi" w:cs="Tahoma"/>
          </w:rPr>
          <w:t xml:space="preserve">First 6 fields are required, not Comments. </w:t>
        </w:r>
      </w:ins>
    </w:p>
    <w:p w14:paraId="4347C7B1" w14:textId="41C99A03" w:rsidR="000311BA" w:rsidRDefault="003A1E29" w:rsidP="000311BA">
      <w:pPr>
        <w:ind w:left="360"/>
        <w:rPr>
          <w:rFonts w:asciiTheme="minorHAnsi" w:hAnsiTheme="minorHAnsi" w:cs="Tahoma"/>
        </w:rPr>
      </w:pPr>
      <w:ins w:id="242" w:author="Valerie Parker" w:date="2018-02-07T09:37:00Z">
        <w:r>
          <w:rPr>
            <w:rFonts w:asciiTheme="minorHAnsi" w:hAnsiTheme="minorHAnsi" w:cs="Tahoma"/>
          </w:rPr>
          <w:t xml:space="preserve">Hover text on Skill SubType and Test SubType </w:t>
        </w:r>
      </w:ins>
      <w:ins w:id="243" w:author="Valerie Parker" w:date="2018-02-07T09:38:00Z">
        <w:r w:rsidR="003D4E1E">
          <w:rPr>
            <w:rFonts w:asciiTheme="minorHAnsi" w:hAnsiTheme="minorHAnsi" w:cs="Tahoma"/>
          </w:rPr>
          <w:t xml:space="preserve">= Type </w:t>
        </w:r>
      </w:ins>
      <w:ins w:id="244" w:author="Valerie Parker" w:date="2018-02-07T09:37:00Z">
        <w:r>
          <w:rPr>
            <w:rFonts w:asciiTheme="minorHAnsi" w:hAnsiTheme="minorHAnsi" w:cs="Tahoma"/>
          </w:rPr>
          <w:t>“None”</w:t>
        </w:r>
      </w:ins>
      <w:ins w:id="245" w:author="Valerie Parker" w:date="2018-02-07T09:38:00Z">
        <w:r w:rsidR="003D4E1E">
          <w:rPr>
            <w:rFonts w:asciiTheme="minorHAnsi" w:hAnsiTheme="minorHAnsi" w:cs="Tahoma"/>
          </w:rPr>
          <w:t xml:space="preserve"> if no value exists.</w:t>
        </w:r>
      </w:ins>
    </w:p>
    <w:p w14:paraId="12A3186A" w14:textId="3156DE6E" w:rsidR="000311BA" w:rsidRPr="009B751F" w:rsidRDefault="00B020E3" w:rsidP="000311BA">
      <w:pPr>
        <w:pStyle w:val="Heading3"/>
      </w:pPr>
      <w:bookmarkStart w:id="246" w:name="_Toc505347455"/>
      <w:r>
        <w:t>Credentials</w:t>
      </w:r>
      <w:r w:rsidR="000311BA">
        <w:t xml:space="preserve"> main view</w:t>
      </w:r>
      <w:bookmarkEnd w:id="246"/>
    </w:p>
    <w:p w14:paraId="15EC5BD9" w14:textId="77777777" w:rsidR="000311BA" w:rsidRPr="003C2C1B" w:rsidRDefault="000311BA" w:rsidP="000311BA">
      <w:pPr>
        <w:rPr>
          <w:lang w:eastAsia="en-US"/>
        </w:rPr>
      </w:pPr>
    </w:p>
    <w:p w14:paraId="278C564C" w14:textId="282E1D98" w:rsidR="000311BA" w:rsidRPr="00B82A41" w:rsidRDefault="000311BA" w:rsidP="000311BA">
      <w:pPr>
        <w:ind w:left="360"/>
        <w:rPr>
          <w:rFonts w:asciiTheme="minorHAnsi" w:hAnsiTheme="minorHAnsi" w:cs="Tahoma"/>
        </w:rPr>
      </w:pPr>
      <w:r w:rsidRPr="00B82A41">
        <w:rPr>
          <w:rFonts w:asciiTheme="minorHAnsi" w:hAnsiTheme="minorHAnsi" w:cs="Tahoma"/>
        </w:rPr>
        <w:t xml:space="preserve">This is a sample </w:t>
      </w:r>
      <w:proofErr w:type="spellStart"/>
      <w:r w:rsidRPr="00B82A41">
        <w:rPr>
          <w:rFonts w:asciiTheme="minorHAnsi" w:hAnsiTheme="minorHAnsi" w:cs="Tahoma"/>
        </w:rPr>
        <w:t>mock up</w:t>
      </w:r>
      <w:proofErr w:type="spellEnd"/>
      <w:r w:rsidRPr="00B82A41">
        <w:rPr>
          <w:rFonts w:asciiTheme="minorHAnsi" w:hAnsiTheme="minorHAnsi" w:cs="Tahoma"/>
        </w:rPr>
        <w:t xml:space="preserve"> of what the </w:t>
      </w:r>
      <w:r w:rsidR="0087561A">
        <w:rPr>
          <w:rFonts w:asciiTheme="minorHAnsi" w:hAnsiTheme="minorHAnsi" w:cs="Tahoma"/>
        </w:rPr>
        <w:t>Skills/</w:t>
      </w:r>
      <w:r w:rsidR="00B020E3">
        <w:rPr>
          <w:rFonts w:asciiTheme="minorHAnsi" w:hAnsiTheme="minorHAnsi" w:cs="Tahoma"/>
        </w:rPr>
        <w:t>Credentials</w:t>
      </w:r>
      <w:r w:rsidRPr="00B82A41">
        <w:rPr>
          <w:rFonts w:asciiTheme="minorHAnsi" w:hAnsiTheme="minorHAnsi" w:cs="Tahoma"/>
        </w:rPr>
        <w:t xml:space="preserve"> main screen might look like.</w:t>
      </w:r>
    </w:p>
    <w:p w14:paraId="4DD75981" w14:textId="77777777" w:rsidR="000311BA" w:rsidRDefault="000311BA" w:rsidP="000311BA">
      <w:pPr>
        <w:rPr>
          <w:rFonts w:asciiTheme="minorHAnsi" w:hAnsiTheme="minorHAnsi"/>
        </w:rPr>
      </w:pPr>
    </w:p>
    <w:p w14:paraId="59919708" w14:textId="1429C406" w:rsidR="000311BA" w:rsidRDefault="0087561A" w:rsidP="008627D8">
      <w:pPr>
        <w:ind w:firstLine="360"/>
        <w:rPr>
          <w:rFonts w:asciiTheme="minorHAnsi" w:hAnsiTheme="minorHAnsi"/>
        </w:rPr>
      </w:pPr>
      <w:r>
        <w:rPr>
          <w:noProof/>
        </w:rPr>
        <w:drawing>
          <wp:inline distT="0" distB="0" distL="0" distR="0" wp14:anchorId="24C2177F" wp14:editId="065EE44F">
            <wp:extent cx="6858000" cy="3124112"/>
            <wp:effectExtent l="0" t="0" r="0" b="635"/>
            <wp:docPr id="4" name="Picture 4" descr="cid:image001.png@01D395E4.24CD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95E4.24CD9010"/>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6858000" cy="3124112"/>
                    </a:xfrm>
                    <a:prstGeom prst="rect">
                      <a:avLst/>
                    </a:prstGeom>
                    <a:noFill/>
                    <a:ln>
                      <a:noFill/>
                    </a:ln>
                  </pic:spPr>
                </pic:pic>
              </a:graphicData>
            </a:graphic>
          </wp:inline>
        </w:drawing>
      </w:r>
    </w:p>
    <w:p w14:paraId="415C00B2" w14:textId="77777777" w:rsidR="000311BA" w:rsidRDefault="000311BA" w:rsidP="000311BA">
      <w:pPr>
        <w:rPr>
          <w:rFonts w:asciiTheme="minorHAnsi" w:hAnsiTheme="minorHAnsi"/>
        </w:rPr>
      </w:pPr>
    </w:p>
    <w:p w14:paraId="019390FF" w14:textId="77777777" w:rsidR="000311BA" w:rsidRPr="009B751F" w:rsidRDefault="000311BA" w:rsidP="000311BA">
      <w:pPr>
        <w:pStyle w:val="Heading4"/>
      </w:pPr>
      <w:r w:rsidRPr="009B751F">
        <w:t xml:space="preserve">Field </w:t>
      </w:r>
      <w:proofErr w:type="spellStart"/>
      <w:r w:rsidRPr="009B751F">
        <w:t>Definitionions</w:t>
      </w:r>
      <w:proofErr w:type="spellEnd"/>
    </w:p>
    <w:p w14:paraId="152E426F" w14:textId="77777777" w:rsidR="000311BA" w:rsidRPr="001D6918" w:rsidRDefault="000311BA" w:rsidP="000311BA">
      <w:pPr>
        <w:rPr>
          <w:rFonts w:asciiTheme="minorHAnsi" w:hAnsiTheme="minorHAnsi"/>
          <w:b/>
        </w:rPr>
      </w:pPr>
    </w:p>
    <w:tbl>
      <w:tblPr>
        <w:tblStyle w:val="TableGrid"/>
        <w:tblW w:w="0" w:type="auto"/>
        <w:tblLook w:val="04A0" w:firstRow="1" w:lastRow="0" w:firstColumn="1" w:lastColumn="0" w:noHBand="0" w:noVBand="1"/>
      </w:tblPr>
      <w:tblGrid>
        <w:gridCol w:w="2606"/>
        <w:gridCol w:w="1400"/>
        <w:gridCol w:w="2858"/>
        <w:gridCol w:w="3926"/>
      </w:tblGrid>
      <w:tr w:rsidR="000311BA" w:rsidRPr="00584664" w14:paraId="67259786" w14:textId="77777777" w:rsidTr="00F74FD5">
        <w:tc>
          <w:tcPr>
            <w:tcW w:w="2606" w:type="dxa"/>
          </w:tcPr>
          <w:p w14:paraId="2AB74DDB" w14:textId="77777777" w:rsidR="000311BA" w:rsidRPr="00584664" w:rsidRDefault="000311BA" w:rsidP="000311BA">
            <w:pPr>
              <w:rPr>
                <w:rFonts w:asciiTheme="minorHAnsi" w:hAnsiTheme="minorHAnsi"/>
                <w:b/>
                <w:noProof/>
              </w:rPr>
            </w:pPr>
            <w:r w:rsidRPr="00584664">
              <w:rPr>
                <w:rFonts w:asciiTheme="minorHAnsi" w:hAnsiTheme="minorHAnsi"/>
                <w:b/>
                <w:noProof/>
              </w:rPr>
              <w:t>Field Name</w:t>
            </w:r>
          </w:p>
        </w:tc>
        <w:tc>
          <w:tcPr>
            <w:tcW w:w="1400" w:type="dxa"/>
          </w:tcPr>
          <w:p w14:paraId="55328C02" w14:textId="77777777" w:rsidR="000311BA" w:rsidRPr="00584664" w:rsidRDefault="000311BA" w:rsidP="000311BA">
            <w:pPr>
              <w:rPr>
                <w:rFonts w:asciiTheme="minorHAnsi" w:hAnsiTheme="minorHAnsi"/>
                <w:b/>
                <w:noProof/>
              </w:rPr>
            </w:pPr>
            <w:r w:rsidRPr="00584664">
              <w:rPr>
                <w:rFonts w:asciiTheme="minorHAnsi" w:hAnsiTheme="minorHAnsi"/>
                <w:b/>
                <w:noProof/>
              </w:rPr>
              <w:t>Field Type</w:t>
            </w:r>
          </w:p>
        </w:tc>
        <w:tc>
          <w:tcPr>
            <w:tcW w:w="2858" w:type="dxa"/>
          </w:tcPr>
          <w:p w14:paraId="0F3208D3" w14:textId="77777777" w:rsidR="000311BA" w:rsidRPr="00584664" w:rsidRDefault="000311BA" w:rsidP="000311BA">
            <w:pPr>
              <w:rPr>
                <w:rFonts w:asciiTheme="minorHAnsi" w:hAnsiTheme="minorHAnsi"/>
                <w:b/>
                <w:noProof/>
              </w:rPr>
            </w:pPr>
            <w:r w:rsidRPr="00584664">
              <w:rPr>
                <w:rFonts w:asciiTheme="minorHAnsi" w:hAnsiTheme="minorHAnsi"/>
                <w:b/>
                <w:noProof/>
              </w:rPr>
              <w:t>Values</w:t>
            </w:r>
          </w:p>
        </w:tc>
        <w:tc>
          <w:tcPr>
            <w:tcW w:w="3926" w:type="dxa"/>
          </w:tcPr>
          <w:p w14:paraId="0D894B97" w14:textId="77777777" w:rsidR="000311BA" w:rsidRPr="00584664" w:rsidRDefault="000311BA" w:rsidP="000311BA">
            <w:pPr>
              <w:rPr>
                <w:rFonts w:asciiTheme="minorHAnsi" w:hAnsiTheme="minorHAnsi"/>
                <w:b/>
                <w:noProof/>
              </w:rPr>
            </w:pPr>
            <w:r w:rsidRPr="00584664">
              <w:rPr>
                <w:rFonts w:asciiTheme="minorHAnsi" w:hAnsiTheme="minorHAnsi"/>
                <w:b/>
                <w:noProof/>
              </w:rPr>
              <w:t>Comments</w:t>
            </w:r>
          </w:p>
        </w:tc>
      </w:tr>
      <w:tr w:rsidR="001D5FC0" w:rsidRPr="006F2CE3" w14:paraId="09742A81" w14:textId="77777777" w:rsidTr="00F74FD5">
        <w:tc>
          <w:tcPr>
            <w:tcW w:w="2606" w:type="dxa"/>
          </w:tcPr>
          <w:p w14:paraId="16DFEEA8" w14:textId="77498CEF" w:rsidR="001D5FC0" w:rsidRPr="00193E6C" w:rsidRDefault="0087561A" w:rsidP="000C6BE4">
            <w:pPr>
              <w:rPr>
                <w:rFonts w:asciiTheme="minorHAnsi" w:hAnsiTheme="minorHAnsi"/>
                <w:noProof/>
              </w:rPr>
            </w:pPr>
            <w:del w:id="247" w:author="Valerie Parker" w:date="2018-02-02T14:37:00Z">
              <w:r w:rsidRPr="00193E6C" w:rsidDel="009B3E7D">
                <w:rPr>
                  <w:rFonts w:asciiTheme="minorHAnsi" w:hAnsiTheme="minorHAnsi"/>
                  <w:noProof/>
                </w:rPr>
                <w:delText>Skill/Credential Name</w:delText>
              </w:r>
            </w:del>
          </w:p>
        </w:tc>
        <w:tc>
          <w:tcPr>
            <w:tcW w:w="1400" w:type="dxa"/>
          </w:tcPr>
          <w:p w14:paraId="27D361AC" w14:textId="799F81F5" w:rsidR="001D5FC0" w:rsidRPr="00193E6C" w:rsidRDefault="0087561A" w:rsidP="000C6BE4">
            <w:pPr>
              <w:rPr>
                <w:rFonts w:asciiTheme="minorHAnsi" w:hAnsiTheme="minorHAnsi"/>
                <w:noProof/>
              </w:rPr>
            </w:pPr>
            <w:del w:id="248" w:author="Valerie Parker" w:date="2018-02-02T14:37:00Z">
              <w:r w:rsidRPr="00193E6C" w:rsidDel="009B3E7D">
                <w:rPr>
                  <w:rFonts w:asciiTheme="minorHAnsi" w:hAnsiTheme="minorHAnsi"/>
                  <w:noProof/>
                </w:rPr>
                <w:delText>text</w:delText>
              </w:r>
            </w:del>
          </w:p>
        </w:tc>
        <w:tc>
          <w:tcPr>
            <w:tcW w:w="2858" w:type="dxa"/>
          </w:tcPr>
          <w:p w14:paraId="7356D7A0" w14:textId="77777777" w:rsidR="001D5FC0" w:rsidRPr="00193E6C" w:rsidRDefault="001D5FC0" w:rsidP="000C6BE4">
            <w:pPr>
              <w:rPr>
                <w:rFonts w:asciiTheme="minorHAnsi" w:hAnsiTheme="minorHAnsi"/>
                <w:noProof/>
              </w:rPr>
            </w:pPr>
          </w:p>
        </w:tc>
        <w:tc>
          <w:tcPr>
            <w:tcW w:w="3926" w:type="dxa"/>
          </w:tcPr>
          <w:p w14:paraId="659B14A7" w14:textId="13B3F3E0" w:rsidR="001D5FC0" w:rsidRPr="0052401C" w:rsidRDefault="0087561A" w:rsidP="000C6BE4">
            <w:pPr>
              <w:rPr>
                <w:rFonts w:asciiTheme="minorHAnsi" w:hAnsiTheme="minorHAnsi"/>
                <w:color w:val="FF0000"/>
              </w:rPr>
            </w:pPr>
            <w:del w:id="249" w:author="Valerie Parker" w:date="2018-02-02T14:37:00Z">
              <w:r w:rsidRPr="00193E6C" w:rsidDel="009B3E7D">
                <w:rPr>
                  <w:rFonts w:asciiTheme="minorHAnsi" w:hAnsiTheme="minorHAnsi"/>
                </w:rPr>
                <w:delText>Unique enough so users can distinguish this skill from any other skill</w:delText>
              </w:r>
            </w:del>
          </w:p>
        </w:tc>
      </w:tr>
      <w:tr w:rsidR="001D5FC0" w:rsidRPr="00193E6C" w14:paraId="73DE7098" w14:textId="77777777" w:rsidTr="00F74FD5">
        <w:tc>
          <w:tcPr>
            <w:tcW w:w="2606" w:type="dxa"/>
          </w:tcPr>
          <w:p w14:paraId="78CF17E5" w14:textId="1F0468EE" w:rsidR="001D5FC0" w:rsidRPr="00193E6C" w:rsidRDefault="001D5FC0" w:rsidP="000C6BE4">
            <w:pPr>
              <w:rPr>
                <w:rFonts w:asciiTheme="minorHAnsi" w:hAnsiTheme="minorHAnsi"/>
                <w:noProof/>
              </w:rPr>
            </w:pPr>
            <w:r w:rsidRPr="00193E6C">
              <w:rPr>
                <w:rFonts w:asciiTheme="minorHAnsi" w:hAnsiTheme="minorHAnsi"/>
                <w:noProof/>
              </w:rPr>
              <w:lastRenderedPageBreak/>
              <w:t>Category</w:t>
            </w:r>
          </w:p>
        </w:tc>
        <w:tc>
          <w:tcPr>
            <w:tcW w:w="1400" w:type="dxa"/>
          </w:tcPr>
          <w:p w14:paraId="3BD4B7DC" w14:textId="5F2C836D" w:rsidR="001D5FC0" w:rsidRPr="00193E6C" w:rsidRDefault="00CA1420" w:rsidP="000C6BE4">
            <w:pPr>
              <w:rPr>
                <w:rFonts w:asciiTheme="minorHAnsi" w:hAnsiTheme="minorHAnsi"/>
                <w:noProof/>
              </w:rPr>
            </w:pPr>
            <w:del w:id="250" w:author="Valerie Parker" w:date="2018-02-02T14:37:00Z">
              <w:r w:rsidRPr="00193E6C" w:rsidDel="009B3E7D">
                <w:rPr>
                  <w:rFonts w:asciiTheme="minorHAnsi" w:hAnsiTheme="minorHAnsi"/>
                  <w:noProof/>
                </w:rPr>
                <w:delText>Pick list</w:delText>
              </w:r>
            </w:del>
            <w:ins w:id="251" w:author="Valerie Parker" w:date="2018-02-02T14:37:00Z">
              <w:r w:rsidR="009B3E7D">
                <w:rPr>
                  <w:rFonts w:asciiTheme="minorHAnsi" w:hAnsiTheme="minorHAnsi"/>
                  <w:noProof/>
                </w:rPr>
                <w:t>Text</w:t>
              </w:r>
            </w:ins>
          </w:p>
        </w:tc>
        <w:tc>
          <w:tcPr>
            <w:tcW w:w="2858" w:type="dxa"/>
          </w:tcPr>
          <w:p w14:paraId="015879C6" w14:textId="2AD75F13" w:rsidR="001D5FC0" w:rsidRPr="00193E6C" w:rsidDel="009B3E7D" w:rsidRDefault="00CA1420" w:rsidP="000C6BE4">
            <w:pPr>
              <w:rPr>
                <w:del w:id="252" w:author="Valerie Parker" w:date="2018-02-02T14:38:00Z"/>
                <w:rFonts w:asciiTheme="minorHAnsi" w:hAnsiTheme="minorHAnsi"/>
                <w:noProof/>
              </w:rPr>
            </w:pPr>
            <w:del w:id="253" w:author="Valerie Parker" w:date="2018-02-02T14:38:00Z">
              <w:r w:rsidRPr="00193E6C" w:rsidDel="009B3E7D">
                <w:rPr>
                  <w:rFonts w:asciiTheme="minorHAnsi" w:hAnsiTheme="minorHAnsi"/>
                  <w:noProof/>
                </w:rPr>
                <w:delText>Technical</w:delText>
              </w:r>
            </w:del>
          </w:p>
          <w:p w14:paraId="021FC9DC" w14:textId="23671466" w:rsidR="00CA1420" w:rsidRPr="00193E6C" w:rsidDel="009B3E7D" w:rsidRDefault="00CA1420" w:rsidP="000C6BE4">
            <w:pPr>
              <w:rPr>
                <w:del w:id="254" w:author="Valerie Parker" w:date="2018-02-02T14:38:00Z"/>
                <w:rFonts w:asciiTheme="minorHAnsi" w:hAnsiTheme="minorHAnsi"/>
                <w:noProof/>
              </w:rPr>
            </w:pPr>
            <w:del w:id="255" w:author="Valerie Parker" w:date="2018-02-02T14:38:00Z">
              <w:r w:rsidRPr="00193E6C" w:rsidDel="009B3E7D">
                <w:rPr>
                  <w:rFonts w:asciiTheme="minorHAnsi" w:hAnsiTheme="minorHAnsi"/>
                  <w:noProof/>
                </w:rPr>
                <w:delText>Foundational</w:delText>
              </w:r>
            </w:del>
          </w:p>
          <w:p w14:paraId="6A9E3C93" w14:textId="4486653F" w:rsidR="00F94CD1" w:rsidRPr="00193E6C" w:rsidRDefault="00F94CD1" w:rsidP="000C6BE4">
            <w:pPr>
              <w:rPr>
                <w:rFonts w:asciiTheme="minorHAnsi" w:hAnsiTheme="minorHAnsi"/>
                <w:noProof/>
              </w:rPr>
            </w:pPr>
            <w:del w:id="256" w:author="Valerie Parker" w:date="2018-02-02T14:38:00Z">
              <w:r w:rsidRPr="00193E6C" w:rsidDel="009B3E7D">
                <w:rPr>
                  <w:rFonts w:asciiTheme="minorHAnsi" w:hAnsiTheme="minorHAnsi"/>
                  <w:noProof/>
                </w:rPr>
                <w:delText>Other</w:delText>
              </w:r>
            </w:del>
          </w:p>
        </w:tc>
        <w:tc>
          <w:tcPr>
            <w:tcW w:w="3926" w:type="dxa"/>
          </w:tcPr>
          <w:p w14:paraId="5386C272" w14:textId="6215AD42" w:rsidR="001D5FC0" w:rsidRPr="00193E6C" w:rsidRDefault="00F74FD5" w:rsidP="000C6BE4">
            <w:pPr>
              <w:rPr>
                <w:rFonts w:asciiTheme="minorHAnsi" w:hAnsiTheme="minorHAnsi"/>
              </w:rPr>
            </w:pPr>
            <w:del w:id="257" w:author="Valerie Parker" w:date="2018-02-02T14:38:00Z">
              <w:r w:rsidRPr="00193E6C" w:rsidDel="009B3E7D">
                <w:rPr>
                  <w:rFonts w:asciiTheme="minorHAnsi" w:hAnsiTheme="minorHAnsi"/>
                </w:rPr>
                <w:delText>Refer to spreadsheet: Skill_Credential_Entity_01242018.xlsx</w:delText>
              </w:r>
            </w:del>
          </w:p>
        </w:tc>
      </w:tr>
      <w:tr w:rsidR="00F74FD5" w:rsidRPr="00193E6C" w14:paraId="384AEC85" w14:textId="77777777" w:rsidTr="00F74FD5">
        <w:tc>
          <w:tcPr>
            <w:tcW w:w="2606" w:type="dxa"/>
          </w:tcPr>
          <w:p w14:paraId="47FBC557" w14:textId="0A69510B" w:rsidR="00F74FD5" w:rsidRPr="00193E6C" w:rsidRDefault="00F74FD5" w:rsidP="00F74FD5">
            <w:pPr>
              <w:rPr>
                <w:rFonts w:asciiTheme="minorHAnsi" w:hAnsiTheme="minorHAnsi"/>
                <w:noProof/>
              </w:rPr>
            </w:pPr>
            <w:r w:rsidRPr="00193E6C">
              <w:rPr>
                <w:rFonts w:asciiTheme="minorHAnsi" w:hAnsiTheme="minorHAnsi"/>
                <w:noProof/>
              </w:rPr>
              <w:t>Skill Type</w:t>
            </w:r>
          </w:p>
        </w:tc>
        <w:tc>
          <w:tcPr>
            <w:tcW w:w="1400" w:type="dxa"/>
          </w:tcPr>
          <w:p w14:paraId="20CE66A9" w14:textId="424923E0" w:rsidR="00F74FD5" w:rsidRPr="00193E6C" w:rsidRDefault="00F74FD5" w:rsidP="00F74FD5">
            <w:pPr>
              <w:rPr>
                <w:rFonts w:asciiTheme="minorHAnsi" w:hAnsiTheme="minorHAnsi"/>
                <w:noProof/>
              </w:rPr>
            </w:pPr>
            <w:del w:id="258" w:author="Valerie Parker" w:date="2018-02-02T14:37:00Z">
              <w:r w:rsidRPr="00193E6C" w:rsidDel="009B3E7D">
                <w:rPr>
                  <w:rFonts w:asciiTheme="minorHAnsi" w:hAnsiTheme="minorHAnsi"/>
                  <w:noProof/>
                </w:rPr>
                <w:delText>Pick list</w:delText>
              </w:r>
            </w:del>
            <w:ins w:id="259" w:author="Valerie Parker" w:date="2018-02-02T14:37:00Z">
              <w:r w:rsidR="009B3E7D">
                <w:rPr>
                  <w:rFonts w:asciiTheme="minorHAnsi" w:hAnsiTheme="minorHAnsi"/>
                  <w:noProof/>
                </w:rPr>
                <w:t>Text</w:t>
              </w:r>
            </w:ins>
          </w:p>
        </w:tc>
        <w:tc>
          <w:tcPr>
            <w:tcW w:w="2858" w:type="dxa"/>
          </w:tcPr>
          <w:p w14:paraId="294522E2" w14:textId="77777777" w:rsidR="00F74FD5" w:rsidRPr="00193E6C" w:rsidRDefault="00F74FD5" w:rsidP="00F74FD5">
            <w:pPr>
              <w:rPr>
                <w:rFonts w:asciiTheme="minorHAnsi" w:hAnsiTheme="minorHAnsi"/>
                <w:noProof/>
              </w:rPr>
            </w:pPr>
          </w:p>
        </w:tc>
        <w:tc>
          <w:tcPr>
            <w:tcW w:w="3926" w:type="dxa"/>
          </w:tcPr>
          <w:p w14:paraId="5C580880" w14:textId="431487F6" w:rsidR="00F74FD5" w:rsidRPr="00193E6C" w:rsidRDefault="00F74FD5" w:rsidP="00F74FD5">
            <w:pPr>
              <w:rPr>
                <w:rFonts w:asciiTheme="minorHAnsi" w:hAnsiTheme="minorHAnsi"/>
              </w:rPr>
            </w:pPr>
            <w:del w:id="260" w:author="Valerie Parker" w:date="2018-02-02T14:38:00Z">
              <w:r w:rsidRPr="00193E6C" w:rsidDel="009B3E7D">
                <w:rPr>
                  <w:rFonts w:asciiTheme="minorHAnsi" w:hAnsiTheme="minorHAnsi"/>
                </w:rPr>
                <w:delText>Refer to spreadsheet: Skill_Credential_Entity_01242018.xlsx</w:delText>
              </w:r>
            </w:del>
          </w:p>
        </w:tc>
      </w:tr>
      <w:tr w:rsidR="00F74FD5" w:rsidRPr="00193E6C" w14:paraId="08FF0553" w14:textId="77777777" w:rsidTr="00F74FD5">
        <w:tc>
          <w:tcPr>
            <w:tcW w:w="2606" w:type="dxa"/>
          </w:tcPr>
          <w:p w14:paraId="2D6071E0" w14:textId="784C8BBC" w:rsidR="00F74FD5" w:rsidRPr="00193E6C" w:rsidRDefault="00F74FD5" w:rsidP="00F74FD5">
            <w:pPr>
              <w:rPr>
                <w:rFonts w:asciiTheme="minorHAnsi" w:hAnsiTheme="minorHAnsi"/>
                <w:noProof/>
              </w:rPr>
            </w:pPr>
            <w:r w:rsidRPr="00193E6C">
              <w:rPr>
                <w:rFonts w:asciiTheme="minorHAnsi" w:hAnsiTheme="minorHAnsi"/>
                <w:noProof/>
              </w:rPr>
              <w:t>Skill SubType</w:t>
            </w:r>
          </w:p>
        </w:tc>
        <w:tc>
          <w:tcPr>
            <w:tcW w:w="1400" w:type="dxa"/>
          </w:tcPr>
          <w:p w14:paraId="67FD63C2" w14:textId="3B52AB71" w:rsidR="00F74FD5" w:rsidRPr="00193E6C" w:rsidRDefault="00F74FD5" w:rsidP="00F74FD5">
            <w:pPr>
              <w:rPr>
                <w:rFonts w:asciiTheme="minorHAnsi" w:hAnsiTheme="minorHAnsi"/>
                <w:noProof/>
              </w:rPr>
            </w:pPr>
            <w:del w:id="261" w:author="Valerie Parker" w:date="2018-02-02T14:37:00Z">
              <w:r w:rsidRPr="00193E6C" w:rsidDel="009B3E7D">
                <w:rPr>
                  <w:rFonts w:asciiTheme="minorHAnsi" w:hAnsiTheme="minorHAnsi"/>
                  <w:noProof/>
                </w:rPr>
                <w:delText>Pick list</w:delText>
              </w:r>
            </w:del>
            <w:ins w:id="262" w:author="Valerie Parker" w:date="2018-02-02T14:37:00Z">
              <w:r w:rsidR="009B3E7D">
                <w:rPr>
                  <w:rFonts w:asciiTheme="minorHAnsi" w:hAnsiTheme="minorHAnsi"/>
                  <w:noProof/>
                </w:rPr>
                <w:t>Text</w:t>
              </w:r>
            </w:ins>
          </w:p>
        </w:tc>
        <w:tc>
          <w:tcPr>
            <w:tcW w:w="2858" w:type="dxa"/>
          </w:tcPr>
          <w:p w14:paraId="7EE8EAF4" w14:textId="77777777" w:rsidR="00F74FD5" w:rsidRPr="00193E6C" w:rsidRDefault="00F74FD5" w:rsidP="00F74FD5">
            <w:pPr>
              <w:rPr>
                <w:rFonts w:asciiTheme="minorHAnsi" w:hAnsiTheme="minorHAnsi"/>
                <w:noProof/>
              </w:rPr>
            </w:pPr>
          </w:p>
        </w:tc>
        <w:tc>
          <w:tcPr>
            <w:tcW w:w="3926" w:type="dxa"/>
          </w:tcPr>
          <w:p w14:paraId="488A9EE8" w14:textId="737662B6" w:rsidR="00F74FD5" w:rsidRPr="00193E6C" w:rsidRDefault="00F74FD5" w:rsidP="00F74FD5">
            <w:pPr>
              <w:rPr>
                <w:rFonts w:asciiTheme="minorHAnsi" w:hAnsiTheme="minorHAnsi"/>
              </w:rPr>
            </w:pPr>
            <w:del w:id="263" w:author="Valerie Parker" w:date="2018-02-02T14:38:00Z">
              <w:r w:rsidRPr="00193E6C" w:rsidDel="009B3E7D">
                <w:rPr>
                  <w:rFonts w:asciiTheme="minorHAnsi" w:hAnsiTheme="minorHAnsi"/>
                </w:rPr>
                <w:delText>Refer to spreadsheet: Skill_Credential_Entity_01242018.xlsx</w:delText>
              </w:r>
            </w:del>
          </w:p>
        </w:tc>
      </w:tr>
      <w:tr w:rsidR="00F74FD5" w:rsidRPr="00193E6C" w14:paraId="2AEFB835" w14:textId="77777777" w:rsidTr="00F74FD5">
        <w:tc>
          <w:tcPr>
            <w:tcW w:w="2606" w:type="dxa"/>
          </w:tcPr>
          <w:p w14:paraId="3A7BE8DD" w14:textId="685407CB" w:rsidR="00F74FD5" w:rsidRPr="00193E6C" w:rsidRDefault="00F74FD5" w:rsidP="00F74FD5">
            <w:pPr>
              <w:rPr>
                <w:rFonts w:asciiTheme="minorHAnsi" w:hAnsiTheme="minorHAnsi"/>
                <w:noProof/>
              </w:rPr>
            </w:pPr>
            <w:r w:rsidRPr="00193E6C">
              <w:rPr>
                <w:rFonts w:asciiTheme="minorHAnsi" w:hAnsiTheme="minorHAnsi"/>
                <w:noProof/>
              </w:rPr>
              <w:t>Credential</w:t>
            </w:r>
            <w:r w:rsidR="0087561A" w:rsidRPr="00193E6C">
              <w:rPr>
                <w:rFonts w:asciiTheme="minorHAnsi" w:hAnsiTheme="minorHAnsi"/>
                <w:noProof/>
              </w:rPr>
              <w:t>/Test</w:t>
            </w:r>
            <w:r w:rsidRPr="00193E6C">
              <w:rPr>
                <w:rFonts w:asciiTheme="minorHAnsi" w:hAnsiTheme="minorHAnsi"/>
                <w:noProof/>
              </w:rPr>
              <w:t xml:space="preserve"> Type</w:t>
            </w:r>
          </w:p>
        </w:tc>
        <w:tc>
          <w:tcPr>
            <w:tcW w:w="1400" w:type="dxa"/>
          </w:tcPr>
          <w:p w14:paraId="3EA14A77" w14:textId="4CB112E4" w:rsidR="00F74FD5" w:rsidRPr="00193E6C" w:rsidRDefault="00F74FD5" w:rsidP="00F74FD5">
            <w:pPr>
              <w:rPr>
                <w:rFonts w:asciiTheme="minorHAnsi" w:hAnsiTheme="minorHAnsi"/>
                <w:noProof/>
              </w:rPr>
            </w:pPr>
            <w:del w:id="264" w:author="Valerie Parker" w:date="2018-02-02T14:37:00Z">
              <w:r w:rsidRPr="00193E6C" w:rsidDel="009B3E7D">
                <w:rPr>
                  <w:rFonts w:asciiTheme="minorHAnsi" w:hAnsiTheme="minorHAnsi"/>
                  <w:noProof/>
                </w:rPr>
                <w:delText>Pick list</w:delText>
              </w:r>
            </w:del>
            <w:ins w:id="265" w:author="Valerie Parker" w:date="2018-02-02T14:37:00Z">
              <w:r w:rsidR="009B3E7D">
                <w:rPr>
                  <w:rFonts w:asciiTheme="minorHAnsi" w:hAnsiTheme="minorHAnsi"/>
                  <w:noProof/>
                </w:rPr>
                <w:t>Text</w:t>
              </w:r>
            </w:ins>
          </w:p>
        </w:tc>
        <w:tc>
          <w:tcPr>
            <w:tcW w:w="2858" w:type="dxa"/>
          </w:tcPr>
          <w:p w14:paraId="4CB28B73" w14:textId="77777777" w:rsidR="00F74FD5" w:rsidRPr="00193E6C" w:rsidRDefault="00F74FD5" w:rsidP="00F74FD5">
            <w:pPr>
              <w:rPr>
                <w:rFonts w:asciiTheme="minorHAnsi" w:hAnsiTheme="minorHAnsi"/>
                <w:noProof/>
              </w:rPr>
            </w:pPr>
          </w:p>
        </w:tc>
        <w:tc>
          <w:tcPr>
            <w:tcW w:w="3926" w:type="dxa"/>
          </w:tcPr>
          <w:p w14:paraId="789C9AE8" w14:textId="2C43AAF2" w:rsidR="00F74FD5" w:rsidRPr="00193E6C" w:rsidRDefault="00F74FD5" w:rsidP="00F74FD5">
            <w:pPr>
              <w:rPr>
                <w:rFonts w:asciiTheme="minorHAnsi" w:hAnsiTheme="minorHAnsi"/>
              </w:rPr>
            </w:pPr>
            <w:del w:id="266" w:author="Valerie Parker" w:date="2018-02-02T14:38:00Z">
              <w:r w:rsidRPr="00193E6C" w:rsidDel="009B3E7D">
                <w:rPr>
                  <w:rFonts w:asciiTheme="minorHAnsi" w:hAnsiTheme="minorHAnsi"/>
                </w:rPr>
                <w:delText>Refer to spreadsheet: Skill_Credential_Entity_01242018.xlsx</w:delText>
              </w:r>
            </w:del>
          </w:p>
        </w:tc>
      </w:tr>
      <w:tr w:rsidR="00F74FD5" w:rsidRPr="00193E6C" w14:paraId="3A04B2DA" w14:textId="77777777" w:rsidTr="00F74FD5">
        <w:tc>
          <w:tcPr>
            <w:tcW w:w="2606" w:type="dxa"/>
          </w:tcPr>
          <w:p w14:paraId="497AA1E5" w14:textId="456586E7" w:rsidR="00F74FD5" w:rsidRPr="00193E6C" w:rsidRDefault="00F74FD5" w:rsidP="00F74FD5">
            <w:pPr>
              <w:rPr>
                <w:rFonts w:asciiTheme="minorHAnsi" w:hAnsiTheme="minorHAnsi"/>
                <w:noProof/>
              </w:rPr>
            </w:pPr>
            <w:r w:rsidRPr="00193E6C">
              <w:rPr>
                <w:rFonts w:asciiTheme="minorHAnsi" w:hAnsiTheme="minorHAnsi"/>
                <w:noProof/>
              </w:rPr>
              <w:t>Credential</w:t>
            </w:r>
            <w:r w:rsidR="0087561A" w:rsidRPr="00193E6C">
              <w:rPr>
                <w:rFonts w:asciiTheme="minorHAnsi" w:hAnsiTheme="minorHAnsi"/>
                <w:noProof/>
              </w:rPr>
              <w:t>/Test</w:t>
            </w:r>
            <w:r w:rsidRPr="00193E6C">
              <w:rPr>
                <w:rFonts w:asciiTheme="minorHAnsi" w:hAnsiTheme="minorHAnsi"/>
                <w:noProof/>
              </w:rPr>
              <w:t xml:space="preserve"> SubType</w:t>
            </w:r>
          </w:p>
        </w:tc>
        <w:tc>
          <w:tcPr>
            <w:tcW w:w="1400" w:type="dxa"/>
          </w:tcPr>
          <w:p w14:paraId="00A1A377" w14:textId="7333BD00" w:rsidR="00F74FD5" w:rsidRPr="00193E6C" w:rsidRDefault="00F73178" w:rsidP="00F74FD5">
            <w:pPr>
              <w:rPr>
                <w:rFonts w:asciiTheme="minorHAnsi" w:hAnsiTheme="minorHAnsi"/>
                <w:noProof/>
              </w:rPr>
            </w:pPr>
            <w:r w:rsidRPr="00193E6C">
              <w:rPr>
                <w:rFonts w:asciiTheme="minorHAnsi" w:hAnsiTheme="minorHAnsi"/>
                <w:noProof/>
              </w:rPr>
              <w:t xml:space="preserve"> </w:t>
            </w:r>
            <w:del w:id="267" w:author="Valerie Parker" w:date="2018-02-02T14:37:00Z">
              <w:r w:rsidRPr="00193E6C" w:rsidDel="009B3E7D">
                <w:rPr>
                  <w:rFonts w:asciiTheme="minorHAnsi" w:hAnsiTheme="minorHAnsi"/>
                  <w:noProof/>
                </w:rPr>
                <w:delText>Pick list</w:delText>
              </w:r>
            </w:del>
            <w:ins w:id="268" w:author="Valerie Parker" w:date="2018-02-02T14:37:00Z">
              <w:r w:rsidR="009B3E7D">
                <w:rPr>
                  <w:rFonts w:asciiTheme="minorHAnsi" w:hAnsiTheme="minorHAnsi"/>
                  <w:noProof/>
                </w:rPr>
                <w:t>Text</w:t>
              </w:r>
            </w:ins>
          </w:p>
        </w:tc>
        <w:tc>
          <w:tcPr>
            <w:tcW w:w="2858" w:type="dxa"/>
          </w:tcPr>
          <w:p w14:paraId="5408B477" w14:textId="77777777" w:rsidR="00F74FD5" w:rsidRPr="00193E6C" w:rsidRDefault="00F74FD5" w:rsidP="00F74FD5">
            <w:pPr>
              <w:rPr>
                <w:rFonts w:asciiTheme="minorHAnsi" w:hAnsiTheme="minorHAnsi"/>
                <w:noProof/>
              </w:rPr>
            </w:pPr>
          </w:p>
        </w:tc>
        <w:tc>
          <w:tcPr>
            <w:tcW w:w="3926" w:type="dxa"/>
          </w:tcPr>
          <w:p w14:paraId="6D0027D3" w14:textId="73955B13" w:rsidR="00F74FD5" w:rsidRPr="00193E6C" w:rsidRDefault="00F74FD5" w:rsidP="00F74FD5">
            <w:pPr>
              <w:rPr>
                <w:rFonts w:asciiTheme="minorHAnsi" w:hAnsiTheme="minorHAnsi"/>
              </w:rPr>
            </w:pPr>
            <w:del w:id="269" w:author="Valerie Parker" w:date="2018-02-02T14:39:00Z">
              <w:r w:rsidRPr="00193E6C" w:rsidDel="009B3E7D">
                <w:rPr>
                  <w:rFonts w:asciiTheme="minorHAnsi" w:hAnsiTheme="minorHAnsi"/>
                </w:rPr>
                <w:delText>Refer to spreadsheet: Skill_Credential_Entity_01242018.xlsx</w:delText>
              </w:r>
            </w:del>
          </w:p>
        </w:tc>
      </w:tr>
      <w:tr w:rsidR="00F74FD5" w:rsidRPr="00CA1420" w14:paraId="179FF24D" w14:textId="77777777" w:rsidTr="00F74FD5">
        <w:tc>
          <w:tcPr>
            <w:tcW w:w="2606" w:type="dxa"/>
          </w:tcPr>
          <w:p w14:paraId="6A3E4455" w14:textId="55F64C80" w:rsidR="00F74FD5" w:rsidRPr="00193E6C" w:rsidRDefault="00F74FD5" w:rsidP="00F74FD5">
            <w:pPr>
              <w:rPr>
                <w:rFonts w:asciiTheme="minorHAnsi" w:hAnsiTheme="minorHAnsi"/>
                <w:noProof/>
              </w:rPr>
            </w:pPr>
            <w:r w:rsidRPr="00193E6C">
              <w:rPr>
                <w:rFonts w:asciiTheme="minorHAnsi" w:hAnsiTheme="minorHAnsi"/>
                <w:noProof/>
              </w:rPr>
              <w:t xml:space="preserve">Credential </w:t>
            </w:r>
            <w:r w:rsidR="0087561A" w:rsidRPr="00193E6C">
              <w:rPr>
                <w:rFonts w:asciiTheme="minorHAnsi" w:hAnsiTheme="minorHAnsi"/>
                <w:noProof/>
              </w:rPr>
              <w:t>Provider</w:t>
            </w:r>
          </w:p>
        </w:tc>
        <w:tc>
          <w:tcPr>
            <w:tcW w:w="1400" w:type="dxa"/>
          </w:tcPr>
          <w:p w14:paraId="71D05116" w14:textId="6787DB9A" w:rsidR="00F74FD5" w:rsidRPr="00193E6C" w:rsidRDefault="00F74FD5" w:rsidP="00F74FD5">
            <w:pPr>
              <w:rPr>
                <w:rFonts w:asciiTheme="minorHAnsi" w:hAnsiTheme="minorHAnsi"/>
                <w:noProof/>
              </w:rPr>
            </w:pPr>
            <w:r w:rsidRPr="00193E6C">
              <w:rPr>
                <w:rFonts w:asciiTheme="minorHAnsi" w:hAnsiTheme="minorHAnsi"/>
                <w:noProof/>
              </w:rPr>
              <w:t>Account lookup</w:t>
            </w:r>
          </w:p>
        </w:tc>
        <w:tc>
          <w:tcPr>
            <w:tcW w:w="2858" w:type="dxa"/>
          </w:tcPr>
          <w:p w14:paraId="5FC39B85" w14:textId="77777777" w:rsidR="00F74FD5" w:rsidRPr="00193E6C" w:rsidRDefault="00F74FD5" w:rsidP="00F74FD5">
            <w:pPr>
              <w:rPr>
                <w:rFonts w:asciiTheme="minorHAnsi" w:hAnsiTheme="minorHAnsi"/>
                <w:noProof/>
              </w:rPr>
            </w:pPr>
          </w:p>
        </w:tc>
        <w:tc>
          <w:tcPr>
            <w:tcW w:w="3926" w:type="dxa"/>
          </w:tcPr>
          <w:p w14:paraId="6E32381F" w14:textId="77777777" w:rsidR="00F74FD5" w:rsidRPr="00193E6C" w:rsidRDefault="00F74FD5" w:rsidP="00F74FD5">
            <w:pPr>
              <w:rPr>
                <w:rFonts w:asciiTheme="minorHAnsi" w:hAnsiTheme="minorHAnsi"/>
                <w:color w:val="FF0000"/>
              </w:rPr>
            </w:pPr>
          </w:p>
        </w:tc>
      </w:tr>
      <w:tr w:rsidR="00F74FD5" w:rsidRPr="00CA1420" w14:paraId="31621217" w14:textId="77777777" w:rsidTr="00F74FD5">
        <w:tc>
          <w:tcPr>
            <w:tcW w:w="2606" w:type="dxa"/>
          </w:tcPr>
          <w:p w14:paraId="7700FDA3" w14:textId="6000CCC8" w:rsidR="00F74FD5" w:rsidRPr="00193E6C" w:rsidRDefault="00F74FD5" w:rsidP="00F74FD5">
            <w:pPr>
              <w:rPr>
                <w:rFonts w:asciiTheme="minorHAnsi" w:hAnsiTheme="minorHAnsi"/>
                <w:noProof/>
              </w:rPr>
            </w:pPr>
            <w:r w:rsidRPr="00193E6C">
              <w:rPr>
                <w:rFonts w:asciiTheme="minorHAnsi" w:hAnsiTheme="minorHAnsi"/>
                <w:noProof/>
              </w:rPr>
              <w:t>Comments</w:t>
            </w:r>
          </w:p>
        </w:tc>
        <w:tc>
          <w:tcPr>
            <w:tcW w:w="1400" w:type="dxa"/>
          </w:tcPr>
          <w:p w14:paraId="7C0F5F55" w14:textId="6F957691" w:rsidR="00F74FD5" w:rsidRPr="00193E6C" w:rsidRDefault="00F74FD5" w:rsidP="00F74FD5">
            <w:pPr>
              <w:rPr>
                <w:rFonts w:asciiTheme="minorHAnsi" w:hAnsiTheme="minorHAnsi"/>
                <w:noProof/>
              </w:rPr>
            </w:pPr>
            <w:r w:rsidRPr="00193E6C">
              <w:rPr>
                <w:rFonts w:asciiTheme="minorHAnsi" w:hAnsiTheme="minorHAnsi"/>
                <w:noProof/>
              </w:rPr>
              <w:t>text</w:t>
            </w:r>
          </w:p>
        </w:tc>
        <w:tc>
          <w:tcPr>
            <w:tcW w:w="2858" w:type="dxa"/>
          </w:tcPr>
          <w:p w14:paraId="74C9403A" w14:textId="77777777" w:rsidR="00F74FD5" w:rsidRPr="00193E6C" w:rsidRDefault="00F74FD5" w:rsidP="00F74FD5">
            <w:pPr>
              <w:rPr>
                <w:rFonts w:asciiTheme="minorHAnsi" w:hAnsiTheme="minorHAnsi"/>
                <w:noProof/>
              </w:rPr>
            </w:pPr>
          </w:p>
        </w:tc>
        <w:tc>
          <w:tcPr>
            <w:tcW w:w="3926" w:type="dxa"/>
          </w:tcPr>
          <w:p w14:paraId="67B1F71D" w14:textId="77777777" w:rsidR="00F74FD5" w:rsidRPr="00193E6C" w:rsidRDefault="00F74FD5" w:rsidP="00F74FD5">
            <w:pPr>
              <w:rPr>
                <w:rFonts w:asciiTheme="minorHAnsi" w:hAnsiTheme="minorHAnsi"/>
                <w:color w:val="FF0000"/>
              </w:rPr>
            </w:pPr>
          </w:p>
        </w:tc>
      </w:tr>
      <w:tr w:rsidR="00F74FD5" w:rsidRPr="00193E6C" w14:paraId="04712D29" w14:textId="77777777" w:rsidTr="00F74FD5">
        <w:tc>
          <w:tcPr>
            <w:tcW w:w="2606" w:type="dxa"/>
          </w:tcPr>
          <w:p w14:paraId="20ADE51D" w14:textId="416C82D2" w:rsidR="00F74FD5" w:rsidRPr="00193E6C" w:rsidRDefault="00F74FD5" w:rsidP="00F74FD5">
            <w:pPr>
              <w:rPr>
                <w:rFonts w:asciiTheme="minorHAnsi" w:hAnsiTheme="minorHAnsi"/>
                <w:noProof/>
              </w:rPr>
            </w:pPr>
            <w:r w:rsidRPr="00193E6C">
              <w:rPr>
                <w:rFonts w:asciiTheme="minorHAnsi" w:hAnsiTheme="minorHAnsi"/>
                <w:noProof/>
              </w:rPr>
              <w:t>Contact tab &gt; Contact Name</w:t>
            </w:r>
          </w:p>
        </w:tc>
        <w:tc>
          <w:tcPr>
            <w:tcW w:w="1400" w:type="dxa"/>
          </w:tcPr>
          <w:p w14:paraId="4A3B3A3D" w14:textId="77777777" w:rsidR="00F74FD5" w:rsidRPr="00193E6C" w:rsidRDefault="00F74FD5" w:rsidP="00F74FD5">
            <w:pPr>
              <w:rPr>
                <w:rFonts w:asciiTheme="minorHAnsi" w:hAnsiTheme="minorHAnsi"/>
                <w:noProof/>
              </w:rPr>
            </w:pPr>
          </w:p>
        </w:tc>
        <w:tc>
          <w:tcPr>
            <w:tcW w:w="2858" w:type="dxa"/>
          </w:tcPr>
          <w:p w14:paraId="5D36128C" w14:textId="77777777" w:rsidR="00F74FD5" w:rsidRPr="00193E6C" w:rsidRDefault="00F74FD5" w:rsidP="00F74FD5">
            <w:pPr>
              <w:rPr>
                <w:rFonts w:asciiTheme="minorHAnsi" w:hAnsiTheme="minorHAnsi"/>
                <w:noProof/>
              </w:rPr>
            </w:pPr>
          </w:p>
        </w:tc>
        <w:tc>
          <w:tcPr>
            <w:tcW w:w="3926" w:type="dxa"/>
          </w:tcPr>
          <w:p w14:paraId="7E725D45" w14:textId="737B0E2D" w:rsidR="00F74FD5" w:rsidRPr="00193E6C" w:rsidRDefault="00F74FD5" w:rsidP="00F74FD5">
            <w:pPr>
              <w:rPr>
                <w:rFonts w:asciiTheme="minorHAnsi" w:hAnsiTheme="minorHAnsi"/>
                <w:color w:val="FF0000"/>
              </w:rPr>
            </w:pPr>
            <w:r w:rsidRPr="00193E6C">
              <w:rPr>
                <w:rFonts w:asciiTheme="minorHAnsi" w:hAnsiTheme="minorHAnsi"/>
              </w:rPr>
              <w:t>Auto link from any Contact that has this Skill linked as an SUP Skill</w:t>
            </w:r>
            <w:r w:rsidRPr="00193E6C">
              <w:rPr>
                <w:rFonts w:asciiTheme="minorHAnsi" w:hAnsiTheme="minorHAnsi"/>
                <w:color w:val="FF0000"/>
              </w:rPr>
              <w:t xml:space="preserve"> </w:t>
            </w:r>
          </w:p>
        </w:tc>
      </w:tr>
      <w:tr w:rsidR="00F74FD5" w:rsidRPr="00193E6C" w14:paraId="05851D21" w14:textId="77777777" w:rsidTr="00F74FD5">
        <w:tc>
          <w:tcPr>
            <w:tcW w:w="2606" w:type="dxa"/>
          </w:tcPr>
          <w:p w14:paraId="50D94841" w14:textId="34759479" w:rsidR="00F74FD5" w:rsidRPr="00193E6C" w:rsidRDefault="00F74FD5" w:rsidP="00F74FD5">
            <w:pPr>
              <w:rPr>
                <w:rFonts w:asciiTheme="minorHAnsi" w:hAnsiTheme="minorHAnsi"/>
                <w:noProof/>
              </w:rPr>
            </w:pPr>
            <w:bookmarkStart w:id="270" w:name="_Hlk503861658"/>
            <w:r w:rsidRPr="00193E6C">
              <w:rPr>
                <w:rFonts w:asciiTheme="minorHAnsi" w:hAnsiTheme="minorHAnsi"/>
                <w:noProof/>
              </w:rPr>
              <w:t>Account tab &gt; Account Name</w:t>
            </w:r>
          </w:p>
        </w:tc>
        <w:tc>
          <w:tcPr>
            <w:tcW w:w="1400" w:type="dxa"/>
          </w:tcPr>
          <w:p w14:paraId="3AB5D2B6" w14:textId="77777777" w:rsidR="00F74FD5" w:rsidRPr="00193E6C" w:rsidRDefault="00F74FD5" w:rsidP="00F74FD5">
            <w:pPr>
              <w:rPr>
                <w:rFonts w:asciiTheme="minorHAnsi" w:hAnsiTheme="minorHAnsi"/>
                <w:noProof/>
              </w:rPr>
            </w:pPr>
          </w:p>
        </w:tc>
        <w:tc>
          <w:tcPr>
            <w:tcW w:w="2858" w:type="dxa"/>
          </w:tcPr>
          <w:p w14:paraId="6C615593" w14:textId="77777777" w:rsidR="00F74FD5" w:rsidRPr="00193E6C" w:rsidRDefault="00F74FD5" w:rsidP="00F74FD5">
            <w:pPr>
              <w:rPr>
                <w:rFonts w:asciiTheme="minorHAnsi" w:hAnsiTheme="minorHAnsi"/>
                <w:noProof/>
              </w:rPr>
            </w:pPr>
          </w:p>
        </w:tc>
        <w:tc>
          <w:tcPr>
            <w:tcW w:w="3926" w:type="dxa"/>
          </w:tcPr>
          <w:p w14:paraId="6D1CD0DA" w14:textId="0D17B48D" w:rsidR="00F74FD5" w:rsidRPr="00193E6C" w:rsidRDefault="00F74FD5" w:rsidP="00F74FD5">
            <w:pPr>
              <w:rPr>
                <w:rFonts w:asciiTheme="minorHAnsi" w:hAnsiTheme="minorHAnsi"/>
                <w:color w:val="FF0000"/>
              </w:rPr>
            </w:pPr>
            <w:r w:rsidRPr="00193E6C">
              <w:rPr>
                <w:rFonts w:asciiTheme="minorHAnsi" w:hAnsiTheme="minorHAnsi"/>
              </w:rPr>
              <w:t>Auto link from any Account that has this Skill linked as an SUP Skill</w:t>
            </w:r>
          </w:p>
        </w:tc>
      </w:tr>
      <w:tr w:rsidR="00F74FD5" w:rsidRPr="00193E6C" w14:paraId="505B46BF" w14:textId="77777777" w:rsidTr="00F74FD5">
        <w:tc>
          <w:tcPr>
            <w:tcW w:w="2606" w:type="dxa"/>
          </w:tcPr>
          <w:p w14:paraId="4B82F314" w14:textId="3084CF5F" w:rsidR="00F74FD5" w:rsidRPr="00193E6C" w:rsidRDefault="00F74FD5" w:rsidP="00F74FD5">
            <w:pPr>
              <w:rPr>
                <w:rFonts w:asciiTheme="minorHAnsi" w:hAnsiTheme="minorHAnsi"/>
                <w:noProof/>
              </w:rPr>
            </w:pPr>
            <w:r w:rsidRPr="00193E6C">
              <w:rPr>
                <w:rFonts w:asciiTheme="minorHAnsi" w:hAnsiTheme="minorHAnsi"/>
                <w:noProof/>
              </w:rPr>
              <w:t>Opportunity tab &gt; Opportunity Name</w:t>
            </w:r>
          </w:p>
        </w:tc>
        <w:tc>
          <w:tcPr>
            <w:tcW w:w="1400" w:type="dxa"/>
          </w:tcPr>
          <w:p w14:paraId="79B41B28" w14:textId="77777777" w:rsidR="00F74FD5" w:rsidRPr="00193E6C" w:rsidRDefault="00F74FD5" w:rsidP="00F74FD5">
            <w:pPr>
              <w:rPr>
                <w:rFonts w:asciiTheme="minorHAnsi" w:hAnsiTheme="minorHAnsi"/>
                <w:noProof/>
              </w:rPr>
            </w:pPr>
          </w:p>
        </w:tc>
        <w:tc>
          <w:tcPr>
            <w:tcW w:w="2858" w:type="dxa"/>
          </w:tcPr>
          <w:p w14:paraId="0D82C605" w14:textId="77777777" w:rsidR="00F74FD5" w:rsidRPr="00193E6C" w:rsidRDefault="00F74FD5" w:rsidP="00F74FD5">
            <w:pPr>
              <w:rPr>
                <w:rFonts w:asciiTheme="minorHAnsi" w:hAnsiTheme="minorHAnsi"/>
                <w:noProof/>
              </w:rPr>
            </w:pPr>
          </w:p>
        </w:tc>
        <w:tc>
          <w:tcPr>
            <w:tcW w:w="3926" w:type="dxa"/>
          </w:tcPr>
          <w:p w14:paraId="6CF36449" w14:textId="5E8A83B9" w:rsidR="00F74FD5" w:rsidRPr="00193E6C" w:rsidRDefault="00F74FD5" w:rsidP="00F74FD5">
            <w:pPr>
              <w:rPr>
                <w:rFonts w:asciiTheme="minorHAnsi" w:hAnsiTheme="minorHAnsi"/>
                <w:color w:val="FF0000"/>
              </w:rPr>
            </w:pPr>
            <w:r w:rsidRPr="00193E6C">
              <w:rPr>
                <w:rFonts w:asciiTheme="minorHAnsi" w:hAnsiTheme="minorHAnsi"/>
              </w:rPr>
              <w:t>Auto link from any Opportunity that has this Skill linked as an SUP Skill</w:t>
            </w:r>
          </w:p>
        </w:tc>
      </w:tr>
      <w:tr w:rsidR="00F74FD5" w:rsidRPr="00193E6C" w14:paraId="7BD55255" w14:textId="77777777" w:rsidTr="00F74FD5">
        <w:tc>
          <w:tcPr>
            <w:tcW w:w="2606" w:type="dxa"/>
          </w:tcPr>
          <w:p w14:paraId="79578348" w14:textId="10B78357" w:rsidR="00F74FD5" w:rsidRPr="00193E6C" w:rsidRDefault="00F74FD5" w:rsidP="00F74FD5">
            <w:pPr>
              <w:rPr>
                <w:rFonts w:asciiTheme="minorHAnsi" w:hAnsiTheme="minorHAnsi"/>
                <w:noProof/>
              </w:rPr>
            </w:pPr>
            <w:r w:rsidRPr="00193E6C">
              <w:rPr>
                <w:rFonts w:asciiTheme="minorHAnsi" w:hAnsiTheme="minorHAnsi"/>
                <w:noProof/>
              </w:rPr>
              <w:t>Opportunity tab &gt; Opportunity SubType</w:t>
            </w:r>
          </w:p>
        </w:tc>
        <w:tc>
          <w:tcPr>
            <w:tcW w:w="1400" w:type="dxa"/>
          </w:tcPr>
          <w:p w14:paraId="2D5457C5" w14:textId="77777777" w:rsidR="00F74FD5" w:rsidRPr="00193E6C" w:rsidRDefault="00F74FD5" w:rsidP="00F74FD5">
            <w:pPr>
              <w:rPr>
                <w:rFonts w:asciiTheme="minorHAnsi" w:hAnsiTheme="minorHAnsi"/>
                <w:noProof/>
              </w:rPr>
            </w:pPr>
          </w:p>
        </w:tc>
        <w:tc>
          <w:tcPr>
            <w:tcW w:w="2858" w:type="dxa"/>
          </w:tcPr>
          <w:p w14:paraId="17B7E8BA" w14:textId="77777777" w:rsidR="00F74FD5" w:rsidRPr="00193E6C" w:rsidRDefault="00F74FD5" w:rsidP="00F74FD5">
            <w:pPr>
              <w:rPr>
                <w:rFonts w:asciiTheme="minorHAnsi" w:hAnsiTheme="minorHAnsi"/>
                <w:noProof/>
              </w:rPr>
            </w:pPr>
          </w:p>
        </w:tc>
        <w:tc>
          <w:tcPr>
            <w:tcW w:w="3926" w:type="dxa"/>
          </w:tcPr>
          <w:p w14:paraId="0567D7FA" w14:textId="021929B7" w:rsidR="00F74FD5" w:rsidRPr="00193E6C" w:rsidRDefault="00F74FD5" w:rsidP="00F74FD5">
            <w:pPr>
              <w:rPr>
                <w:rFonts w:asciiTheme="minorHAnsi" w:hAnsiTheme="minorHAnsi"/>
              </w:rPr>
            </w:pPr>
            <w:r w:rsidRPr="00193E6C">
              <w:rPr>
                <w:rFonts w:asciiTheme="minorHAnsi" w:hAnsiTheme="minorHAnsi"/>
              </w:rPr>
              <w:t>System supplied</w:t>
            </w:r>
          </w:p>
        </w:tc>
      </w:tr>
      <w:tr w:rsidR="00F74FD5" w:rsidRPr="00584664" w14:paraId="693626D5" w14:textId="77777777" w:rsidTr="00F74FD5">
        <w:tc>
          <w:tcPr>
            <w:tcW w:w="2606" w:type="dxa"/>
          </w:tcPr>
          <w:p w14:paraId="0D5B64B9" w14:textId="7EA88079" w:rsidR="00F74FD5" w:rsidRPr="00193E6C" w:rsidRDefault="00F74FD5" w:rsidP="00F74FD5">
            <w:pPr>
              <w:rPr>
                <w:rFonts w:asciiTheme="minorHAnsi" w:hAnsiTheme="minorHAnsi"/>
                <w:noProof/>
              </w:rPr>
            </w:pPr>
            <w:r w:rsidRPr="00193E6C">
              <w:rPr>
                <w:rFonts w:asciiTheme="minorHAnsi" w:hAnsiTheme="minorHAnsi"/>
                <w:noProof/>
              </w:rPr>
              <w:t>Opportunity tab &gt; Opportunity Status</w:t>
            </w:r>
          </w:p>
        </w:tc>
        <w:tc>
          <w:tcPr>
            <w:tcW w:w="1400" w:type="dxa"/>
          </w:tcPr>
          <w:p w14:paraId="0633C688" w14:textId="77777777" w:rsidR="00F74FD5" w:rsidRPr="00193E6C" w:rsidRDefault="00F74FD5" w:rsidP="00F74FD5">
            <w:pPr>
              <w:rPr>
                <w:rFonts w:asciiTheme="minorHAnsi" w:hAnsiTheme="minorHAnsi"/>
                <w:noProof/>
              </w:rPr>
            </w:pPr>
          </w:p>
        </w:tc>
        <w:tc>
          <w:tcPr>
            <w:tcW w:w="2858" w:type="dxa"/>
          </w:tcPr>
          <w:p w14:paraId="0B54012A" w14:textId="77777777" w:rsidR="00F74FD5" w:rsidRPr="00193E6C" w:rsidRDefault="00F74FD5" w:rsidP="00F74FD5">
            <w:pPr>
              <w:rPr>
                <w:rFonts w:asciiTheme="minorHAnsi" w:hAnsiTheme="minorHAnsi"/>
                <w:noProof/>
              </w:rPr>
            </w:pPr>
          </w:p>
        </w:tc>
        <w:tc>
          <w:tcPr>
            <w:tcW w:w="3926" w:type="dxa"/>
          </w:tcPr>
          <w:p w14:paraId="30BD4CC0" w14:textId="7555FC14" w:rsidR="00F74FD5" w:rsidRDefault="00F74FD5" w:rsidP="00F74FD5">
            <w:pPr>
              <w:rPr>
                <w:rFonts w:asciiTheme="minorHAnsi" w:hAnsiTheme="minorHAnsi"/>
              </w:rPr>
            </w:pPr>
            <w:r w:rsidRPr="00193E6C">
              <w:rPr>
                <w:rFonts w:asciiTheme="minorHAnsi" w:hAnsiTheme="minorHAnsi"/>
              </w:rPr>
              <w:t>System supplied</w:t>
            </w:r>
          </w:p>
        </w:tc>
      </w:tr>
      <w:bookmarkEnd w:id="270"/>
      <w:tr w:rsidR="00F74FD5" w:rsidRPr="00584664" w14:paraId="29D88F7D" w14:textId="77777777" w:rsidTr="00F74FD5">
        <w:tc>
          <w:tcPr>
            <w:tcW w:w="2606" w:type="dxa"/>
          </w:tcPr>
          <w:p w14:paraId="3AD11F7C" w14:textId="77777777" w:rsidR="00F74FD5" w:rsidRDefault="00F74FD5" w:rsidP="00F74FD5">
            <w:pPr>
              <w:rPr>
                <w:rFonts w:asciiTheme="minorHAnsi" w:hAnsiTheme="minorHAnsi"/>
                <w:noProof/>
              </w:rPr>
            </w:pPr>
          </w:p>
        </w:tc>
        <w:tc>
          <w:tcPr>
            <w:tcW w:w="1400" w:type="dxa"/>
          </w:tcPr>
          <w:p w14:paraId="03B1B8B5" w14:textId="77777777" w:rsidR="00F74FD5" w:rsidRDefault="00F74FD5" w:rsidP="00F74FD5">
            <w:pPr>
              <w:rPr>
                <w:rFonts w:asciiTheme="minorHAnsi" w:hAnsiTheme="minorHAnsi"/>
                <w:noProof/>
              </w:rPr>
            </w:pPr>
          </w:p>
        </w:tc>
        <w:tc>
          <w:tcPr>
            <w:tcW w:w="2858" w:type="dxa"/>
          </w:tcPr>
          <w:p w14:paraId="5407B75E" w14:textId="77777777" w:rsidR="00F74FD5" w:rsidRPr="00636F15" w:rsidRDefault="00F74FD5" w:rsidP="00F74FD5">
            <w:pPr>
              <w:rPr>
                <w:rFonts w:asciiTheme="minorHAnsi" w:hAnsiTheme="minorHAnsi"/>
                <w:noProof/>
              </w:rPr>
            </w:pPr>
          </w:p>
        </w:tc>
        <w:tc>
          <w:tcPr>
            <w:tcW w:w="3926" w:type="dxa"/>
          </w:tcPr>
          <w:p w14:paraId="47127328" w14:textId="77777777" w:rsidR="00F74FD5" w:rsidRPr="00584664" w:rsidRDefault="00F74FD5" w:rsidP="00F74FD5">
            <w:pPr>
              <w:rPr>
                <w:rFonts w:asciiTheme="minorHAnsi" w:hAnsiTheme="minorHAnsi"/>
              </w:rPr>
            </w:pPr>
          </w:p>
        </w:tc>
      </w:tr>
    </w:tbl>
    <w:p w14:paraId="16EE7928" w14:textId="0A1BE0C9" w:rsidR="00082756" w:rsidRDefault="00082756" w:rsidP="00082756">
      <w:pPr>
        <w:rPr>
          <w:rFonts w:asciiTheme="majorHAnsi" w:eastAsiaTheme="majorEastAsia" w:hAnsiTheme="majorHAnsi" w:cstheme="majorBidi"/>
          <w:color w:val="4F81BD" w:themeColor="accent1"/>
          <w:sz w:val="26"/>
          <w:szCs w:val="26"/>
        </w:rPr>
      </w:pPr>
      <w:r>
        <w:br w:type="page"/>
      </w:r>
    </w:p>
    <w:p w14:paraId="3EC74E65" w14:textId="73441BE1" w:rsidR="001A0E31" w:rsidRPr="009B751F" w:rsidRDefault="001A0E31" w:rsidP="009B751F">
      <w:pPr>
        <w:pStyle w:val="Heading2"/>
      </w:pPr>
      <w:bookmarkStart w:id="271" w:name="_Toc505347456"/>
      <w:r w:rsidRPr="009B751F">
        <w:lastRenderedPageBreak/>
        <w:t>Activities</w:t>
      </w:r>
      <w:bookmarkEnd w:id="271"/>
    </w:p>
    <w:p w14:paraId="7F173D9F" w14:textId="77777777" w:rsidR="001A0E31" w:rsidRDefault="001A0E31" w:rsidP="001A0E31">
      <w:pPr>
        <w:ind w:left="576"/>
      </w:pPr>
    </w:p>
    <w:p w14:paraId="39A40129" w14:textId="77777777" w:rsidR="001A0E31" w:rsidRDefault="001A0E31" w:rsidP="001A0E31">
      <w:pPr>
        <w:ind w:left="360"/>
        <w:rPr>
          <w:rFonts w:asciiTheme="minorHAnsi" w:hAnsiTheme="minorHAnsi"/>
        </w:rPr>
      </w:pPr>
      <w:r w:rsidRPr="001A0E31">
        <w:rPr>
          <w:rFonts w:asciiTheme="minorHAnsi" w:hAnsiTheme="minorHAnsi"/>
        </w:rPr>
        <w:t xml:space="preserve">TAI will modify Pick Lists related to the activities functionality if such changes are required by the customer. Changes to the </w:t>
      </w:r>
      <w:proofErr w:type="spellStart"/>
      <w:r w:rsidRPr="001A0E31">
        <w:rPr>
          <w:rFonts w:asciiTheme="minorHAnsi" w:hAnsiTheme="minorHAnsi"/>
        </w:rPr>
        <w:t>the</w:t>
      </w:r>
      <w:proofErr w:type="spellEnd"/>
      <w:r w:rsidRPr="001A0E31">
        <w:rPr>
          <w:rFonts w:asciiTheme="minorHAnsi" w:hAnsiTheme="minorHAnsi"/>
        </w:rPr>
        <w:t xml:space="preserve"> forms and fields related to Activities is out of scope</w:t>
      </w:r>
      <w:r w:rsidR="00686B44">
        <w:rPr>
          <w:rFonts w:asciiTheme="minorHAnsi" w:hAnsiTheme="minorHAnsi"/>
        </w:rPr>
        <w:t>.</w:t>
      </w:r>
    </w:p>
    <w:p w14:paraId="63CD5A3C" w14:textId="77777777" w:rsidR="00686B44" w:rsidRDefault="00686B44" w:rsidP="001A0E31">
      <w:pPr>
        <w:ind w:left="360"/>
        <w:rPr>
          <w:rFonts w:asciiTheme="minorHAnsi" w:hAnsiTheme="minorHAnsi"/>
        </w:rPr>
      </w:pPr>
    </w:p>
    <w:p w14:paraId="580B8F8E" w14:textId="34E82E8E" w:rsidR="00686B44" w:rsidRPr="00193E6C" w:rsidRDefault="00686B44" w:rsidP="001A0E31">
      <w:pPr>
        <w:ind w:left="360"/>
        <w:rPr>
          <w:rFonts w:asciiTheme="minorHAnsi" w:hAnsiTheme="minorHAnsi"/>
        </w:rPr>
      </w:pPr>
      <w:r w:rsidRPr="00193E6C">
        <w:rPr>
          <w:rFonts w:asciiTheme="minorHAnsi" w:hAnsiTheme="minorHAnsi"/>
        </w:rPr>
        <w:t xml:space="preserve">These are </w:t>
      </w:r>
      <w:r w:rsidR="00312D54" w:rsidRPr="00193E6C">
        <w:rPr>
          <w:rFonts w:asciiTheme="minorHAnsi" w:hAnsiTheme="minorHAnsi"/>
        </w:rPr>
        <w:t>values you have provided for t</w:t>
      </w:r>
      <w:r w:rsidRPr="00193E6C">
        <w:rPr>
          <w:rFonts w:asciiTheme="minorHAnsi" w:hAnsiTheme="minorHAnsi"/>
        </w:rPr>
        <w:t>he activity pick lists:</w:t>
      </w:r>
    </w:p>
    <w:p w14:paraId="4E8F19AB" w14:textId="77777777" w:rsidR="001A0E31" w:rsidRPr="00193E6C" w:rsidRDefault="001A0E31" w:rsidP="001A0E31">
      <w:pPr>
        <w:ind w:left="360"/>
        <w:rPr>
          <w:rFonts w:asciiTheme="minorHAnsi" w:hAnsiTheme="minorHAnsi"/>
        </w:rPr>
      </w:pPr>
    </w:p>
    <w:tbl>
      <w:tblPr>
        <w:tblStyle w:val="TableGrid"/>
        <w:tblW w:w="0" w:type="auto"/>
        <w:tblInd w:w="360" w:type="dxa"/>
        <w:tblLook w:val="04A0" w:firstRow="1" w:lastRow="0" w:firstColumn="1" w:lastColumn="0" w:noHBand="0" w:noVBand="1"/>
      </w:tblPr>
      <w:tblGrid>
        <w:gridCol w:w="2639"/>
        <w:gridCol w:w="3026"/>
        <w:gridCol w:w="2226"/>
        <w:gridCol w:w="2539"/>
      </w:tblGrid>
      <w:tr w:rsidR="00686B44" w:rsidRPr="00193E6C" w14:paraId="05DE3572" w14:textId="77777777" w:rsidTr="00C121BC">
        <w:tc>
          <w:tcPr>
            <w:tcW w:w="2639" w:type="dxa"/>
          </w:tcPr>
          <w:p w14:paraId="62D8A237" w14:textId="77777777" w:rsidR="00686B44" w:rsidRPr="00193E6C" w:rsidRDefault="00686B44" w:rsidP="00686B44">
            <w:pPr>
              <w:rPr>
                <w:rFonts w:asciiTheme="minorHAnsi" w:hAnsiTheme="minorHAnsi"/>
                <w:b/>
              </w:rPr>
            </w:pPr>
            <w:r w:rsidRPr="00193E6C">
              <w:rPr>
                <w:rFonts w:asciiTheme="minorHAnsi" w:hAnsiTheme="minorHAnsi"/>
                <w:b/>
              </w:rPr>
              <w:t>Phone Call Category</w:t>
            </w:r>
          </w:p>
        </w:tc>
        <w:tc>
          <w:tcPr>
            <w:tcW w:w="3026" w:type="dxa"/>
          </w:tcPr>
          <w:p w14:paraId="2BD403CE" w14:textId="77777777" w:rsidR="00686B44" w:rsidRPr="00193E6C" w:rsidRDefault="00686B44" w:rsidP="00686B44">
            <w:pPr>
              <w:rPr>
                <w:rFonts w:asciiTheme="minorHAnsi" w:hAnsiTheme="minorHAnsi"/>
                <w:b/>
              </w:rPr>
            </w:pPr>
            <w:r w:rsidRPr="00193E6C">
              <w:rPr>
                <w:rFonts w:asciiTheme="minorHAnsi" w:hAnsiTheme="minorHAnsi"/>
                <w:b/>
              </w:rPr>
              <w:t>Phone Call Regarding</w:t>
            </w:r>
          </w:p>
        </w:tc>
        <w:tc>
          <w:tcPr>
            <w:tcW w:w="2226" w:type="dxa"/>
          </w:tcPr>
          <w:p w14:paraId="7FA2B7EB" w14:textId="77777777" w:rsidR="00686B44" w:rsidRPr="00193E6C" w:rsidRDefault="00686B44" w:rsidP="00686B44">
            <w:pPr>
              <w:rPr>
                <w:rFonts w:asciiTheme="minorHAnsi" w:hAnsiTheme="minorHAnsi"/>
                <w:b/>
              </w:rPr>
            </w:pPr>
            <w:r w:rsidRPr="00193E6C">
              <w:rPr>
                <w:rFonts w:asciiTheme="minorHAnsi" w:hAnsiTheme="minorHAnsi"/>
                <w:b/>
              </w:rPr>
              <w:t>Phone Call Result</w:t>
            </w:r>
          </w:p>
        </w:tc>
        <w:tc>
          <w:tcPr>
            <w:tcW w:w="2539" w:type="dxa"/>
          </w:tcPr>
          <w:p w14:paraId="2076BA85" w14:textId="77777777" w:rsidR="00686B44" w:rsidRPr="00193E6C" w:rsidRDefault="00686B44" w:rsidP="00686B44">
            <w:pPr>
              <w:rPr>
                <w:rFonts w:asciiTheme="minorHAnsi" w:hAnsiTheme="minorHAnsi"/>
              </w:rPr>
            </w:pPr>
            <w:r w:rsidRPr="00193E6C">
              <w:rPr>
                <w:rFonts w:asciiTheme="minorHAnsi" w:hAnsiTheme="minorHAnsi"/>
                <w:b/>
              </w:rPr>
              <w:t>To Do Category</w:t>
            </w:r>
          </w:p>
        </w:tc>
      </w:tr>
      <w:tr w:rsidR="00C121BC" w:rsidRPr="00193E6C" w14:paraId="71DEBBE1" w14:textId="77777777" w:rsidTr="00C121BC">
        <w:tc>
          <w:tcPr>
            <w:tcW w:w="2639" w:type="dxa"/>
          </w:tcPr>
          <w:p w14:paraId="38B50193" w14:textId="5B924F73" w:rsidR="00C121BC" w:rsidRPr="00193E6C" w:rsidRDefault="00C121BC" w:rsidP="00686B44">
            <w:pPr>
              <w:rPr>
                <w:rFonts w:asciiTheme="minorHAnsi" w:hAnsiTheme="minorHAnsi"/>
              </w:rPr>
            </w:pPr>
            <w:r w:rsidRPr="00193E6C">
              <w:rPr>
                <w:rFonts w:asciiTheme="minorHAnsi" w:hAnsiTheme="minorHAnsi"/>
              </w:rPr>
              <w:t>Conference</w:t>
            </w:r>
          </w:p>
        </w:tc>
        <w:tc>
          <w:tcPr>
            <w:tcW w:w="3026" w:type="dxa"/>
          </w:tcPr>
          <w:p w14:paraId="130A2FDC" w14:textId="77777777" w:rsidR="00C121BC" w:rsidRPr="00193E6C" w:rsidRDefault="00C121BC" w:rsidP="00686B44">
            <w:pPr>
              <w:rPr>
                <w:rFonts w:asciiTheme="minorHAnsi" w:hAnsiTheme="minorHAnsi"/>
              </w:rPr>
            </w:pPr>
            <w:r w:rsidRPr="00193E6C">
              <w:rPr>
                <w:rFonts w:asciiTheme="minorHAnsi" w:hAnsiTheme="minorHAnsi"/>
              </w:rPr>
              <w:t>Follow up on Ticket</w:t>
            </w:r>
          </w:p>
        </w:tc>
        <w:tc>
          <w:tcPr>
            <w:tcW w:w="2226" w:type="dxa"/>
          </w:tcPr>
          <w:p w14:paraId="08DABB08" w14:textId="77777777" w:rsidR="00C121BC" w:rsidRPr="00193E6C" w:rsidRDefault="00C121BC" w:rsidP="00686B44">
            <w:pPr>
              <w:rPr>
                <w:rFonts w:asciiTheme="minorHAnsi" w:hAnsiTheme="minorHAnsi"/>
              </w:rPr>
            </w:pPr>
            <w:r w:rsidRPr="00193E6C">
              <w:rPr>
                <w:rFonts w:asciiTheme="minorHAnsi" w:hAnsiTheme="minorHAnsi"/>
              </w:rPr>
              <w:t>Unsuccessful</w:t>
            </w:r>
          </w:p>
        </w:tc>
        <w:tc>
          <w:tcPr>
            <w:tcW w:w="2539" w:type="dxa"/>
          </w:tcPr>
          <w:p w14:paraId="4A45C68C" w14:textId="77777777" w:rsidR="00C121BC" w:rsidRPr="00193E6C" w:rsidRDefault="00C121BC" w:rsidP="00686B44">
            <w:pPr>
              <w:rPr>
                <w:rFonts w:asciiTheme="minorHAnsi" w:hAnsiTheme="minorHAnsi"/>
              </w:rPr>
            </w:pPr>
            <w:r w:rsidRPr="00193E6C">
              <w:rPr>
                <w:rFonts w:asciiTheme="minorHAnsi" w:hAnsiTheme="minorHAnsi"/>
              </w:rPr>
              <w:t>Lead Processing</w:t>
            </w:r>
          </w:p>
        </w:tc>
      </w:tr>
      <w:tr w:rsidR="00C121BC" w:rsidRPr="00193E6C" w14:paraId="6F2E306F" w14:textId="77777777" w:rsidTr="00C121BC">
        <w:tc>
          <w:tcPr>
            <w:tcW w:w="2639" w:type="dxa"/>
          </w:tcPr>
          <w:p w14:paraId="08DA8A79" w14:textId="5530E178" w:rsidR="00C121BC" w:rsidRPr="00193E6C" w:rsidRDefault="00C121BC" w:rsidP="00686B44">
            <w:pPr>
              <w:rPr>
                <w:rFonts w:asciiTheme="minorHAnsi" w:hAnsiTheme="minorHAnsi"/>
              </w:rPr>
            </w:pPr>
            <w:r w:rsidRPr="00193E6C">
              <w:rPr>
                <w:rFonts w:asciiTheme="minorHAnsi" w:hAnsiTheme="minorHAnsi"/>
              </w:rPr>
              <w:t>Installation</w:t>
            </w:r>
          </w:p>
        </w:tc>
        <w:tc>
          <w:tcPr>
            <w:tcW w:w="3026" w:type="dxa"/>
          </w:tcPr>
          <w:p w14:paraId="42FEEE71" w14:textId="77777777" w:rsidR="00C121BC" w:rsidRPr="00193E6C" w:rsidRDefault="00C121BC" w:rsidP="00686B44">
            <w:pPr>
              <w:rPr>
                <w:rFonts w:asciiTheme="minorHAnsi" w:hAnsiTheme="minorHAnsi"/>
              </w:rPr>
            </w:pPr>
            <w:r w:rsidRPr="00193E6C">
              <w:rPr>
                <w:rFonts w:asciiTheme="minorHAnsi" w:hAnsiTheme="minorHAnsi"/>
              </w:rPr>
              <w:t>Return voice mail message</w:t>
            </w:r>
          </w:p>
        </w:tc>
        <w:tc>
          <w:tcPr>
            <w:tcW w:w="2226" w:type="dxa"/>
          </w:tcPr>
          <w:p w14:paraId="490E3E84" w14:textId="77777777" w:rsidR="00C121BC" w:rsidRPr="00193E6C" w:rsidRDefault="00C121BC" w:rsidP="00686B44">
            <w:pPr>
              <w:rPr>
                <w:rFonts w:asciiTheme="minorHAnsi" w:hAnsiTheme="minorHAnsi"/>
              </w:rPr>
            </w:pPr>
            <w:r w:rsidRPr="00193E6C">
              <w:rPr>
                <w:rFonts w:asciiTheme="minorHAnsi" w:hAnsiTheme="minorHAnsi"/>
              </w:rPr>
              <w:t>Finalized</w:t>
            </w:r>
          </w:p>
        </w:tc>
        <w:tc>
          <w:tcPr>
            <w:tcW w:w="2539" w:type="dxa"/>
          </w:tcPr>
          <w:p w14:paraId="42812326" w14:textId="77777777" w:rsidR="00C121BC" w:rsidRPr="00193E6C" w:rsidRDefault="00C121BC" w:rsidP="00686B44">
            <w:pPr>
              <w:rPr>
                <w:rFonts w:asciiTheme="minorHAnsi" w:hAnsiTheme="minorHAnsi"/>
              </w:rPr>
            </w:pPr>
            <w:r w:rsidRPr="00193E6C">
              <w:rPr>
                <w:rFonts w:asciiTheme="minorHAnsi" w:hAnsiTheme="minorHAnsi"/>
              </w:rPr>
              <w:t>Info Requested</w:t>
            </w:r>
          </w:p>
        </w:tc>
      </w:tr>
      <w:tr w:rsidR="00C121BC" w:rsidRPr="00193E6C" w14:paraId="3F81A1B2" w14:textId="77777777" w:rsidTr="00C121BC">
        <w:tc>
          <w:tcPr>
            <w:tcW w:w="2639" w:type="dxa"/>
          </w:tcPr>
          <w:p w14:paraId="5A05050A" w14:textId="57BEFE5C" w:rsidR="00C121BC" w:rsidRPr="00193E6C" w:rsidRDefault="00C121BC" w:rsidP="00686B44">
            <w:pPr>
              <w:rPr>
                <w:rFonts w:asciiTheme="minorHAnsi" w:hAnsiTheme="minorHAnsi"/>
              </w:rPr>
            </w:pPr>
            <w:r w:rsidRPr="00193E6C">
              <w:rPr>
                <w:rFonts w:asciiTheme="minorHAnsi" w:hAnsiTheme="minorHAnsi"/>
              </w:rPr>
              <w:t>Internal</w:t>
            </w:r>
          </w:p>
        </w:tc>
        <w:tc>
          <w:tcPr>
            <w:tcW w:w="3026" w:type="dxa"/>
          </w:tcPr>
          <w:p w14:paraId="0D9F2E12" w14:textId="77777777" w:rsidR="00C121BC" w:rsidRPr="00193E6C" w:rsidRDefault="00C121BC" w:rsidP="00686B44">
            <w:pPr>
              <w:rPr>
                <w:rFonts w:asciiTheme="minorHAnsi" w:hAnsiTheme="minorHAnsi"/>
              </w:rPr>
            </w:pPr>
            <w:r w:rsidRPr="00193E6C">
              <w:rPr>
                <w:rFonts w:asciiTheme="minorHAnsi" w:hAnsiTheme="minorHAnsi"/>
              </w:rPr>
              <w:t>Confirm Literature Received</w:t>
            </w:r>
          </w:p>
        </w:tc>
        <w:tc>
          <w:tcPr>
            <w:tcW w:w="2226" w:type="dxa"/>
          </w:tcPr>
          <w:p w14:paraId="2EB72F6C" w14:textId="77777777" w:rsidR="00C121BC" w:rsidRPr="00193E6C" w:rsidRDefault="00C121BC" w:rsidP="00686B44">
            <w:pPr>
              <w:rPr>
                <w:rFonts w:asciiTheme="minorHAnsi" w:hAnsiTheme="minorHAnsi"/>
              </w:rPr>
            </w:pPr>
            <w:r w:rsidRPr="00193E6C">
              <w:rPr>
                <w:rFonts w:asciiTheme="minorHAnsi" w:hAnsiTheme="minorHAnsi"/>
              </w:rPr>
              <w:t>In-Process</w:t>
            </w:r>
          </w:p>
        </w:tc>
        <w:tc>
          <w:tcPr>
            <w:tcW w:w="2539" w:type="dxa"/>
          </w:tcPr>
          <w:p w14:paraId="44A315A1" w14:textId="77777777" w:rsidR="00C121BC" w:rsidRPr="00193E6C" w:rsidRDefault="00C121BC" w:rsidP="00686B44">
            <w:pPr>
              <w:rPr>
                <w:rFonts w:asciiTheme="minorHAnsi" w:hAnsiTheme="minorHAnsi"/>
              </w:rPr>
            </w:pPr>
            <w:r w:rsidRPr="00193E6C">
              <w:rPr>
                <w:rFonts w:asciiTheme="minorHAnsi" w:hAnsiTheme="minorHAnsi"/>
              </w:rPr>
              <w:t>Fax Response</w:t>
            </w:r>
          </w:p>
        </w:tc>
      </w:tr>
      <w:tr w:rsidR="00C121BC" w:rsidRPr="00193E6C" w14:paraId="24037C9A" w14:textId="77777777" w:rsidTr="00C121BC">
        <w:tc>
          <w:tcPr>
            <w:tcW w:w="2639" w:type="dxa"/>
          </w:tcPr>
          <w:p w14:paraId="6B250C31" w14:textId="47BA78F4" w:rsidR="00C121BC" w:rsidRPr="00193E6C" w:rsidRDefault="00C121BC" w:rsidP="00686B44">
            <w:pPr>
              <w:rPr>
                <w:rFonts w:asciiTheme="minorHAnsi" w:hAnsiTheme="minorHAnsi"/>
              </w:rPr>
            </w:pPr>
            <w:r w:rsidRPr="00193E6C">
              <w:rPr>
                <w:rFonts w:asciiTheme="minorHAnsi" w:hAnsiTheme="minorHAnsi"/>
              </w:rPr>
              <w:t>Leads</w:t>
            </w:r>
          </w:p>
        </w:tc>
        <w:tc>
          <w:tcPr>
            <w:tcW w:w="3026" w:type="dxa"/>
          </w:tcPr>
          <w:p w14:paraId="0751AE8A" w14:textId="77777777" w:rsidR="00C121BC" w:rsidRPr="00193E6C" w:rsidRDefault="00C121BC" w:rsidP="00686B44">
            <w:pPr>
              <w:rPr>
                <w:rFonts w:asciiTheme="minorHAnsi" w:hAnsiTheme="minorHAnsi"/>
              </w:rPr>
            </w:pPr>
            <w:r w:rsidRPr="00193E6C">
              <w:rPr>
                <w:rFonts w:asciiTheme="minorHAnsi" w:hAnsiTheme="minorHAnsi"/>
              </w:rPr>
              <w:t>Confirm Meeting</w:t>
            </w:r>
          </w:p>
        </w:tc>
        <w:tc>
          <w:tcPr>
            <w:tcW w:w="2226" w:type="dxa"/>
          </w:tcPr>
          <w:p w14:paraId="63A185A0" w14:textId="77777777" w:rsidR="00C121BC" w:rsidRPr="00193E6C" w:rsidRDefault="00C121BC" w:rsidP="00686B44">
            <w:pPr>
              <w:rPr>
                <w:rFonts w:asciiTheme="minorHAnsi" w:hAnsiTheme="minorHAnsi"/>
              </w:rPr>
            </w:pPr>
            <w:r w:rsidRPr="00193E6C">
              <w:rPr>
                <w:rFonts w:asciiTheme="minorHAnsi" w:hAnsiTheme="minorHAnsi"/>
              </w:rPr>
              <w:t>Left V-message</w:t>
            </w:r>
          </w:p>
        </w:tc>
        <w:tc>
          <w:tcPr>
            <w:tcW w:w="2539" w:type="dxa"/>
          </w:tcPr>
          <w:p w14:paraId="46902C62" w14:textId="504EDCAD" w:rsidR="00C121BC" w:rsidRPr="00193E6C" w:rsidRDefault="00C121BC" w:rsidP="00686B44">
            <w:pPr>
              <w:rPr>
                <w:rFonts w:asciiTheme="minorHAnsi" w:hAnsiTheme="minorHAnsi"/>
              </w:rPr>
            </w:pPr>
            <w:r w:rsidRPr="00193E6C">
              <w:rPr>
                <w:rFonts w:asciiTheme="minorHAnsi" w:hAnsiTheme="minorHAnsi"/>
              </w:rPr>
              <w:t>Conference</w:t>
            </w:r>
          </w:p>
        </w:tc>
      </w:tr>
      <w:tr w:rsidR="00C121BC" w:rsidRPr="00193E6C" w14:paraId="4F48A3A8" w14:textId="77777777" w:rsidTr="00C121BC">
        <w:tc>
          <w:tcPr>
            <w:tcW w:w="2639" w:type="dxa"/>
          </w:tcPr>
          <w:p w14:paraId="34CFE0FC" w14:textId="447D410D" w:rsidR="00C121BC" w:rsidRPr="00193E6C" w:rsidRDefault="00C121BC" w:rsidP="00686B44">
            <w:pPr>
              <w:rPr>
                <w:rFonts w:asciiTheme="minorHAnsi" w:hAnsiTheme="minorHAnsi"/>
              </w:rPr>
            </w:pPr>
            <w:r w:rsidRPr="00193E6C">
              <w:rPr>
                <w:rFonts w:asciiTheme="minorHAnsi" w:hAnsiTheme="minorHAnsi"/>
              </w:rPr>
              <w:t>Onsite Service</w:t>
            </w:r>
          </w:p>
        </w:tc>
        <w:tc>
          <w:tcPr>
            <w:tcW w:w="3026" w:type="dxa"/>
          </w:tcPr>
          <w:p w14:paraId="25F6F080" w14:textId="12931C5C" w:rsidR="00C121BC" w:rsidRPr="00193E6C" w:rsidRDefault="00C121BC" w:rsidP="00686B44">
            <w:pPr>
              <w:rPr>
                <w:rFonts w:asciiTheme="minorHAnsi" w:hAnsiTheme="minorHAnsi"/>
              </w:rPr>
            </w:pPr>
            <w:r w:rsidRPr="00193E6C">
              <w:rPr>
                <w:rFonts w:asciiTheme="minorHAnsi" w:hAnsiTheme="minorHAnsi"/>
              </w:rPr>
              <w:t>Follow-up</w:t>
            </w:r>
          </w:p>
        </w:tc>
        <w:tc>
          <w:tcPr>
            <w:tcW w:w="2226" w:type="dxa"/>
          </w:tcPr>
          <w:p w14:paraId="0D7526E2" w14:textId="1526B3F5" w:rsidR="00C121BC" w:rsidRPr="00193E6C" w:rsidRDefault="00C121BC" w:rsidP="00686B44">
            <w:pPr>
              <w:rPr>
                <w:rFonts w:asciiTheme="minorHAnsi" w:hAnsiTheme="minorHAnsi"/>
              </w:rPr>
            </w:pPr>
            <w:r w:rsidRPr="00193E6C">
              <w:rPr>
                <w:rFonts w:asciiTheme="minorHAnsi" w:hAnsiTheme="minorHAnsi"/>
              </w:rPr>
              <w:t>E-mail Sent</w:t>
            </w:r>
          </w:p>
        </w:tc>
        <w:tc>
          <w:tcPr>
            <w:tcW w:w="2539" w:type="dxa"/>
          </w:tcPr>
          <w:p w14:paraId="62617169" w14:textId="27A3D152" w:rsidR="00C121BC" w:rsidRPr="00193E6C" w:rsidRDefault="00C121BC" w:rsidP="00686B44">
            <w:pPr>
              <w:rPr>
                <w:rFonts w:asciiTheme="minorHAnsi" w:hAnsiTheme="minorHAnsi"/>
              </w:rPr>
            </w:pPr>
            <w:r w:rsidRPr="00193E6C">
              <w:rPr>
                <w:rFonts w:asciiTheme="minorHAnsi" w:hAnsiTheme="minorHAnsi"/>
              </w:rPr>
              <w:t>Training</w:t>
            </w:r>
          </w:p>
        </w:tc>
      </w:tr>
      <w:tr w:rsidR="00C121BC" w:rsidRPr="00193E6C" w14:paraId="6A2C4275" w14:textId="77777777" w:rsidTr="00C121BC">
        <w:tc>
          <w:tcPr>
            <w:tcW w:w="2639" w:type="dxa"/>
          </w:tcPr>
          <w:p w14:paraId="30BB4E0E" w14:textId="649F0B31" w:rsidR="00C121BC" w:rsidRPr="00193E6C" w:rsidRDefault="00C121BC" w:rsidP="00686B44">
            <w:pPr>
              <w:rPr>
                <w:rFonts w:asciiTheme="minorHAnsi" w:hAnsiTheme="minorHAnsi"/>
              </w:rPr>
            </w:pPr>
            <w:r w:rsidRPr="00193E6C">
              <w:rPr>
                <w:rFonts w:asciiTheme="minorHAnsi" w:hAnsiTheme="minorHAnsi"/>
              </w:rPr>
              <w:t>Other Visit</w:t>
            </w:r>
          </w:p>
        </w:tc>
        <w:tc>
          <w:tcPr>
            <w:tcW w:w="3026" w:type="dxa"/>
          </w:tcPr>
          <w:p w14:paraId="1CAE49C0" w14:textId="7A37B0A2" w:rsidR="00C121BC" w:rsidRPr="00193E6C" w:rsidRDefault="00C121BC" w:rsidP="00686B44">
            <w:pPr>
              <w:rPr>
                <w:rFonts w:asciiTheme="minorHAnsi" w:hAnsiTheme="minorHAnsi"/>
              </w:rPr>
            </w:pPr>
            <w:r w:rsidRPr="00193E6C">
              <w:rPr>
                <w:rFonts w:asciiTheme="minorHAnsi" w:hAnsiTheme="minorHAnsi"/>
              </w:rPr>
              <w:t>Qualify for needs</w:t>
            </w:r>
          </w:p>
        </w:tc>
        <w:tc>
          <w:tcPr>
            <w:tcW w:w="2226" w:type="dxa"/>
          </w:tcPr>
          <w:p w14:paraId="65501C58" w14:textId="1BBC7296" w:rsidR="00C121BC" w:rsidRPr="00193E6C" w:rsidRDefault="00C121BC" w:rsidP="00686B44">
            <w:pPr>
              <w:rPr>
                <w:rFonts w:asciiTheme="minorHAnsi" w:hAnsiTheme="minorHAnsi"/>
              </w:rPr>
            </w:pPr>
            <w:r w:rsidRPr="00193E6C">
              <w:rPr>
                <w:rFonts w:asciiTheme="minorHAnsi" w:hAnsiTheme="minorHAnsi"/>
              </w:rPr>
              <w:t>Referred me</w:t>
            </w:r>
          </w:p>
        </w:tc>
        <w:tc>
          <w:tcPr>
            <w:tcW w:w="2539" w:type="dxa"/>
          </w:tcPr>
          <w:p w14:paraId="4D5C54C1" w14:textId="2D9B8B37" w:rsidR="00C121BC" w:rsidRPr="00193E6C" w:rsidRDefault="00C121BC" w:rsidP="00686B44">
            <w:pPr>
              <w:rPr>
                <w:rFonts w:asciiTheme="minorHAnsi" w:hAnsiTheme="minorHAnsi"/>
              </w:rPr>
            </w:pPr>
            <w:r w:rsidRPr="00193E6C">
              <w:rPr>
                <w:rFonts w:asciiTheme="minorHAnsi" w:hAnsiTheme="minorHAnsi"/>
              </w:rPr>
              <w:t>Onsite Service</w:t>
            </w:r>
          </w:p>
        </w:tc>
      </w:tr>
      <w:tr w:rsidR="00C121BC" w:rsidRPr="00193E6C" w14:paraId="1E917941" w14:textId="77777777" w:rsidTr="00C121BC">
        <w:tc>
          <w:tcPr>
            <w:tcW w:w="2639" w:type="dxa"/>
          </w:tcPr>
          <w:p w14:paraId="3EFE743F" w14:textId="050FB46B" w:rsidR="00C121BC" w:rsidRPr="00193E6C" w:rsidRDefault="00C121BC" w:rsidP="00686B44">
            <w:pPr>
              <w:rPr>
                <w:rFonts w:asciiTheme="minorHAnsi" w:hAnsiTheme="minorHAnsi"/>
              </w:rPr>
            </w:pPr>
            <w:r w:rsidRPr="00193E6C">
              <w:rPr>
                <w:rFonts w:asciiTheme="minorHAnsi" w:hAnsiTheme="minorHAnsi"/>
              </w:rPr>
              <w:t>Training</w:t>
            </w:r>
          </w:p>
        </w:tc>
        <w:tc>
          <w:tcPr>
            <w:tcW w:w="3026" w:type="dxa"/>
          </w:tcPr>
          <w:p w14:paraId="42BE6463" w14:textId="62542B43" w:rsidR="00C121BC" w:rsidRPr="00193E6C" w:rsidRDefault="00C121BC" w:rsidP="00686B44">
            <w:pPr>
              <w:rPr>
                <w:rFonts w:asciiTheme="minorHAnsi" w:hAnsiTheme="minorHAnsi"/>
              </w:rPr>
            </w:pPr>
            <w:r w:rsidRPr="00193E6C">
              <w:rPr>
                <w:rFonts w:asciiTheme="minorHAnsi" w:hAnsiTheme="minorHAnsi"/>
              </w:rPr>
              <w:t>Discuss Opportunities</w:t>
            </w:r>
          </w:p>
        </w:tc>
        <w:tc>
          <w:tcPr>
            <w:tcW w:w="2226" w:type="dxa"/>
          </w:tcPr>
          <w:p w14:paraId="1D1DF917" w14:textId="5FE120A2" w:rsidR="00C121BC" w:rsidRPr="00193E6C" w:rsidRDefault="00C121BC" w:rsidP="00686B44">
            <w:pPr>
              <w:rPr>
                <w:rFonts w:asciiTheme="minorHAnsi" w:hAnsiTheme="minorHAnsi"/>
              </w:rPr>
            </w:pPr>
            <w:r w:rsidRPr="00193E6C">
              <w:rPr>
                <w:rFonts w:asciiTheme="minorHAnsi" w:hAnsiTheme="minorHAnsi"/>
              </w:rPr>
              <w:t>Call Back</w:t>
            </w:r>
          </w:p>
        </w:tc>
        <w:tc>
          <w:tcPr>
            <w:tcW w:w="2539" w:type="dxa"/>
          </w:tcPr>
          <w:p w14:paraId="21E9BA01" w14:textId="6A2A688C" w:rsidR="00C121BC" w:rsidRPr="00193E6C" w:rsidRDefault="00C121BC" w:rsidP="00686B44">
            <w:pPr>
              <w:rPr>
                <w:rFonts w:asciiTheme="minorHAnsi" w:hAnsiTheme="minorHAnsi"/>
              </w:rPr>
            </w:pPr>
            <w:r w:rsidRPr="00193E6C">
              <w:rPr>
                <w:rFonts w:asciiTheme="minorHAnsi" w:hAnsiTheme="minorHAnsi"/>
              </w:rPr>
              <w:t>Other Visit</w:t>
            </w:r>
          </w:p>
        </w:tc>
      </w:tr>
      <w:tr w:rsidR="00C121BC" w:rsidRPr="00193E6C" w14:paraId="77D4572B" w14:textId="77777777" w:rsidTr="00C121BC">
        <w:tc>
          <w:tcPr>
            <w:tcW w:w="2639" w:type="dxa"/>
          </w:tcPr>
          <w:p w14:paraId="4DE571A1" w14:textId="436B43AA" w:rsidR="00C121BC" w:rsidRPr="00193E6C" w:rsidRDefault="00C121BC" w:rsidP="00686B44">
            <w:pPr>
              <w:rPr>
                <w:rFonts w:asciiTheme="minorHAnsi" w:hAnsiTheme="minorHAnsi"/>
              </w:rPr>
            </w:pPr>
          </w:p>
        </w:tc>
        <w:tc>
          <w:tcPr>
            <w:tcW w:w="3026" w:type="dxa"/>
          </w:tcPr>
          <w:p w14:paraId="7644FE1C" w14:textId="48FC803F" w:rsidR="00C121BC" w:rsidRPr="00193E6C" w:rsidRDefault="00C121BC" w:rsidP="00686B44">
            <w:pPr>
              <w:rPr>
                <w:rFonts w:asciiTheme="minorHAnsi" w:hAnsiTheme="minorHAnsi"/>
              </w:rPr>
            </w:pPr>
            <w:r w:rsidRPr="00193E6C">
              <w:rPr>
                <w:rFonts w:asciiTheme="minorHAnsi" w:hAnsiTheme="minorHAnsi"/>
              </w:rPr>
              <w:t>Schedule a Meeting</w:t>
            </w:r>
          </w:p>
        </w:tc>
        <w:tc>
          <w:tcPr>
            <w:tcW w:w="2226" w:type="dxa"/>
          </w:tcPr>
          <w:p w14:paraId="4FD56318" w14:textId="5B97407E" w:rsidR="00C121BC" w:rsidRPr="00193E6C" w:rsidRDefault="00C121BC" w:rsidP="00686B44">
            <w:pPr>
              <w:rPr>
                <w:rFonts w:asciiTheme="minorHAnsi" w:hAnsiTheme="minorHAnsi"/>
              </w:rPr>
            </w:pPr>
            <w:r w:rsidRPr="00193E6C">
              <w:rPr>
                <w:rFonts w:asciiTheme="minorHAnsi" w:hAnsiTheme="minorHAnsi"/>
              </w:rPr>
              <w:t>Complete</w:t>
            </w:r>
          </w:p>
        </w:tc>
        <w:tc>
          <w:tcPr>
            <w:tcW w:w="2539" w:type="dxa"/>
          </w:tcPr>
          <w:p w14:paraId="4847715A" w14:textId="44134A9B" w:rsidR="00C121BC" w:rsidRPr="00193E6C" w:rsidRDefault="00C121BC" w:rsidP="00686B44">
            <w:pPr>
              <w:rPr>
                <w:rFonts w:asciiTheme="minorHAnsi" w:hAnsiTheme="minorHAnsi"/>
              </w:rPr>
            </w:pPr>
          </w:p>
        </w:tc>
      </w:tr>
      <w:tr w:rsidR="00C121BC" w:rsidRPr="00193E6C" w14:paraId="0F95E78E" w14:textId="77777777" w:rsidTr="00C121BC">
        <w:tc>
          <w:tcPr>
            <w:tcW w:w="2639" w:type="dxa"/>
          </w:tcPr>
          <w:p w14:paraId="282105C8" w14:textId="067B4DFB" w:rsidR="00C121BC" w:rsidRPr="00193E6C" w:rsidRDefault="00C121BC" w:rsidP="00686B44">
            <w:pPr>
              <w:rPr>
                <w:rFonts w:asciiTheme="minorHAnsi" w:hAnsiTheme="minorHAnsi"/>
              </w:rPr>
            </w:pPr>
            <w:r w:rsidRPr="00193E6C">
              <w:rPr>
                <w:rFonts w:asciiTheme="minorHAnsi" w:hAnsiTheme="minorHAnsi"/>
                <w:b/>
              </w:rPr>
              <w:t>Meeting Category</w:t>
            </w:r>
          </w:p>
        </w:tc>
        <w:tc>
          <w:tcPr>
            <w:tcW w:w="3026" w:type="dxa"/>
          </w:tcPr>
          <w:p w14:paraId="15E7988F" w14:textId="19D0DDD6" w:rsidR="00C121BC" w:rsidRPr="00193E6C" w:rsidRDefault="00C121BC" w:rsidP="00686B44">
            <w:pPr>
              <w:rPr>
                <w:rFonts w:asciiTheme="minorHAnsi" w:hAnsiTheme="minorHAnsi"/>
              </w:rPr>
            </w:pPr>
          </w:p>
        </w:tc>
        <w:tc>
          <w:tcPr>
            <w:tcW w:w="2226" w:type="dxa"/>
          </w:tcPr>
          <w:p w14:paraId="70D463B0" w14:textId="5491F7F1" w:rsidR="00C121BC" w:rsidRPr="00193E6C" w:rsidRDefault="00C121BC" w:rsidP="00686B44">
            <w:pPr>
              <w:rPr>
                <w:rFonts w:asciiTheme="minorHAnsi" w:hAnsiTheme="minorHAnsi"/>
              </w:rPr>
            </w:pPr>
          </w:p>
        </w:tc>
        <w:tc>
          <w:tcPr>
            <w:tcW w:w="2539" w:type="dxa"/>
          </w:tcPr>
          <w:p w14:paraId="1F014A8E" w14:textId="3793F0FF" w:rsidR="00C121BC" w:rsidRPr="00193E6C" w:rsidRDefault="00C121BC" w:rsidP="00686B44">
            <w:pPr>
              <w:rPr>
                <w:rFonts w:asciiTheme="minorHAnsi" w:hAnsiTheme="minorHAnsi"/>
              </w:rPr>
            </w:pPr>
            <w:r w:rsidRPr="00193E6C">
              <w:rPr>
                <w:rFonts w:asciiTheme="minorHAnsi" w:hAnsiTheme="minorHAnsi"/>
                <w:b/>
              </w:rPr>
              <w:t>To Do Regarding</w:t>
            </w:r>
          </w:p>
        </w:tc>
      </w:tr>
      <w:tr w:rsidR="00C121BC" w:rsidRPr="00193E6C" w14:paraId="423DF3CB" w14:textId="77777777" w:rsidTr="00C121BC">
        <w:tc>
          <w:tcPr>
            <w:tcW w:w="2639" w:type="dxa"/>
          </w:tcPr>
          <w:p w14:paraId="04E0EE62" w14:textId="127AA792" w:rsidR="00C121BC" w:rsidRPr="00193E6C" w:rsidRDefault="00C121BC" w:rsidP="00686B44">
            <w:pPr>
              <w:rPr>
                <w:rFonts w:asciiTheme="minorHAnsi" w:hAnsiTheme="minorHAnsi"/>
              </w:rPr>
            </w:pPr>
            <w:r w:rsidRPr="00193E6C">
              <w:rPr>
                <w:rFonts w:asciiTheme="minorHAnsi" w:hAnsiTheme="minorHAnsi"/>
              </w:rPr>
              <w:t>Strategic Relationship</w:t>
            </w:r>
          </w:p>
        </w:tc>
        <w:tc>
          <w:tcPr>
            <w:tcW w:w="3026" w:type="dxa"/>
          </w:tcPr>
          <w:p w14:paraId="4425D721" w14:textId="7B588507" w:rsidR="00C121BC" w:rsidRPr="00193E6C" w:rsidRDefault="00C121BC" w:rsidP="00686B44">
            <w:pPr>
              <w:rPr>
                <w:rFonts w:asciiTheme="minorHAnsi" w:hAnsiTheme="minorHAnsi"/>
              </w:rPr>
            </w:pPr>
            <w:r w:rsidRPr="00193E6C">
              <w:rPr>
                <w:rFonts w:asciiTheme="minorHAnsi" w:hAnsiTheme="minorHAnsi"/>
                <w:b/>
              </w:rPr>
              <w:t>Meeting Regarding</w:t>
            </w:r>
          </w:p>
        </w:tc>
        <w:tc>
          <w:tcPr>
            <w:tcW w:w="2226" w:type="dxa"/>
          </w:tcPr>
          <w:p w14:paraId="7ABAE94C" w14:textId="7EE1AE0A" w:rsidR="00C121BC" w:rsidRPr="00193E6C" w:rsidRDefault="00C121BC" w:rsidP="00686B44">
            <w:pPr>
              <w:rPr>
                <w:rFonts w:asciiTheme="minorHAnsi" w:hAnsiTheme="minorHAnsi"/>
              </w:rPr>
            </w:pPr>
            <w:r w:rsidRPr="00193E6C">
              <w:rPr>
                <w:rFonts w:asciiTheme="minorHAnsi" w:hAnsiTheme="minorHAnsi"/>
                <w:b/>
              </w:rPr>
              <w:t>Meeting Result</w:t>
            </w:r>
          </w:p>
        </w:tc>
        <w:tc>
          <w:tcPr>
            <w:tcW w:w="2539" w:type="dxa"/>
          </w:tcPr>
          <w:p w14:paraId="6F95006B" w14:textId="7BB12202" w:rsidR="00C121BC" w:rsidRPr="00193E6C" w:rsidRDefault="00C121BC" w:rsidP="00686B44">
            <w:pPr>
              <w:rPr>
                <w:rFonts w:asciiTheme="minorHAnsi" w:hAnsiTheme="minorHAnsi"/>
              </w:rPr>
            </w:pPr>
            <w:r w:rsidRPr="00193E6C">
              <w:rPr>
                <w:rFonts w:asciiTheme="minorHAnsi" w:hAnsiTheme="minorHAnsi"/>
              </w:rPr>
              <w:t>Send e-mail message</w:t>
            </w:r>
          </w:p>
        </w:tc>
      </w:tr>
      <w:tr w:rsidR="00C121BC" w:rsidRPr="00193E6C" w14:paraId="728FCD67" w14:textId="77777777" w:rsidTr="00C121BC">
        <w:tc>
          <w:tcPr>
            <w:tcW w:w="2639" w:type="dxa"/>
          </w:tcPr>
          <w:p w14:paraId="5DBE9460" w14:textId="626D6A07" w:rsidR="00C121BC" w:rsidRPr="00193E6C" w:rsidRDefault="00C121BC" w:rsidP="00686B44">
            <w:pPr>
              <w:rPr>
                <w:rFonts w:asciiTheme="minorHAnsi" w:hAnsiTheme="minorHAnsi"/>
              </w:rPr>
            </w:pPr>
            <w:r w:rsidRPr="00193E6C">
              <w:rPr>
                <w:rFonts w:asciiTheme="minorHAnsi" w:hAnsiTheme="minorHAnsi"/>
              </w:rPr>
              <w:t>Project Implementation</w:t>
            </w:r>
          </w:p>
        </w:tc>
        <w:tc>
          <w:tcPr>
            <w:tcW w:w="3026" w:type="dxa"/>
          </w:tcPr>
          <w:p w14:paraId="734F1AB6" w14:textId="73D12DB7" w:rsidR="00C121BC" w:rsidRPr="00193E6C" w:rsidRDefault="00C121BC" w:rsidP="00686B44">
            <w:pPr>
              <w:rPr>
                <w:rFonts w:asciiTheme="minorHAnsi" w:hAnsiTheme="minorHAnsi"/>
              </w:rPr>
            </w:pPr>
            <w:r w:rsidRPr="00193E6C">
              <w:rPr>
                <w:rFonts w:asciiTheme="minorHAnsi" w:hAnsiTheme="minorHAnsi"/>
              </w:rPr>
              <w:t>Review Ticket</w:t>
            </w:r>
          </w:p>
        </w:tc>
        <w:tc>
          <w:tcPr>
            <w:tcW w:w="2226" w:type="dxa"/>
          </w:tcPr>
          <w:p w14:paraId="3CC0B147" w14:textId="666E84C9" w:rsidR="00C121BC" w:rsidRPr="00193E6C" w:rsidRDefault="00C121BC" w:rsidP="00686B44">
            <w:pPr>
              <w:rPr>
                <w:rFonts w:asciiTheme="minorHAnsi" w:hAnsiTheme="minorHAnsi"/>
              </w:rPr>
            </w:pPr>
            <w:r w:rsidRPr="00193E6C">
              <w:rPr>
                <w:rFonts w:asciiTheme="minorHAnsi" w:hAnsiTheme="minorHAnsi"/>
              </w:rPr>
              <w:t>Cancelled</w:t>
            </w:r>
          </w:p>
        </w:tc>
        <w:tc>
          <w:tcPr>
            <w:tcW w:w="2539" w:type="dxa"/>
          </w:tcPr>
          <w:p w14:paraId="475DBFB1" w14:textId="2875617D" w:rsidR="00C121BC" w:rsidRPr="00193E6C" w:rsidRDefault="00C121BC" w:rsidP="00686B44">
            <w:pPr>
              <w:rPr>
                <w:rFonts w:asciiTheme="minorHAnsi" w:hAnsiTheme="minorHAnsi"/>
              </w:rPr>
            </w:pPr>
            <w:r w:rsidRPr="00193E6C">
              <w:rPr>
                <w:rFonts w:asciiTheme="minorHAnsi" w:hAnsiTheme="minorHAnsi"/>
              </w:rPr>
              <w:t>Send literature</w:t>
            </w:r>
          </w:p>
        </w:tc>
      </w:tr>
      <w:tr w:rsidR="00C121BC" w:rsidRPr="00193E6C" w14:paraId="08402BB9" w14:textId="77777777" w:rsidTr="00C121BC">
        <w:tc>
          <w:tcPr>
            <w:tcW w:w="2639" w:type="dxa"/>
          </w:tcPr>
          <w:p w14:paraId="11C7DC09" w14:textId="4ED0A02B" w:rsidR="00C121BC" w:rsidRPr="00193E6C" w:rsidRDefault="00C121BC" w:rsidP="00686B44">
            <w:pPr>
              <w:rPr>
                <w:rFonts w:asciiTheme="minorHAnsi" w:hAnsiTheme="minorHAnsi"/>
              </w:rPr>
            </w:pPr>
            <w:r w:rsidRPr="00193E6C">
              <w:rPr>
                <w:rFonts w:asciiTheme="minorHAnsi" w:hAnsiTheme="minorHAnsi"/>
              </w:rPr>
              <w:t>Training</w:t>
            </w:r>
          </w:p>
        </w:tc>
        <w:tc>
          <w:tcPr>
            <w:tcW w:w="3026" w:type="dxa"/>
          </w:tcPr>
          <w:p w14:paraId="3B51033C" w14:textId="3AD3C037" w:rsidR="00C121BC" w:rsidRPr="00193E6C" w:rsidRDefault="00C121BC" w:rsidP="00686B44">
            <w:pPr>
              <w:rPr>
                <w:rFonts w:asciiTheme="minorHAnsi" w:hAnsiTheme="minorHAnsi"/>
              </w:rPr>
            </w:pPr>
            <w:r w:rsidRPr="00193E6C">
              <w:rPr>
                <w:rFonts w:asciiTheme="minorHAnsi" w:hAnsiTheme="minorHAnsi"/>
              </w:rPr>
              <w:t>Dinner meeting</w:t>
            </w:r>
          </w:p>
        </w:tc>
        <w:tc>
          <w:tcPr>
            <w:tcW w:w="2226" w:type="dxa"/>
          </w:tcPr>
          <w:p w14:paraId="2DF5F6F4" w14:textId="5D714776" w:rsidR="00C121BC" w:rsidRPr="00193E6C" w:rsidRDefault="00C121BC" w:rsidP="00686B44">
            <w:pPr>
              <w:rPr>
                <w:rFonts w:asciiTheme="minorHAnsi" w:hAnsiTheme="minorHAnsi"/>
              </w:rPr>
            </w:pPr>
            <w:r w:rsidRPr="00193E6C">
              <w:rPr>
                <w:rFonts w:asciiTheme="minorHAnsi" w:hAnsiTheme="minorHAnsi"/>
              </w:rPr>
              <w:t>Completed</w:t>
            </w:r>
          </w:p>
        </w:tc>
        <w:tc>
          <w:tcPr>
            <w:tcW w:w="2539" w:type="dxa"/>
          </w:tcPr>
          <w:p w14:paraId="500FC688" w14:textId="6E9C73A4" w:rsidR="00C121BC" w:rsidRPr="00193E6C" w:rsidRDefault="00C121BC" w:rsidP="00686B44">
            <w:pPr>
              <w:rPr>
                <w:rFonts w:asciiTheme="minorHAnsi" w:hAnsiTheme="minorHAnsi"/>
              </w:rPr>
            </w:pPr>
            <w:r w:rsidRPr="00193E6C">
              <w:rPr>
                <w:rFonts w:asciiTheme="minorHAnsi" w:hAnsiTheme="minorHAnsi"/>
              </w:rPr>
              <w:t>Send proposal</w:t>
            </w:r>
          </w:p>
        </w:tc>
      </w:tr>
      <w:tr w:rsidR="00C121BC" w:rsidRPr="00193E6C" w14:paraId="7C0D083D" w14:textId="77777777" w:rsidTr="00C121BC">
        <w:tc>
          <w:tcPr>
            <w:tcW w:w="2639" w:type="dxa"/>
          </w:tcPr>
          <w:p w14:paraId="20DA034B" w14:textId="480A50F5" w:rsidR="00C121BC" w:rsidRPr="00193E6C" w:rsidRDefault="00C121BC" w:rsidP="00686B44">
            <w:pPr>
              <w:rPr>
                <w:rFonts w:asciiTheme="minorHAnsi" w:hAnsiTheme="minorHAnsi"/>
              </w:rPr>
            </w:pPr>
            <w:r w:rsidRPr="00193E6C">
              <w:rPr>
                <w:rFonts w:asciiTheme="minorHAnsi" w:hAnsiTheme="minorHAnsi"/>
              </w:rPr>
              <w:t>Onsite Service</w:t>
            </w:r>
          </w:p>
        </w:tc>
        <w:tc>
          <w:tcPr>
            <w:tcW w:w="3026" w:type="dxa"/>
          </w:tcPr>
          <w:p w14:paraId="66BD18BB" w14:textId="558F8400" w:rsidR="00C121BC" w:rsidRPr="00193E6C" w:rsidRDefault="00C121BC" w:rsidP="00686B44">
            <w:pPr>
              <w:rPr>
                <w:rFonts w:asciiTheme="minorHAnsi" w:hAnsiTheme="minorHAnsi"/>
                <w:b/>
              </w:rPr>
            </w:pPr>
            <w:r w:rsidRPr="00193E6C">
              <w:rPr>
                <w:rFonts w:asciiTheme="minorHAnsi" w:hAnsiTheme="minorHAnsi"/>
              </w:rPr>
              <w:t>Breakfast meeting</w:t>
            </w:r>
          </w:p>
        </w:tc>
        <w:tc>
          <w:tcPr>
            <w:tcW w:w="2226" w:type="dxa"/>
          </w:tcPr>
          <w:p w14:paraId="7F6A9885" w14:textId="5DCF5222" w:rsidR="00C121BC" w:rsidRPr="00193E6C" w:rsidRDefault="00C121BC" w:rsidP="00686B44">
            <w:pPr>
              <w:rPr>
                <w:rFonts w:asciiTheme="minorHAnsi" w:hAnsiTheme="minorHAnsi"/>
              </w:rPr>
            </w:pPr>
          </w:p>
        </w:tc>
        <w:tc>
          <w:tcPr>
            <w:tcW w:w="2539" w:type="dxa"/>
          </w:tcPr>
          <w:p w14:paraId="376A174F" w14:textId="2D95138D" w:rsidR="00C121BC" w:rsidRPr="00193E6C" w:rsidRDefault="00C121BC" w:rsidP="00686B44">
            <w:pPr>
              <w:rPr>
                <w:rFonts w:asciiTheme="minorHAnsi" w:hAnsiTheme="minorHAnsi"/>
              </w:rPr>
            </w:pPr>
            <w:r w:rsidRPr="00193E6C">
              <w:rPr>
                <w:rFonts w:asciiTheme="minorHAnsi" w:hAnsiTheme="minorHAnsi"/>
              </w:rPr>
              <w:t>Send letter</w:t>
            </w:r>
          </w:p>
        </w:tc>
      </w:tr>
      <w:tr w:rsidR="00C121BC" w:rsidRPr="00193E6C" w14:paraId="40BA1C49" w14:textId="77777777" w:rsidTr="00C121BC">
        <w:tc>
          <w:tcPr>
            <w:tcW w:w="2639" w:type="dxa"/>
          </w:tcPr>
          <w:p w14:paraId="1B02047F" w14:textId="16C8BF44" w:rsidR="00C121BC" w:rsidRPr="00193E6C" w:rsidRDefault="00C121BC" w:rsidP="00686B44">
            <w:pPr>
              <w:rPr>
                <w:rFonts w:asciiTheme="minorHAnsi" w:hAnsiTheme="minorHAnsi"/>
              </w:rPr>
            </w:pPr>
            <w:r w:rsidRPr="00193E6C">
              <w:rPr>
                <w:rFonts w:asciiTheme="minorHAnsi" w:hAnsiTheme="minorHAnsi"/>
              </w:rPr>
              <w:t>Other Visit</w:t>
            </w:r>
          </w:p>
        </w:tc>
        <w:tc>
          <w:tcPr>
            <w:tcW w:w="3026" w:type="dxa"/>
          </w:tcPr>
          <w:p w14:paraId="37734B30" w14:textId="73DD5209" w:rsidR="00C121BC" w:rsidRPr="00193E6C" w:rsidRDefault="00C121BC" w:rsidP="00686B44">
            <w:pPr>
              <w:rPr>
                <w:rFonts w:asciiTheme="minorHAnsi" w:hAnsiTheme="minorHAnsi"/>
              </w:rPr>
            </w:pPr>
            <w:r w:rsidRPr="00193E6C">
              <w:rPr>
                <w:rFonts w:asciiTheme="minorHAnsi" w:hAnsiTheme="minorHAnsi"/>
              </w:rPr>
              <w:t>Lunch meeting</w:t>
            </w:r>
          </w:p>
        </w:tc>
        <w:tc>
          <w:tcPr>
            <w:tcW w:w="2226" w:type="dxa"/>
          </w:tcPr>
          <w:p w14:paraId="5D183C1D" w14:textId="758EBB23" w:rsidR="00C121BC" w:rsidRPr="00193E6C" w:rsidRDefault="00C121BC" w:rsidP="00686B44">
            <w:pPr>
              <w:rPr>
                <w:rFonts w:asciiTheme="minorHAnsi" w:hAnsiTheme="minorHAnsi"/>
              </w:rPr>
            </w:pPr>
            <w:r w:rsidRPr="00193E6C">
              <w:rPr>
                <w:rFonts w:asciiTheme="minorHAnsi" w:hAnsiTheme="minorHAnsi"/>
                <w:b/>
              </w:rPr>
              <w:t>To Do Result</w:t>
            </w:r>
          </w:p>
        </w:tc>
        <w:tc>
          <w:tcPr>
            <w:tcW w:w="2539" w:type="dxa"/>
          </w:tcPr>
          <w:p w14:paraId="05C70FE9" w14:textId="06EA91EF" w:rsidR="00C121BC" w:rsidRPr="00193E6C" w:rsidRDefault="00C121BC" w:rsidP="00686B44">
            <w:pPr>
              <w:rPr>
                <w:rFonts w:asciiTheme="minorHAnsi" w:hAnsiTheme="minorHAnsi"/>
              </w:rPr>
            </w:pPr>
            <w:r w:rsidRPr="00193E6C">
              <w:rPr>
                <w:rFonts w:asciiTheme="minorHAnsi" w:hAnsiTheme="minorHAnsi"/>
              </w:rPr>
              <w:t>Send fax</w:t>
            </w:r>
          </w:p>
        </w:tc>
      </w:tr>
      <w:tr w:rsidR="00C121BC" w:rsidRPr="00193E6C" w14:paraId="13C783C4" w14:textId="77777777" w:rsidTr="00C121BC">
        <w:tc>
          <w:tcPr>
            <w:tcW w:w="2639" w:type="dxa"/>
          </w:tcPr>
          <w:p w14:paraId="3EDBF0AA" w14:textId="53A1C725" w:rsidR="00C121BC" w:rsidRPr="00193E6C" w:rsidRDefault="00C121BC" w:rsidP="00686B44">
            <w:pPr>
              <w:rPr>
                <w:rFonts w:asciiTheme="minorHAnsi" w:hAnsiTheme="minorHAnsi"/>
              </w:rPr>
            </w:pPr>
          </w:p>
        </w:tc>
        <w:tc>
          <w:tcPr>
            <w:tcW w:w="3026" w:type="dxa"/>
          </w:tcPr>
          <w:p w14:paraId="16AC82ED" w14:textId="1AEC40F3" w:rsidR="00C121BC" w:rsidRPr="00193E6C" w:rsidRDefault="00C121BC" w:rsidP="00686B44">
            <w:pPr>
              <w:rPr>
                <w:rFonts w:asciiTheme="minorHAnsi" w:hAnsiTheme="minorHAnsi"/>
              </w:rPr>
            </w:pPr>
            <w:r w:rsidRPr="00193E6C">
              <w:rPr>
                <w:rFonts w:asciiTheme="minorHAnsi" w:hAnsiTheme="minorHAnsi"/>
              </w:rPr>
              <w:t>Training</w:t>
            </w:r>
          </w:p>
        </w:tc>
        <w:tc>
          <w:tcPr>
            <w:tcW w:w="2226" w:type="dxa"/>
          </w:tcPr>
          <w:p w14:paraId="7327776A" w14:textId="7DE7E5EF" w:rsidR="00C121BC" w:rsidRPr="00193E6C" w:rsidRDefault="00C121BC" w:rsidP="00686B44">
            <w:pPr>
              <w:rPr>
                <w:rFonts w:asciiTheme="minorHAnsi" w:hAnsiTheme="minorHAnsi"/>
                <w:b/>
              </w:rPr>
            </w:pPr>
            <w:r w:rsidRPr="00193E6C">
              <w:rPr>
                <w:rFonts w:asciiTheme="minorHAnsi" w:hAnsiTheme="minorHAnsi"/>
              </w:rPr>
              <w:t>Referred Me</w:t>
            </w:r>
          </w:p>
        </w:tc>
        <w:tc>
          <w:tcPr>
            <w:tcW w:w="2539" w:type="dxa"/>
          </w:tcPr>
          <w:p w14:paraId="4C1D1BFD" w14:textId="7733438B" w:rsidR="00C121BC" w:rsidRPr="00193E6C" w:rsidRDefault="00C121BC" w:rsidP="00686B44">
            <w:pPr>
              <w:rPr>
                <w:rFonts w:asciiTheme="minorHAnsi" w:hAnsiTheme="minorHAnsi"/>
              </w:rPr>
            </w:pPr>
          </w:p>
        </w:tc>
      </w:tr>
      <w:tr w:rsidR="00C121BC" w:rsidRPr="00193E6C" w14:paraId="2B7F8B78" w14:textId="77777777" w:rsidTr="00C121BC">
        <w:tc>
          <w:tcPr>
            <w:tcW w:w="2639" w:type="dxa"/>
          </w:tcPr>
          <w:p w14:paraId="6816BB49" w14:textId="7AE58EBC" w:rsidR="00C121BC" w:rsidRPr="00193E6C" w:rsidRDefault="00C121BC" w:rsidP="00686B44">
            <w:pPr>
              <w:rPr>
                <w:rFonts w:asciiTheme="minorHAnsi" w:hAnsiTheme="minorHAnsi"/>
              </w:rPr>
            </w:pPr>
          </w:p>
        </w:tc>
        <w:tc>
          <w:tcPr>
            <w:tcW w:w="3026" w:type="dxa"/>
          </w:tcPr>
          <w:p w14:paraId="4B1BCB7E" w14:textId="18C4FBFB" w:rsidR="00C121BC" w:rsidRPr="00193E6C" w:rsidRDefault="00C121BC" w:rsidP="00686B44">
            <w:pPr>
              <w:rPr>
                <w:rFonts w:asciiTheme="minorHAnsi" w:hAnsiTheme="minorHAnsi"/>
              </w:rPr>
            </w:pPr>
            <w:r w:rsidRPr="00193E6C">
              <w:rPr>
                <w:rFonts w:asciiTheme="minorHAnsi" w:hAnsiTheme="minorHAnsi"/>
              </w:rPr>
              <w:t>Demonstration</w:t>
            </w:r>
          </w:p>
        </w:tc>
        <w:tc>
          <w:tcPr>
            <w:tcW w:w="2226" w:type="dxa"/>
          </w:tcPr>
          <w:p w14:paraId="045A70CD" w14:textId="225B9617" w:rsidR="00C121BC" w:rsidRPr="00193E6C" w:rsidRDefault="00C121BC" w:rsidP="00686B44">
            <w:pPr>
              <w:rPr>
                <w:rFonts w:asciiTheme="minorHAnsi" w:hAnsiTheme="minorHAnsi"/>
              </w:rPr>
            </w:pPr>
            <w:r w:rsidRPr="00193E6C">
              <w:rPr>
                <w:rFonts w:asciiTheme="minorHAnsi" w:hAnsiTheme="minorHAnsi"/>
              </w:rPr>
              <w:t>Delayed</w:t>
            </w:r>
          </w:p>
        </w:tc>
        <w:tc>
          <w:tcPr>
            <w:tcW w:w="2539" w:type="dxa"/>
          </w:tcPr>
          <w:p w14:paraId="1CA61BA7" w14:textId="64CEEFBE" w:rsidR="00C121BC" w:rsidRPr="00193E6C" w:rsidRDefault="00C121BC" w:rsidP="00686B44">
            <w:pPr>
              <w:rPr>
                <w:rFonts w:asciiTheme="minorHAnsi" w:hAnsiTheme="minorHAnsi"/>
              </w:rPr>
            </w:pPr>
          </w:p>
        </w:tc>
      </w:tr>
      <w:tr w:rsidR="00C121BC" w:rsidRPr="00193E6C" w14:paraId="2BAD3282" w14:textId="77777777" w:rsidTr="00C121BC">
        <w:tc>
          <w:tcPr>
            <w:tcW w:w="2639" w:type="dxa"/>
          </w:tcPr>
          <w:p w14:paraId="57163E1A" w14:textId="5BB99DBF" w:rsidR="00C121BC" w:rsidRPr="00193E6C" w:rsidRDefault="00C121BC" w:rsidP="00686B44">
            <w:pPr>
              <w:rPr>
                <w:rFonts w:asciiTheme="minorHAnsi" w:hAnsiTheme="minorHAnsi"/>
              </w:rPr>
            </w:pPr>
          </w:p>
        </w:tc>
        <w:tc>
          <w:tcPr>
            <w:tcW w:w="3026" w:type="dxa"/>
          </w:tcPr>
          <w:p w14:paraId="0B595E8A" w14:textId="1BC36B5C" w:rsidR="00C121BC" w:rsidRPr="00193E6C" w:rsidRDefault="00C121BC" w:rsidP="00686B44">
            <w:pPr>
              <w:rPr>
                <w:rFonts w:asciiTheme="minorHAnsi" w:hAnsiTheme="minorHAnsi"/>
              </w:rPr>
            </w:pPr>
            <w:r w:rsidRPr="00193E6C">
              <w:rPr>
                <w:rFonts w:asciiTheme="minorHAnsi" w:hAnsiTheme="minorHAnsi"/>
              </w:rPr>
              <w:t>Presentation</w:t>
            </w:r>
          </w:p>
        </w:tc>
        <w:tc>
          <w:tcPr>
            <w:tcW w:w="2226" w:type="dxa"/>
          </w:tcPr>
          <w:p w14:paraId="7E8C879B" w14:textId="5BCC5EE5" w:rsidR="00C121BC" w:rsidRPr="00193E6C" w:rsidRDefault="00C121BC" w:rsidP="00686B44">
            <w:pPr>
              <w:rPr>
                <w:rFonts w:asciiTheme="minorHAnsi" w:hAnsiTheme="minorHAnsi"/>
              </w:rPr>
            </w:pPr>
            <w:r w:rsidRPr="00193E6C">
              <w:rPr>
                <w:rFonts w:asciiTheme="minorHAnsi" w:hAnsiTheme="minorHAnsi"/>
              </w:rPr>
              <w:t>Call Back</w:t>
            </w:r>
          </w:p>
        </w:tc>
        <w:tc>
          <w:tcPr>
            <w:tcW w:w="2539" w:type="dxa"/>
          </w:tcPr>
          <w:p w14:paraId="703B3D57" w14:textId="5D45D30B" w:rsidR="00C121BC" w:rsidRPr="00193E6C" w:rsidRDefault="00C121BC" w:rsidP="00686B44">
            <w:pPr>
              <w:rPr>
                <w:rFonts w:asciiTheme="minorHAnsi" w:hAnsiTheme="minorHAnsi"/>
              </w:rPr>
            </w:pPr>
          </w:p>
        </w:tc>
      </w:tr>
      <w:tr w:rsidR="00C121BC" w:rsidRPr="00193E6C" w14:paraId="7ABDCE62" w14:textId="77777777" w:rsidTr="00C121BC">
        <w:tc>
          <w:tcPr>
            <w:tcW w:w="2639" w:type="dxa"/>
          </w:tcPr>
          <w:p w14:paraId="2E778177" w14:textId="5A9686AE" w:rsidR="00C121BC" w:rsidRPr="00193E6C" w:rsidRDefault="00C121BC" w:rsidP="00093326">
            <w:pPr>
              <w:rPr>
                <w:rFonts w:asciiTheme="minorHAnsi" w:hAnsiTheme="minorHAnsi"/>
              </w:rPr>
            </w:pPr>
          </w:p>
        </w:tc>
        <w:tc>
          <w:tcPr>
            <w:tcW w:w="3026" w:type="dxa"/>
          </w:tcPr>
          <w:p w14:paraId="39AE7CB6" w14:textId="4A734EEA" w:rsidR="00C121BC" w:rsidRPr="00193E6C" w:rsidRDefault="00C121BC" w:rsidP="00093326">
            <w:pPr>
              <w:rPr>
                <w:rFonts w:asciiTheme="minorHAnsi" w:hAnsiTheme="minorHAnsi"/>
              </w:rPr>
            </w:pPr>
            <w:r w:rsidRPr="00193E6C">
              <w:rPr>
                <w:rFonts w:asciiTheme="minorHAnsi" w:hAnsiTheme="minorHAnsi"/>
              </w:rPr>
              <w:t xml:space="preserve">Review </w:t>
            </w:r>
            <w:proofErr w:type="spellStart"/>
            <w:r w:rsidRPr="00193E6C">
              <w:rPr>
                <w:rFonts w:asciiTheme="minorHAnsi" w:hAnsiTheme="minorHAnsi"/>
              </w:rPr>
              <w:t>requirments</w:t>
            </w:r>
            <w:proofErr w:type="spellEnd"/>
          </w:p>
        </w:tc>
        <w:tc>
          <w:tcPr>
            <w:tcW w:w="2226" w:type="dxa"/>
          </w:tcPr>
          <w:p w14:paraId="75F31AB8" w14:textId="173F9A1A" w:rsidR="00C121BC" w:rsidRPr="00193E6C" w:rsidRDefault="00C121BC" w:rsidP="00093326">
            <w:pPr>
              <w:rPr>
                <w:rFonts w:asciiTheme="minorHAnsi" w:hAnsiTheme="minorHAnsi"/>
              </w:rPr>
            </w:pPr>
            <w:r w:rsidRPr="00193E6C">
              <w:rPr>
                <w:rFonts w:asciiTheme="minorHAnsi" w:hAnsiTheme="minorHAnsi"/>
              </w:rPr>
              <w:t>Complete</w:t>
            </w:r>
          </w:p>
        </w:tc>
        <w:tc>
          <w:tcPr>
            <w:tcW w:w="2539" w:type="dxa"/>
          </w:tcPr>
          <w:p w14:paraId="0A55056D" w14:textId="50CFB8C5" w:rsidR="00C121BC" w:rsidRPr="00193E6C" w:rsidRDefault="00C121BC" w:rsidP="00093326">
            <w:pPr>
              <w:rPr>
                <w:rFonts w:asciiTheme="minorHAnsi" w:hAnsiTheme="minorHAnsi"/>
              </w:rPr>
            </w:pPr>
          </w:p>
        </w:tc>
      </w:tr>
      <w:tr w:rsidR="00C121BC" w:rsidRPr="00193E6C" w14:paraId="5F76A798" w14:textId="77777777" w:rsidTr="00C121BC">
        <w:tc>
          <w:tcPr>
            <w:tcW w:w="2639" w:type="dxa"/>
          </w:tcPr>
          <w:p w14:paraId="5EA370BF" w14:textId="31B07C1F" w:rsidR="00C121BC" w:rsidRPr="00193E6C" w:rsidRDefault="00C121BC" w:rsidP="00093326">
            <w:pPr>
              <w:rPr>
                <w:rFonts w:asciiTheme="minorHAnsi" w:hAnsiTheme="minorHAnsi"/>
              </w:rPr>
            </w:pPr>
          </w:p>
        </w:tc>
        <w:tc>
          <w:tcPr>
            <w:tcW w:w="3026" w:type="dxa"/>
          </w:tcPr>
          <w:p w14:paraId="3F294600" w14:textId="60E545B1" w:rsidR="00C121BC" w:rsidRPr="00193E6C" w:rsidRDefault="00C121BC" w:rsidP="00093326">
            <w:pPr>
              <w:rPr>
                <w:rFonts w:asciiTheme="minorHAnsi" w:hAnsiTheme="minorHAnsi"/>
              </w:rPr>
            </w:pPr>
            <w:r w:rsidRPr="00193E6C">
              <w:rPr>
                <w:rFonts w:asciiTheme="minorHAnsi" w:hAnsiTheme="minorHAnsi"/>
              </w:rPr>
              <w:t>Review proposal</w:t>
            </w:r>
          </w:p>
        </w:tc>
        <w:tc>
          <w:tcPr>
            <w:tcW w:w="2226" w:type="dxa"/>
          </w:tcPr>
          <w:p w14:paraId="2D6F3615" w14:textId="7E07873F" w:rsidR="00C121BC" w:rsidRPr="00193E6C" w:rsidRDefault="00C121BC" w:rsidP="00093326">
            <w:pPr>
              <w:rPr>
                <w:rFonts w:asciiTheme="minorHAnsi" w:hAnsiTheme="minorHAnsi"/>
              </w:rPr>
            </w:pPr>
          </w:p>
        </w:tc>
        <w:tc>
          <w:tcPr>
            <w:tcW w:w="2539" w:type="dxa"/>
          </w:tcPr>
          <w:p w14:paraId="1E7A936E" w14:textId="592E6697" w:rsidR="00C121BC" w:rsidRPr="00193E6C" w:rsidRDefault="00C121BC" w:rsidP="00093326">
            <w:pPr>
              <w:rPr>
                <w:rFonts w:asciiTheme="minorHAnsi" w:hAnsiTheme="minorHAnsi"/>
              </w:rPr>
            </w:pPr>
          </w:p>
        </w:tc>
      </w:tr>
      <w:tr w:rsidR="00C121BC" w:rsidRPr="001A0E31" w14:paraId="48395444" w14:textId="77777777" w:rsidTr="00C121BC">
        <w:tc>
          <w:tcPr>
            <w:tcW w:w="2639" w:type="dxa"/>
          </w:tcPr>
          <w:p w14:paraId="66085ABE" w14:textId="452B8595" w:rsidR="00C121BC" w:rsidRPr="00193E6C" w:rsidRDefault="00C121BC" w:rsidP="00093326">
            <w:pPr>
              <w:rPr>
                <w:rFonts w:asciiTheme="minorHAnsi" w:hAnsiTheme="minorHAnsi"/>
              </w:rPr>
            </w:pPr>
          </w:p>
        </w:tc>
        <w:tc>
          <w:tcPr>
            <w:tcW w:w="3026" w:type="dxa"/>
          </w:tcPr>
          <w:p w14:paraId="698E13C5" w14:textId="23B6C233" w:rsidR="00C121BC" w:rsidRDefault="00C121BC" w:rsidP="00093326">
            <w:pPr>
              <w:rPr>
                <w:rFonts w:asciiTheme="minorHAnsi" w:hAnsiTheme="minorHAnsi"/>
              </w:rPr>
            </w:pPr>
            <w:r w:rsidRPr="00193E6C">
              <w:rPr>
                <w:rFonts w:asciiTheme="minorHAnsi" w:hAnsiTheme="minorHAnsi"/>
              </w:rPr>
              <w:t>Discuss Opportunities</w:t>
            </w:r>
          </w:p>
        </w:tc>
        <w:tc>
          <w:tcPr>
            <w:tcW w:w="2226" w:type="dxa"/>
          </w:tcPr>
          <w:p w14:paraId="0A996A3A" w14:textId="0DA18CCB" w:rsidR="00C121BC" w:rsidRPr="00686B44" w:rsidRDefault="00C121BC" w:rsidP="00093326">
            <w:pPr>
              <w:rPr>
                <w:rFonts w:asciiTheme="minorHAnsi" w:hAnsiTheme="minorHAnsi"/>
                <w:b/>
              </w:rPr>
            </w:pPr>
          </w:p>
        </w:tc>
        <w:tc>
          <w:tcPr>
            <w:tcW w:w="2539" w:type="dxa"/>
          </w:tcPr>
          <w:p w14:paraId="3A8CD7A3" w14:textId="1E558A25" w:rsidR="00C121BC" w:rsidRPr="001A0E31" w:rsidRDefault="00C121BC" w:rsidP="00093326">
            <w:pPr>
              <w:rPr>
                <w:rFonts w:asciiTheme="minorHAnsi" w:hAnsiTheme="minorHAnsi"/>
              </w:rPr>
            </w:pPr>
          </w:p>
        </w:tc>
      </w:tr>
      <w:tr w:rsidR="00C121BC" w:rsidRPr="001A0E31" w14:paraId="0881ED2F" w14:textId="77777777" w:rsidTr="00C121BC">
        <w:tc>
          <w:tcPr>
            <w:tcW w:w="2639" w:type="dxa"/>
          </w:tcPr>
          <w:p w14:paraId="5A629C8D" w14:textId="7313442E" w:rsidR="00C121BC" w:rsidRPr="00B3264C" w:rsidRDefault="00C121BC" w:rsidP="00093326">
            <w:pPr>
              <w:rPr>
                <w:rFonts w:asciiTheme="minorHAnsi" w:hAnsiTheme="minorHAnsi"/>
                <w:b/>
              </w:rPr>
            </w:pPr>
          </w:p>
        </w:tc>
        <w:tc>
          <w:tcPr>
            <w:tcW w:w="3026" w:type="dxa"/>
          </w:tcPr>
          <w:p w14:paraId="141CC3FD" w14:textId="3544ECD4" w:rsidR="00C121BC" w:rsidRDefault="00C121BC" w:rsidP="00093326">
            <w:pPr>
              <w:rPr>
                <w:rFonts w:asciiTheme="minorHAnsi" w:hAnsiTheme="minorHAnsi"/>
              </w:rPr>
            </w:pPr>
          </w:p>
        </w:tc>
        <w:tc>
          <w:tcPr>
            <w:tcW w:w="2226" w:type="dxa"/>
          </w:tcPr>
          <w:p w14:paraId="2E977091" w14:textId="0FD78DDC" w:rsidR="00C121BC" w:rsidRDefault="00C121BC" w:rsidP="00093326">
            <w:pPr>
              <w:rPr>
                <w:rFonts w:asciiTheme="minorHAnsi" w:hAnsiTheme="minorHAnsi"/>
              </w:rPr>
            </w:pPr>
          </w:p>
        </w:tc>
        <w:tc>
          <w:tcPr>
            <w:tcW w:w="2539" w:type="dxa"/>
          </w:tcPr>
          <w:p w14:paraId="02C6323D" w14:textId="17574348" w:rsidR="00C121BC" w:rsidRPr="001A0E31" w:rsidRDefault="00C121BC" w:rsidP="00093326">
            <w:pPr>
              <w:rPr>
                <w:rFonts w:asciiTheme="minorHAnsi" w:hAnsiTheme="minorHAnsi"/>
              </w:rPr>
            </w:pPr>
          </w:p>
        </w:tc>
      </w:tr>
      <w:tr w:rsidR="00C121BC" w:rsidRPr="001A0E31" w14:paraId="5D01870C" w14:textId="77777777" w:rsidTr="00C121BC">
        <w:tc>
          <w:tcPr>
            <w:tcW w:w="2639" w:type="dxa"/>
          </w:tcPr>
          <w:p w14:paraId="38B03F9F" w14:textId="51795D93" w:rsidR="00C121BC" w:rsidRDefault="00C121BC" w:rsidP="00093326">
            <w:pPr>
              <w:rPr>
                <w:rFonts w:asciiTheme="minorHAnsi" w:hAnsiTheme="minorHAnsi"/>
              </w:rPr>
            </w:pPr>
          </w:p>
        </w:tc>
        <w:tc>
          <w:tcPr>
            <w:tcW w:w="3026" w:type="dxa"/>
          </w:tcPr>
          <w:p w14:paraId="5C857C12" w14:textId="77777777" w:rsidR="00C121BC" w:rsidRPr="00686B44" w:rsidRDefault="00C121BC" w:rsidP="00093326">
            <w:pPr>
              <w:rPr>
                <w:rFonts w:asciiTheme="minorHAnsi" w:hAnsiTheme="minorHAnsi"/>
                <w:b/>
              </w:rPr>
            </w:pPr>
          </w:p>
        </w:tc>
        <w:tc>
          <w:tcPr>
            <w:tcW w:w="2226" w:type="dxa"/>
          </w:tcPr>
          <w:p w14:paraId="07F5990E" w14:textId="77777777" w:rsidR="00C121BC" w:rsidRDefault="00C121BC" w:rsidP="00093326">
            <w:pPr>
              <w:rPr>
                <w:rFonts w:asciiTheme="minorHAnsi" w:hAnsiTheme="minorHAnsi"/>
              </w:rPr>
            </w:pPr>
          </w:p>
        </w:tc>
        <w:tc>
          <w:tcPr>
            <w:tcW w:w="2539" w:type="dxa"/>
          </w:tcPr>
          <w:p w14:paraId="73FD71BE" w14:textId="77777777" w:rsidR="00C121BC" w:rsidRPr="001A0E31" w:rsidRDefault="00C121BC" w:rsidP="00093326">
            <w:pPr>
              <w:rPr>
                <w:rFonts w:asciiTheme="minorHAnsi" w:hAnsiTheme="minorHAnsi"/>
              </w:rPr>
            </w:pPr>
          </w:p>
        </w:tc>
      </w:tr>
    </w:tbl>
    <w:p w14:paraId="1EA6CF79" w14:textId="77777777" w:rsidR="001A0E31" w:rsidRPr="001A0E31" w:rsidRDefault="001A0E31" w:rsidP="001A0E31">
      <w:pPr>
        <w:ind w:left="360"/>
        <w:rPr>
          <w:rFonts w:asciiTheme="minorHAnsi" w:hAnsiTheme="minorHAnsi"/>
        </w:rPr>
      </w:pPr>
    </w:p>
    <w:p w14:paraId="288551C9" w14:textId="754005F0" w:rsidR="0004785B" w:rsidRPr="009B751F" w:rsidRDefault="00686B44" w:rsidP="009B751F">
      <w:pPr>
        <w:pStyle w:val="Heading2"/>
      </w:pPr>
      <w:r>
        <w:br w:type="page"/>
      </w:r>
      <w:bookmarkStart w:id="272" w:name="_Toc505347457"/>
      <w:r w:rsidR="0004785B" w:rsidRPr="009B751F">
        <w:lastRenderedPageBreak/>
        <w:t>Tickets</w:t>
      </w:r>
      <w:bookmarkEnd w:id="272"/>
    </w:p>
    <w:p w14:paraId="1D9F6796" w14:textId="1959AC1B" w:rsidR="0004785B" w:rsidRDefault="0004785B" w:rsidP="0004785B">
      <w:pPr>
        <w:rPr>
          <w:rFonts w:asciiTheme="minorHAnsi" w:hAnsiTheme="minorHAnsi" w:cs="Tahoma"/>
        </w:rPr>
      </w:pPr>
      <w:r>
        <w:rPr>
          <w:rFonts w:asciiTheme="minorHAnsi" w:hAnsiTheme="minorHAnsi" w:cs="Tahoma"/>
        </w:rPr>
        <w:t>Tickets</w:t>
      </w:r>
      <w:r w:rsidRPr="00976EA0">
        <w:rPr>
          <w:rFonts w:asciiTheme="minorHAnsi" w:hAnsiTheme="minorHAnsi" w:cs="Tahoma"/>
        </w:rPr>
        <w:t xml:space="preserve"> refer to </w:t>
      </w:r>
      <w:r>
        <w:rPr>
          <w:rFonts w:asciiTheme="minorHAnsi" w:hAnsiTheme="minorHAnsi" w:cs="Tahoma"/>
        </w:rPr>
        <w:t>issues that need to be captured and managed in CRM. Tickets have associations to Accounts, Contacts, and Activities as well as Standard Problems and Standard Resolutions</w:t>
      </w:r>
      <w:r w:rsidRPr="00976EA0">
        <w:rPr>
          <w:rFonts w:asciiTheme="minorHAnsi" w:hAnsiTheme="minorHAnsi" w:cs="Tahoma"/>
        </w:rPr>
        <w:t xml:space="preserve">  </w:t>
      </w:r>
      <w:r>
        <w:rPr>
          <w:rFonts w:asciiTheme="minorHAnsi" w:hAnsiTheme="minorHAnsi" w:cs="Tahoma"/>
        </w:rPr>
        <w:t xml:space="preserve"> </w:t>
      </w:r>
    </w:p>
    <w:p w14:paraId="0755979F" w14:textId="77777777" w:rsidR="0004785B" w:rsidRPr="00976EA0" w:rsidRDefault="0004785B" w:rsidP="0004785B">
      <w:pPr>
        <w:spacing w:after="200" w:line="276" w:lineRule="auto"/>
        <w:rPr>
          <w:rFonts w:asciiTheme="minorHAnsi" w:hAnsiTheme="minorHAnsi" w:cs="Tahoma"/>
        </w:rPr>
      </w:pPr>
    </w:p>
    <w:p w14:paraId="79A67617" w14:textId="4EE0A0FB" w:rsidR="0004785B" w:rsidRPr="009B751F" w:rsidRDefault="0004785B" w:rsidP="009B751F">
      <w:pPr>
        <w:pStyle w:val="Heading3"/>
      </w:pPr>
      <w:bookmarkStart w:id="273" w:name="_Toc505347458"/>
      <w:r w:rsidRPr="009B751F">
        <w:t>Out of the box Ticket configurations</w:t>
      </w:r>
      <w:bookmarkEnd w:id="273"/>
    </w:p>
    <w:p w14:paraId="020D4D91" w14:textId="34685E22" w:rsidR="0004785B" w:rsidRPr="00976EA0" w:rsidRDefault="0004785B" w:rsidP="0004785B">
      <w:pPr>
        <w:ind w:left="360"/>
        <w:rPr>
          <w:rFonts w:asciiTheme="minorHAnsi" w:hAnsiTheme="minorHAnsi" w:cs="Tahoma"/>
        </w:rPr>
      </w:pPr>
      <w:r w:rsidRPr="00976EA0">
        <w:rPr>
          <w:rFonts w:asciiTheme="minorHAnsi" w:hAnsiTheme="minorHAnsi" w:cs="Tahoma"/>
        </w:rPr>
        <w:t xml:space="preserve">The </w:t>
      </w:r>
      <w:r>
        <w:rPr>
          <w:rFonts w:asciiTheme="minorHAnsi" w:hAnsiTheme="minorHAnsi" w:cs="Tahoma"/>
        </w:rPr>
        <w:t>Ticket</w:t>
      </w:r>
      <w:r w:rsidRPr="00976EA0">
        <w:rPr>
          <w:rFonts w:asciiTheme="minorHAnsi" w:hAnsiTheme="minorHAnsi" w:cs="Tahoma"/>
        </w:rPr>
        <w:t xml:space="preserve"> </w:t>
      </w:r>
      <w:r>
        <w:rPr>
          <w:rFonts w:asciiTheme="minorHAnsi" w:hAnsiTheme="minorHAnsi" w:cs="Tahoma"/>
        </w:rPr>
        <w:t>form</w:t>
      </w:r>
      <w:r w:rsidRPr="00976EA0">
        <w:rPr>
          <w:rFonts w:asciiTheme="minorHAnsi" w:hAnsiTheme="minorHAnsi" w:cs="Tahoma"/>
        </w:rPr>
        <w:t xml:space="preserve"> is where </w:t>
      </w:r>
      <w:r>
        <w:rPr>
          <w:rFonts w:asciiTheme="minorHAnsi" w:hAnsiTheme="minorHAnsi" w:cs="Tahoma"/>
        </w:rPr>
        <w:t>Ticket</w:t>
      </w:r>
      <w:r w:rsidRPr="00976EA0">
        <w:rPr>
          <w:rFonts w:asciiTheme="minorHAnsi" w:hAnsiTheme="minorHAnsi" w:cs="Tahoma"/>
        </w:rPr>
        <w:t xml:space="preserve"> records are profiled and where high-level information about the </w:t>
      </w:r>
      <w:r>
        <w:rPr>
          <w:rFonts w:asciiTheme="minorHAnsi" w:hAnsiTheme="minorHAnsi" w:cs="Tahoma"/>
        </w:rPr>
        <w:t>Ticket</w:t>
      </w:r>
      <w:r w:rsidRPr="00976EA0">
        <w:rPr>
          <w:rFonts w:asciiTheme="minorHAnsi" w:hAnsiTheme="minorHAnsi" w:cs="Tahoma"/>
        </w:rPr>
        <w:t xml:space="preserve"> is available at a glance. This is the “Out of the Box” configuration: </w:t>
      </w:r>
    </w:p>
    <w:p w14:paraId="536554DE" w14:textId="77777777" w:rsidR="0004785B" w:rsidRPr="00976EA0" w:rsidRDefault="0004785B" w:rsidP="0004785B">
      <w:pPr>
        <w:ind w:left="360"/>
        <w:rPr>
          <w:rFonts w:asciiTheme="minorHAnsi" w:hAnsiTheme="minorHAnsi" w:cs="Tahoma"/>
        </w:rPr>
      </w:pPr>
    </w:p>
    <w:p w14:paraId="008B8131" w14:textId="7FB1A43C" w:rsidR="0004785B" w:rsidRDefault="0004785B" w:rsidP="0004785B">
      <w:pPr>
        <w:rPr>
          <w:rFonts w:asciiTheme="minorHAnsi" w:hAnsiTheme="minorHAnsi" w:cs="Tahoma"/>
          <w:sz w:val="20"/>
          <w:szCs w:val="20"/>
        </w:rPr>
      </w:pPr>
    </w:p>
    <w:p w14:paraId="27A4FE04" w14:textId="76298640" w:rsidR="00485F9C" w:rsidRPr="00976EA0" w:rsidRDefault="00485F9C" w:rsidP="0004785B">
      <w:pPr>
        <w:rPr>
          <w:rFonts w:asciiTheme="minorHAnsi" w:hAnsiTheme="minorHAnsi" w:cs="Tahoma"/>
          <w:sz w:val="20"/>
          <w:szCs w:val="20"/>
        </w:rPr>
      </w:pPr>
      <w:r>
        <w:rPr>
          <w:noProof/>
          <w:lang w:eastAsia="en-US"/>
        </w:rPr>
        <w:drawing>
          <wp:inline distT="0" distB="0" distL="0" distR="0" wp14:anchorId="32104EE5" wp14:editId="1A84FF1A">
            <wp:extent cx="6858000" cy="2910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858000" cy="2910205"/>
                    </a:xfrm>
                    <a:prstGeom prst="rect">
                      <a:avLst/>
                    </a:prstGeom>
                  </pic:spPr>
                </pic:pic>
              </a:graphicData>
            </a:graphic>
          </wp:inline>
        </w:drawing>
      </w:r>
    </w:p>
    <w:p w14:paraId="3EF5BAC0" w14:textId="77777777" w:rsidR="00864F7E" w:rsidRPr="00976EA0" w:rsidRDefault="00864F7E" w:rsidP="00864F7E">
      <w:pPr>
        <w:ind w:left="360"/>
        <w:rPr>
          <w:rFonts w:asciiTheme="minorHAnsi" w:hAnsiTheme="minorHAnsi" w:cs="Tahoma"/>
          <w:sz w:val="20"/>
          <w:szCs w:val="20"/>
        </w:rPr>
      </w:pPr>
    </w:p>
    <w:p w14:paraId="740A2E4A" w14:textId="77777777" w:rsidR="00864F7E" w:rsidRDefault="00864F7E" w:rsidP="00864F7E">
      <w:pPr>
        <w:ind w:left="360"/>
        <w:rPr>
          <w:rFonts w:asciiTheme="minorHAnsi" w:hAnsiTheme="minorHAnsi" w:cs="Tahoma"/>
        </w:rPr>
      </w:pPr>
      <w:r w:rsidRPr="000F6731">
        <w:rPr>
          <w:rFonts w:asciiTheme="minorHAnsi" w:hAnsiTheme="minorHAnsi" w:cs="Tahoma"/>
        </w:rPr>
        <w:t>T</w:t>
      </w:r>
      <w:r w:rsidRPr="00976EA0">
        <w:rPr>
          <w:rFonts w:asciiTheme="minorHAnsi" w:hAnsiTheme="minorHAnsi" w:cs="Tahoma"/>
        </w:rPr>
        <w:t xml:space="preserve">his is the “Out of the Box” </w:t>
      </w:r>
      <w:r>
        <w:rPr>
          <w:rFonts w:asciiTheme="minorHAnsi" w:hAnsiTheme="minorHAnsi" w:cs="Tahoma"/>
        </w:rPr>
        <w:t>Ticket Detail form</w:t>
      </w:r>
      <w:r w:rsidRPr="00976EA0">
        <w:rPr>
          <w:rFonts w:asciiTheme="minorHAnsi" w:hAnsiTheme="minorHAnsi" w:cs="Tahoma"/>
        </w:rPr>
        <w:t xml:space="preserve">: </w:t>
      </w:r>
    </w:p>
    <w:p w14:paraId="459EC538" w14:textId="77777777" w:rsidR="00864F7E" w:rsidRDefault="00864F7E" w:rsidP="00864F7E">
      <w:pPr>
        <w:rPr>
          <w:rFonts w:asciiTheme="minorHAnsi" w:hAnsiTheme="minorHAnsi" w:cs="Tahoma"/>
          <w:sz w:val="20"/>
          <w:szCs w:val="20"/>
        </w:rPr>
      </w:pPr>
    </w:p>
    <w:p w14:paraId="7700C464" w14:textId="77777777" w:rsidR="00864F7E" w:rsidRDefault="00864F7E" w:rsidP="00864F7E">
      <w:pPr>
        <w:spacing w:after="200" w:line="276" w:lineRule="auto"/>
        <w:rPr>
          <w:rFonts w:asciiTheme="minorHAnsi" w:hAnsiTheme="minorHAnsi" w:cs="Tahoma"/>
          <w:sz w:val="20"/>
          <w:szCs w:val="20"/>
        </w:rPr>
      </w:pPr>
      <w:r w:rsidRPr="000F6731">
        <w:rPr>
          <w:rFonts w:asciiTheme="minorHAnsi" w:hAnsiTheme="minorHAnsi" w:cs="Tahoma"/>
          <w:noProof/>
          <w:sz w:val="20"/>
          <w:szCs w:val="20"/>
        </w:rPr>
        <w:drawing>
          <wp:inline distT="0" distB="0" distL="0" distR="0" wp14:anchorId="737B225E" wp14:editId="55E25BAB">
            <wp:extent cx="4919133" cy="2657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928428" cy="2662483"/>
                    </a:xfrm>
                    <a:prstGeom prst="rect">
                      <a:avLst/>
                    </a:prstGeom>
                  </pic:spPr>
                </pic:pic>
              </a:graphicData>
            </a:graphic>
          </wp:inline>
        </w:drawing>
      </w:r>
      <w:r>
        <w:rPr>
          <w:rFonts w:asciiTheme="minorHAnsi" w:hAnsiTheme="minorHAnsi" w:cs="Tahoma"/>
          <w:sz w:val="20"/>
          <w:szCs w:val="20"/>
        </w:rPr>
        <w:br w:type="page"/>
      </w:r>
    </w:p>
    <w:p w14:paraId="6ED47B41" w14:textId="5F3F57C3" w:rsidR="0004785B" w:rsidRPr="009B751F" w:rsidRDefault="00485F9C" w:rsidP="009B751F">
      <w:pPr>
        <w:pStyle w:val="Heading3"/>
      </w:pPr>
      <w:bookmarkStart w:id="274" w:name="_Toc505347459"/>
      <w:r w:rsidRPr="009B751F">
        <w:lastRenderedPageBreak/>
        <w:t>Area Category Issue</w:t>
      </w:r>
      <w:bookmarkEnd w:id="274"/>
    </w:p>
    <w:p w14:paraId="68896326" w14:textId="77777777" w:rsidR="0004785B" w:rsidRPr="00C1114C" w:rsidRDefault="0004785B" w:rsidP="0004785B">
      <w:pPr>
        <w:rPr>
          <w:rFonts w:asciiTheme="minorHAnsi" w:hAnsiTheme="minorHAnsi" w:cs="Tahoma"/>
        </w:rPr>
      </w:pPr>
    </w:p>
    <w:p w14:paraId="79AD906D" w14:textId="77777777" w:rsidR="0004785B" w:rsidRDefault="0004785B" w:rsidP="0004785B">
      <w:pPr>
        <w:rPr>
          <w:rFonts w:asciiTheme="minorHAnsi" w:hAnsiTheme="minorHAnsi" w:cs="Tahoma"/>
          <w:sz w:val="20"/>
          <w:szCs w:val="20"/>
        </w:rPr>
      </w:pPr>
    </w:p>
    <w:p w14:paraId="128AADD2" w14:textId="63F0306B" w:rsidR="0004785B" w:rsidRDefault="00485F9C" w:rsidP="0004785B">
      <w:pPr>
        <w:rPr>
          <w:rFonts w:asciiTheme="minorHAnsi" w:hAnsiTheme="minorHAnsi" w:cs="Tahoma"/>
          <w:sz w:val="20"/>
          <w:szCs w:val="20"/>
        </w:rPr>
      </w:pPr>
      <w:r>
        <w:rPr>
          <w:noProof/>
          <w:lang w:eastAsia="en-US"/>
        </w:rPr>
        <w:drawing>
          <wp:inline distT="0" distB="0" distL="0" distR="0" wp14:anchorId="107E673E" wp14:editId="5C4B7E5A">
            <wp:extent cx="4610100" cy="2771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610100" cy="2771775"/>
                    </a:xfrm>
                    <a:prstGeom prst="rect">
                      <a:avLst/>
                    </a:prstGeom>
                  </pic:spPr>
                </pic:pic>
              </a:graphicData>
            </a:graphic>
          </wp:inline>
        </w:drawing>
      </w:r>
    </w:p>
    <w:p w14:paraId="6D3B0D74" w14:textId="77777777" w:rsidR="0004785B" w:rsidRPr="00976EA0" w:rsidRDefault="0004785B" w:rsidP="0004785B">
      <w:pPr>
        <w:rPr>
          <w:rFonts w:asciiTheme="minorHAnsi" w:hAnsiTheme="minorHAnsi" w:cs="Tahoma"/>
          <w:sz w:val="20"/>
          <w:szCs w:val="20"/>
        </w:rPr>
      </w:pPr>
    </w:p>
    <w:p w14:paraId="39DC5ED9" w14:textId="666A5E67" w:rsidR="00C1114C" w:rsidRDefault="00C1114C" w:rsidP="0004785B">
      <w:pPr>
        <w:spacing w:after="200" w:line="276" w:lineRule="auto"/>
        <w:rPr>
          <w:rFonts w:asciiTheme="minorHAnsi" w:hAnsiTheme="minorHAnsi"/>
        </w:rPr>
      </w:pPr>
      <w:r>
        <w:rPr>
          <w:rFonts w:asciiTheme="minorHAnsi" w:hAnsiTheme="minorHAnsi"/>
        </w:rPr>
        <w:t>Area/Category/Issue is a cascading picklist. By selecting an Area the user will see a filtered list of possible Categories</w:t>
      </w:r>
      <w:r w:rsidR="00C211AB">
        <w:rPr>
          <w:rFonts w:asciiTheme="minorHAnsi" w:hAnsiTheme="minorHAnsi"/>
        </w:rPr>
        <w:t>,</w:t>
      </w:r>
      <w:r>
        <w:rPr>
          <w:rFonts w:asciiTheme="minorHAnsi" w:hAnsiTheme="minorHAnsi"/>
        </w:rPr>
        <w:t xml:space="preserve"> and by selecting a Category the user will see a fi</w:t>
      </w:r>
      <w:r w:rsidR="00C211AB">
        <w:rPr>
          <w:rFonts w:asciiTheme="minorHAnsi" w:hAnsiTheme="minorHAnsi"/>
        </w:rPr>
        <w:t>ltered list of possible Issues. Cuyahoga County has chosen to use Area to reflect a county agency.</w:t>
      </w:r>
    </w:p>
    <w:tbl>
      <w:tblPr>
        <w:tblStyle w:val="TableGrid"/>
        <w:tblW w:w="0" w:type="auto"/>
        <w:tblLook w:val="04A0" w:firstRow="1" w:lastRow="0" w:firstColumn="1" w:lastColumn="0" w:noHBand="0" w:noVBand="1"/>
      </w:tblPr>
      <w:tblGrid>
        <w:gridCol w:w="1007"/>
        <w:gridCol w:w="4049"/>
        <w:gridCol w:w="4693"/>
        <w:gridCol w:w="1041"/>
      </w:tblGrid>
      <w:tr w:rsidR="00C1114C" w:rsidRPr="00584664" w14:paraId="28593531" w14:textId="77777777" w:rsidTr="007A1F99">
        <w:tc>
          <w:tcPr>
            <w:tcW w:w="1007" w:type="dxa"/>
          </w:tcPr>
          <w:p w14:paraId="647D1A42" w14:textId="77593425" w:rsidR="00C1114C" w:rsidRPr="00584664" w:rsidRDefault="00C1114C" w:rsidP="004835D1">
            <w:pPr>
              <w:rPr>
                <w:rFonts w:asciiTheme="minorHAnsi" w:hAnsiTheme="minorHAnsi"/>
                <w:b/>
                <w:noProof/>
              </w:rPr>
            </w:pPr>
            <w:r>
              <w:rPr>
                <w:rFonts w:asciiTheme="minorHAnsi" w:hAnsiTheme="minorHAnsi"/>
                <w:b/>
                <w:noProof/>
              </w:rPr>
              <w:t>Area</w:t>
            </w:r>
          </w:p>
        </w:tc>
        <w:tc>
          <w:tcPr>
            <w:tcW w:w="4049" w:type="dxa"/>
          </w:tcPr>
          <w:p w14:paraId="2E6530B7" w14:textId="30D3A38F" w:rsidR="00C1114C" w:rsidRPr="00584664" w:rsidRDefault="00C1114C" w:rsidP="004835D1">
            <w:pPr>
              <w:rPr>
                <w:rFonts w:asciiTheme="minorHAnsi" w:hAnsiTheme="minorHAnsi"/>
                <w:b/>
                <w:noProof/>
              </w:rPr>
            </w:pPr>
            <w:r>
              <w:rPr>
                <w:rFonts w:asciiTheme="minorHAnsi" w:hAnsiTheme="minorHAnsi"/>
                <w:b/>
                <w:noProof/>
              </w:rPr>
              <w:t>Category</w:t>
            </w:r>
          </w:p>
        </w:tc>
        <w:tc>
          <w:tcPr>
            <w:tcW w:w="4693" w:type="dxa"/>
          </w:tcPr>
          <w:p w14:paraId="7B0AB50B" w14:textId="0348C023" w:rsidR="00C1114C" w:rsidRPr="00584664" w:rsidRDefault="00C1114C" w:rsidP="004835D1">
            <w:pPr>
              <w:rPr>
                <w:rFonts w:asciiTheme="minorHAnsi" w:hAnsiTheme="minorHAnsi"/>
                <w:b/>
                <w:noProof/>
              </w:rPr>
            </w:pPr>
            <w:r>
              <w:rPr>
                <w:rFonts w:asciiTheme="minorHAnsi" w:hAnsiTheme="minorHAnsi"/>
                <w:b/>
                <w:noProof/>
              </w:rPr>
              <w:t>Issue</w:t>
            </w:r>
          </w:p>
        </w:tc>
        <w:tc>
          <w:tcPr>
            <w:tcW w:w="1041" w:type="dxa"/>
          </w:tcPr>
          <w:p w14:paraId="64D05BA8" w14:textId="77777777" w:rsidR="00C1114C" w:rsidRPr="00584664" w:rsidRDefault="00C1114C" w:rsidP="004835D1">
            <w:pPr>
              <w:rPr>
                <w:rFonts w:asciiTheme="minorHAnsi" w:hAnsiTheme="minorHAnsi"/>
                <w:b/>
                <w:noProof/>
              </w:rPr>
            </w:pPr>
            <w:r w:rsidRPr="00584664">
              <w:rPr>
                <w:rFonts w:asciiTheme="minorHAnsi" w:hAnsiTheme="minorHAnsi"/>
                <w:b/>
                <w:noProof/>
              </w:rPr>
              <w:t>Comments</w:t>
            </w:r>
          </w:p>
        </w:tc>
      </w:tr>
      <w:tr w:rsidR="00DB6E1D" w:rsidRPr="00584664" w14:paraId="21E84539" w14:textId="77777777" w:rsidTr="007A1F99">
        <w:tc>
          <w:tcPr>
            <w:tcW w:w="1007" w:type="dxa"/>
          </w:tcPr>
          <w:p w14:paraId="72F97260" w14:textId="7646384B" w:rsidR="00DB6E1D" w:rsidRDefault="00DB6E1D" w:rsidP="004835D1">
            <w:pPr>
              <w:rPr>
                <w:rFonts w:asciiTheme="minorHAnsi" w:hAnsiTheme="minorHAnsi"/>
                <w:noProof/>
              </w:rPr>
            </w:pPr>
            <w:r>
              <w:rPr>
                <w:rFonts w:asciiTheme="minorHAnsi" w:hAnsiTheme="minorHAnsi"/>
                <w:noProof/>
              </w:rPr>
              <w:t>CD</w:t>
            </w:r>
          </w:p>
        </w:tc>
        <w:tc>
          <w:tcPr>
            <w:tcW w:w="4049" w:type="dxa"/>
          </w:tcPr>
          <w:p w14:paraId="66A5C0A3" w14:textId="1D8D7AF4" w:rsidR="00DB6E1D" w:rsidRDefault="00DB6E1D" w:rsidP="004835D1">
            <w:pPr>
              <w:rPr>
                <w:rFonts w:asciiTheme="minorHAnsi" w:hAnsiTheme="minorHAnsi"/>
                <w:noProof/>
              </w:rPr>
            </w:pPr>
            <w:r>
              <w:rPr>
                <w:rFonts w:asciiTheme="minorHAnsi" w:hAnsiTheme="minorHAnsi"/>
                <w:noProof/>
              </w:rPr>
              <w:t>Compliment</w:t>
            </w:r>
          </w:p>
        </w:tc>
        <w:tc>
          <w:tcPr>
            <w:tcW w:w="4693" w:type="dxa"/>
          </w:tcPr>
          <w:p w14:paraId="7FDC1F7A" w14:textId="77777777" w:rsidR="00DB6E1D" w:rsidRDefault="00DB6E1D" w:rsidP="004835D1">
            <w:pPr>
              <w:rPr>
                <w:rFonts w:asciiTheme="minorHAnsi" w:hAnsiTheme="minorHAnsi"/>
                <w:noProof/>
              </w:rPr>
            </w:pPr>
          </w:p>
        </w:tc>
        <w:tc>
          <w:tcPr>
            <w:tcW w:w="1041" w:type="dxa"/>
          </w:tcPr>
          <w:p w14:paraId="3AB08B99" w14:textId="0F433AF7" w:rsidR="00DB6E1D" w:rsidRDefault="00DB6E1D" w:rsidP="004835D1">
            <w:pPr>
              <w:rPr>
                <w:rFonts w:asciiTheme="minorHAnsi" w:hAnsiTheme="minorHAnsi"/>
              </w:rPr>
            </w:pPr>
            <w:r>
              <w:rPr>
                <w:rFonts w:asciiTheme="minorHAnsi" w:hAnsiTheme="minorHAnsi"/>
              </w:rPr>
              <w:t>No values for Issue</w:t>
            </w:r>
          </w:p>
        </w:tc>
      </w:tr>
      <w:tr w:rsidR="00DB6E1D" w:rsidRPr="00584664" w14:paraId="1ED7433C" w14:textId="77777777" w:rsidTr="007A1F99">
        <w:tc>
          <w:tcPr>
            <w:tcW w:w="1007" w:type="dxa"/>
          </w:tcPr>
          <w:p w14:paraId="41FACE87" w14:textId="54B12053" w:rsidR="00DB6E1D" w:rsidRPr="00193E6C" w:rsidRDefault="00DB6E1D" w:rsidP="004835D1">
            <w:pPr>
              <w:rPr>
                <w:rFonts w:asciiTheme="minorHAnsi" w:hAnsiTheme="minorHAnsi"/>
                <w:noProof/>
              </w:rPr>
            </w:pPr>
            <w:r w:rsidRPr="00193E6C">
              <w:rPr>
                <w:rFonts w:asciiTheme="minorHAnsi" w:hAnsiTheme="minorHAnsi"/>
                <w:noProof/>
              </w:rPr>
              <w:t>CD</w:t>
            </w:r>
          </w:p>
        </w:tc>
        <w:tc>
          <w:tcPr>
            <w:tcW w:w="4049" w:type="dxa"/>
          </w:tcPr>
          <w:p w14:paraId="4DD1EB55" w14:textId="1DF676F9" w:rsidR="00DB6E1D" w:rsidRPr="00193E6C" w:rsidRDefault="00DB6E1D" w:rsidP="004835D1">
            <w:pPr>
              <w:rPr>
                <w:rFonts w:asciiTheme="minorHAnsi" w:hAnsiTheme="minorHAnsi"/>
                <w:noProof/>
              </w:rPr>
            </w:pPr>
            <w:r w:rsidRPr="00193E6C">
              <w:rPr>
                <w:rFonts w:asciiTheme="minorHAnsi" w:hAnsiTheme="minorHAnsi"/>
                <w:noProof/>
              </w:rPr>
              <w:t>Funding Status</w:t>
            </w:r>
          </w:p>
        </w:tc>
        <w:tc>
          <w:tcPr>
            <w:tcW w:w="4693" w:type="dxa"/>
          </w:tcPr>
          <w:p w14:paraId="32BC9298" w14:textId="77777777" w:rsidR="00DB6E1D" w:rsidRPr="00193E6C" w:rsidRDefault="00DB6E1D" w:rsidP="004835D1">
            <w:pPr>
              <w:rPr>
                <w:rFonts w:asciiTheme="minorHAnsi" w:hAnsiTheme="minorHAnsi"/>
                <w:noProof/>
              </w:rPr>
            </w:pPr>
            <w:r w:rsidRPr="00193E6C">
              <w:rPr>
                <w:rFonts w:asciiTheme="minorHAnsi" w:hAnsiTheme="minorHAnsi"/>
                <w:noProof/>
              </w:rPr>
              <w:t>Demolition</w:t>
            </w:r>
          </w:p>
          <w:p w14:paraId="571874D6" w14:textId="3A313CD6" w:rsidR="00DB6E1D" w:rsidRPr="00193E6C" w:rsidRDefault="00DB6E1D" w:rsidP="004835D1">
            <w:pPr>
              <w:rPr>
                <w:rFonts w:asciiTheme="minorHAnsi" w:hAnsiTheme="minorHAnsi"/>
                <w:noProof/>
              </w:rPr>
            </w:pPr>
            <w:r w:rsidRPr="00193E6C">
              <w:rPr>
                <w:rFonts w:asciiTheme="minorHAnsi" w:hAnsiTheme="minorHAnsi"/>
                <w:noProof/>
              </w:rPr>
              <w:t>Funding</w:t>
            </w:r>
          </w:p>
          <w:p w14:paraId="00B47805" w14:textId="78726D37" w:rsidR="00C57BD3" w:rsidRPr="00193E6C" w:rsidRDefault="00C57BD3" w:rsidP="004835D1">
            <w:pPr>
              <w:rPr>
                <w:rFonts w:asciiTheme="minorHAnsi" w:hAnsiTheme="minorHAnsi"/>
                <w:noProof/>
              </w:rPr>
            </w:pPr>
            <w:r w:rsidRPr="00193E6C">
              <w:rPr>
                <w:rFonts w:asciiTheme="minorHAnsi" w:hAnsiTheme="minorHAnsi"/>
                <w:noProof/>
              </w:rPr>
              <w:t>Muni Grant</w:t>
            </w:r>
          </w:p>
          <w:p w14:paraId="6FF81077" w14:textId="4D5CBFF2" w:rsidR="00C57BD3" w:rsidRPr="00193E6C" w:rsidRDefault="00C57BD3" w:rsidP="004835D1">
            <w:pPr>
              <w:rPr>
                <w:rFonts w:asciiTheme="minorHAnsi" w:hAnsiTheme="minorHAnsi"/>
                <w:noProof/>
              </w:rPr>
            </w:pPr>
            <w:r w:rsidRPr="00193E6C">
              <w:rPr>
                <w:rFonts w:asciiTheme="minorHAnsi" w:hAnsiTheme="minorHAnsi"/>
                <w:noProof/>
              </w:rPr>
              <w:t>RFP Award</w:t>
            </w:r>
          </w:p>
          <w:p w14:paraId="7A3C89D1" w14:textId="07E24FDC" w:rsidR="00C57BD3" w:rsidRPr="00193E6C" w:rsidRDefault="00C57BD3" w:rsidP="004835D1">
            <w:pPr>
              <w:rPr>
                <w:rFonts w:asciiTheme="minorHAnsi" w:hAnsiTheme="minorHAnsi"/>
                <w:noProof/>
              </w:rPr>
            </w:pPr>
            <w:r w:rsidRPr="00193E6C">
              <w:rPr>
                <w:rFonts w:asciiTheme="minorHAnsi" w:hAnsiTheme="minorHAnsi"/>
                <w:noProof/>
              </w:rPr>
              <w:t>Storefront</w:t>
            </w:r>
          </w:p>
          <w:p w14:paraId="47C0BF0B" w14:textId="77777777" w:rsidR="00C57BD3" w:rsidRPr="00193E6C" w:rsidRDefault="00C57BD3" w:rsidP="004835D1">
            <w:pPr>
              <w:rPr>
                <w:rFonts w:asciiTheme="minorHAnsi" w:hAnsiTheme="minorHAnsi"/>
                <w:noProof/>
              </w:rPr>
            </w:pPr>
            <w:r w:rsidRPr="00193E6C">
              <w:rPr>
                <w:rFonts w:asciiTheme="minorHAnsi" w:hAnsiTheme="minorHAnsi"/>
                <w:noProof/>
              </w:rPr>
              <w:t>Supplemental Grant</w:t>
            </w:r>
          </w:p>
          <w:p w14:paraId="093DF100" w14:textId="7C8C9452" w:rsidR="00C57BD3" w:rsidRDefault="00C57BD3" w:rsidP="004835D1">
            <w:pPr>
              <w:rPr>
                <w:rFonts w:asciiTheme="minorHAnsi" w:hAnsiTheme="minorHAnsi"/>
                <w:noProof/>
              </w:rPr>
            </w:pPr>
            <w:r w:rsidRPr="00193E6C">
              <w:rPr>
                <w:rFonts w:asciiTheme="minorHAnsi" w:hAnsiTheme="minorHAnsi"/>
                <w:noProof/>
              </w:rPr>
              <w:t>Other</w:t>
            </w:r>
          </w:p>
        </w:tc>
        <w:tc>
          <w:tcPr>
            <w:tcW w:w="1041" w:type="dxa"/>
          </w:tcPr>
          <w:p w14:paraId="28534DAA" w14:textId="3D4F990A" w:rsidR="00DB6E1D" w:rsidRDefault="00DB6E1D" w:rsidP="004835D1">
            <w:pPr>
              <w:rPr>
                <w:rFonts w:asciiTheme="minorHAnsi" w:hAnsiTheme="minorHAnsi"/>
              </w:rPr>
            </w:pPr>
          </w:p>
        </w:tc>
      </w:tr>
      <w:tr w:rsidR="00DB6E1D" w:rsidRPr="00584664" w14:paraId="183490A5" w14:textId="77777777" w:rsidTr="007A1F99">
        <w:tc>
          <w:tcPr>
            <w:tcW w:w="1007" w:type="dxa"/>
          </w:tcPr>
          <w:p w14:paraId="1ED3B6E0" w14:textId="066A8C10" w:rsidR="00DB6E1D" w:rsidRDefault="00DB6E1D" w:rsidP="004835D1">
            <w:pPr>
              <w:rPr>
                <w:rFonts w:asciiTheme="minorHAnsi" w:hAnsiTheme="minorHAnsi"/>
                <w:noProof/>
              </w:rPr>
            </w:pPr>
            <w:r>
              <w:rPr>
                <w:rFonts w:asciiTheme="minorHAnsi" w:hAnsiTheme="minorHAnsi"/>
                <w:noProof/>
              </w:rPr>
              <w:t>CD</w:t>
            </w:r>
          </w:p>
        </w:tc>
        <w:tc>
          <w:tcPr>
            <w:tcW w:w="4049" w:type="dxa"/>
          </w:tcPr>
          <w:p w14:paraId="3B1B82EC" w14:textId="7499472F" w:rsidR="00DB6E1D" w:rsidRDefault="00DB6E1D" w:rsidP="004835D1">
            <w:pPr>
              <w:rPr>
                <w:rFonts w:asciiTheme="minorHAnsi" w:hAnsiTheme="minorHAnsi"/>
                <w:noProof/>
              </w:rPr>
            </w:pPr>
            <w:r>
              <w:rPr>
                <w:rFonts w:asciiTheme="minorHAnsi" w:hAnsiTheme="minorHAnsi"/>
                <w:noProof/>
              </w:rPr>
              <w:t>Home Owner</w:t>
            </w:r>
          </w:p>
        </w:tc>
        <w:tc>
          <w:tcPr>
            <w:tcW w:w="4693" w:type="dxa"/>
          </w:tcPr>
          <w:p w14:paraId="297A5F84" w14:textId="77777777" w:rsidR="00DB6E1D" w:rsidRDefault="00DB6E1D" w:rsidP="004835D1">
            <w:pPr>
              <w:rPr>
                <w:rFonts w:asciiTheme="minorHAnsi" w:hAnsiTheme="minorHAnsi"/>
                <w:noProof/>
              </w:rPr>
            </w:pPr>
          </w:p>
        </w:tc>
        <w:tc>
          <w:tcPr>
            <w:tcW w:w="1041" w:type="dxa"/>
          </w:tcPr>
          <w:p w14:paraId="56AF253E" w14:textId="0324926F" w:rsidR="00DB6E1D" w:rsidRDefault="00DB6E1D" w:rsidP="004835D1">
            <w:pPr>
              <w:rPr>
                <w:rFonts w:asciiTheme="minorHAnsi" w:hAnsiTheme="minorHAnsi"/>
              </w:rPr>
            </w:pPr>
            <w:r>
              <w:rPr>
                <w:rFonts w:asciiTheme="minorHAnsi" w:hAnsiTheme="minorHAnsi"/>
              </w:rPr>
              <w:t>No values for Issue</w:t>
            </w:r>
          </w:p>
        </w:tc>
      </w:tr>
      <w:tr w:rsidR="00DB6E1D" w:rsidRPr="00584664" w14:paraId="0BAA7954" w14:textId="77777777" w:rsidTr="007A1F99">
        <w:tc>
          <w:tcPr>
            <w:tcW w:w="1007" w:type="dxa"/>
          </w:tcPr>
          <w:p w14:paraId="0A2E7F5C" w14:textId="4C24EEE4" w:rsidR="00DB6E1D" w:rsidRDefault="00DB6E1D" w:rsidP="004835D1">
            <w:pPr>
              <w:rPr>
                <w:rFonts w:asciiTheme="minorHAnsi" w:hAnsiTheme="minorHAnsi"/>
                <w:noProof/>
              </w:rPr>
            </w:pPr>
            <w:r>
              <w:rPr>
                <w:rFonts w:asciiTheme="minorHAnsi" w:hAnsiTheme="minorHAnsi"/>
                <w:noProof/>
              </w:rPr>
              <w:t>CD</w:t>
            </w:r>
          </w:p>
        </w:tc>
        <w:tc>
          <w:tcPr>
            <w:tcW w:w="4049" w:type="dxa"/>
          </w:tcPr>
          <w:p w14:paraId="34D8994E" w14:textId="64343545" w:rsidR="00DB6E1D" w:rsidRDefault="00DB6E1D" w:rsidP="004835D1">
            <w:pPr>
              <w:rPr>
                <w:rFonts w:asciiTheme="minorHAnsi" w:hAnsiTheme="minorHAnsi"/>
                <w:noProof/>
              </w:rPr>
            </w:pPr>
            <w:r>
              <w:rPr>
                <w:rFonts w:asciiTheme="minorHAnsi" w:hAnsiTheme="minorHAnsi"/>
                <w:noProof/>
              </w:rPr>
              <w:t>Housing</w:t>
            </w:r>
          </w:p>
        </w:tc>
        <w:tc>
          <w:tcPr>
            <w:tcW w:w="4693" w:type="dxa"/>
          </w:tcPr>
          <w:p w14:paraId="344EB2DF" w14:textId="77777777" w:rsidR="00DB6E1D" w:rsidRDefault="00DB6E1D" w:rsidP="004835D1">
            <w:pPr>
              <w:rPr>
                <w:rFonts w:asciiTheme="minorHAnsi" w:hAnsiTheme="minorHAnsi"/>
                <w:noProof/>
              </w:rPr>
            </w:pPr>
            <w:r>
              <w:rPr>
                <w:rFonts w:asciiTheme="minorHAnsi" w:hAnsiTheme="minorHAnsi"/>
                <w:noProof/>
              </w:rPr>
              <w:t>Application Status</w:t>
            </w:r>
          </w:p>
          <w:p w14:paraId="73A086CB" w14:textId="5D565CA5" w:rsidR="00DB6E1D" w:rsidRDefault="00DB6E1D" w:rsidP="004835D1">
            <w:pPr>
              <w:rPr>
                <w:rFonts w:asciiTheme="minorHAnsi" w:hAnsiTheme="minorHAnsi"/>
                <w:noProof/>
              </w:rPr>
            </w:pPr>
            <w:r>
              <w:rPr>
                <w:rFonts w:asciiTheme="minorHAnsi" w:hAnsiTheme="minorHAnsi"/>
                <w:noProof/>
              </w:rPr>
              <w:t>Downpmt Assistance</w:t>
            </w:r>
          </w:p>
          <w:p w14:paraId="548E2C3D" w14:textId="353CAC08" w:rsidR="00DB6E1D" w:rsidRDefault="00DB6E1D" w:rsidP="004835D1">
            <w:pPr>
              <w:rPr>
                <w:rFonts w:asciiTheme="minorHAnsi" w:hAnsiTheme="minorHAnsi"/>
                <w:noProof/>
              </w:rPr>
            </w:pPr>
            <w:r>
              <w:rPr>
                <w:rFonts w:asciiTheme="minorHAnsi" w:hAnsiTheme="minorHAnsi"/>
                <w:noProof/>
              </w:rPr>
              <w:t>Foreclosure</w:t>
            </w:r>
          </w:p>
          <w:p w14:paraId="3E20D61B" w14:textId="77777777" w:rsidR="00DB6E1D" w:rsidRDefault="00DB6E1D" w:rsidP="004835D1">
            <w:pPr>
              <w:rPr>
                <w:rFonts w:asciiTheme="minorHAnsi" w:hAnsiTheme="minorHAnsi"/>
                <w:noProof/>
              </w:rPr>
            </w:pPr>
            <w:r>
              <w:rPr>
                <w:rFonts w:asciiTheme="minorHAnsi" w:hAnsiTheme="minorHAnsi"/>
                <w:noProof/>
              </w:rPr>
              <w:lastRenderedPageBreak/>
              <w:t>Home Repairs</w:t>
            </w:r>
          </w:p>
          <w:p w14:paraId="4AA451EF" w14:textId="77777777" w:rsidR="00DB6E1D" w:rsidRDefault="00DB6E1D" w:rsidP="004835D1">
            <w:pPr>
              <w:rPr>
                <w:rFonts w:asciiTheme="minorHAnsi" w:hAnsiTheme="minorHAnsi"/>
                <w:noProof/>
              </w:rPr>
            </w:pPr>
            <w:r>
              <w:rPr>
                <w:rFonts w:asciiTheme="minorHAnsi" w:hAnsiTheme="minorHAnsi"/>
                <w:noProof/>
              </w:rPr>
              <w:t>Loan Status</w:t>
            </w:r>
          </w:p>
          <w:p w14:paraId="747E179B" w14:textId="69F81943" w:rsidR="00DB6E1D" w:rsidRDefault="00DB6E1D" w:rsidP="004835D1">
            <w:pPr>
              <w:rPr>
                <w:rFonts w:asciiTheme="minorHAnsi" w:hAnsiTheme="minorHAnsi"/>
                <w:noProof/>
              </w:rPr>
            </w:pPr>
            <w:r>
              <w:rPr>
                <w:rFonts w:asciiTheme="minorHAnsi" w:hAnsiTheme="minorHAnsi"/>
                <w:noProof/>
              </w:rPr>
              <w:t>Rent Assistance</w:t>
            </w:r>
          </w:p>
        </w:tc>
        <w:tc>
          <w:tcPr>
            <w:tcW w:w="1041" w:type="dxa"/>
          </w:tcPr>
          <w:p w14:paraId="245C8015" w14:textId="68ED0C34" w:rsidR="00DB6E1D" w:rsidRDefault="00DB6E1D" w:rsidP="004835D1">
            <w:pPr>
              <w:rPr>
                <w:rFonts w:asciiTheme="minorHAnsi" w:hAnsiTheme="minorHAnsi"/>
              </w:rPr>
            </w:pPr>
          </w:p>
        </w:tc>
      </w:tr>
      <w:tr w:rsidR="00DB6E1D" w:rsidRPr="00584664" w14:paraId="3C1B08AA" w14:textId="77777777" w:rsidTr="007A1F99">
        <w:tc>
          <w:tcPr>
            <w:tcW w:w="1007" w:type="dxa"/>
          </w:tcPr>
          <w:p w14:paraId="3409EC76" w14:textId="11494AF2" w:rsidR="00DB6E1D" w:rsidRDefault="00DB6E1D" w:rsidP="004835D1">
            <w:pPr>
              <w:rPr>
                <w:rFonts w:asciiTheme="minorHAnsi" w:hAnsiTheme="minorHAnsi"/>
                <w:noProof/>
              </w:rPr>
            </w:pPr>
            <w:r>
              <w:rPr>
                <w:rFonts w:asciiTheme="minorHAnsi" w:hAnsiTheme="minorHAnsi"/>
                <w:noProof/>
              </w:rPr>
              <w:t>CD</w:t>
            </w:r>
          </w:p>
        </w:tc>
        <w:tc>
          <w:tcPr>
            <w:tcW w:w="4049" w:type="dxa"/>
          </w:tcPr>
          <w:p w14:paraId="7BC149CC" w14:textId="3F1A31CE" w:rsidR="00DB6E1D" w:rsidRDefault="00DB6E1D" w:rsidP="004835D1">
            <w:pPr>
              <w:rPr>
                <w:rFonts w:asciiTheme="minorHAnsi" w:hAnsiTheme="minorHAnsi"/>
                <w:noProof/>
              </w:rPr>
            </w:pPr>
            <w:r>
              <w:rPr>
                <w:rFonts w:asciiTheme="minorHAnsi" w:hAnsiTheme="minorHAnsi"/>
                <w:noProof/>
              </w:rPr>
              <w:t>Taxes</w:t>
            </w:r>
          </w:p>
        </w:tc>
        <w:tc>
          <w:tcPr>
            <w:tcW w:w="4693" w:type="dxa"/>
          </w:tcPr>
          <w:p w14:paraId="41391CA2" w14:textId="77777777" w:rsidR="00DB6E1D" w:rsidRDefault="00DB6E1D" w:rsidP="004835D1">
            <w:pPr>
              <w:rPr>
                <w:rFonts w:asciiTheme="minorHAnsi" w:hAnsiTheme="minorHAnsi"/>
                <w:noProof/>
              </w:rPr>
            </w:pPr>
          </w:p>
        </w:tc>
        <w:tc>
          <w:tcPr>
            <w:tcW w:w="1041" w:type="dxa"/>
          </w:tcPr>
          <w:p w14:paraId="470C40B4" w14:textId="7BF688AA" w:rsidR="00DB6E1D" w:rsidRDefault="00DB6E1D" w:rsidP="004835D1">
            <w:pPr>
              <w:rPr>
                <w:rFonts w:asciiTheme="minorHAnsi" w:hAnsiTheme="minorHAnsi"/>
              </w:rPr>
            </w:pPr>
            <w:r>
              <w:rPr>
                <w:rFonts w:asciiTheme="minorHAnsi" w:hAnsiTheme="minorHAnsi"/>
              </w:rPr>
              <w:t>No values for Issue</w:t>
            </w:r>
          </w:p>
        </w:tc>
      </w:tr>
      <w:tr w:rsidR="00DB6E1D" w:rsidRPr="00584664" w14:paraId="17651AEF" w14:textId="77777777" w:rsidTr="007A1F99">
        <w:tc>
          <w:tcPr>
            <w:tcW w:w="1007" w:type="dxa"/>
          </w:tcPr>
          <w:p w14:paraId="1B69A956" w14:textId="43DDA200" w:rsidR="00DB6E1D" w:rsidRDefault="00DB6E1D" w:rsidP="004835D1">
            <w:pPr>
              <w:rPr>
                <w:rFonts w:asciiTheme="minorHAnsi" w:hAnsiTheme="minorHAnsi"/>
                <w:noProof/>
              </w:rPr>
            </w:pPr>
            <w:r>
              <w:rPr>
                <w:rFonts w:asciiTheme="minorHAnsi" w:hAnsiTheme="minorHAnsi"/>
                <w:noProof/>
              </w:rPr>
              <w:t>CD</w:t>
            </w:r>
          </w:p>
        </w:tc>
        <w:tc>
          <w:tcPr>
            <w:tcW w:w="4049" w:type="dxa"/>
          </w:tcPr>
          <w:p w14:paraId="3F92151E" w14:textId="04502DE4" w:rsidR="00DB6E1D" w:rsidRDefault="00DB6E1D" w:rsidP="004835D1">
            <w:pPr>
              <w:rPr>
                <w:rFonts w:asciiTheme="minorHAnsi" w:hAnsiTheme="minorHAnsi"/>
                <w:noProof/>
              </w:rPr>
            </w:pPr>
            <w:r>
              <w:rPr>
                <w:rFonts w:asciiTheme="minorHAnsi" w:hAnsiTheme="minorHAnsi"/>
                <w:noProof/>
              </w:rPr>
              <w:t>Other</w:t>
            </w:r>
          </w:p>
        </w:tc>
        <w:tc>
          <w:tcPr>
            <w:tcW w:w="4693" w:type="dxa"/>
          </w:tcPr>
          <w:p w14:paraId="624107AC" w14:textId="77777777" w:rsidR="00DB6E1D" w:rsidRDefault="00DB6E1D" w:rsidP="004835D1">
            <w:pPr>
              <w:rPr>
                <w:rFonts w:asciiTheme="minorHAnsi" w:hAnsiTheme="minorHAnsi"/>
                <w:noProof/>
              </w:rPr>
            </w:pPr>
          </w:p>
        </w:tc>
        <w:tc>
          <w:tcPr>
            <w:tcW w:w="1041" w:type="dxa"/>
          </w:tcPr>
          <w:p w14:paraId="73D04146" w14:textId="162C8B79" w:rsidR="00DB6E1D" w:rsidRDefault="00DB6E1D" w:rsidP="004835D1">
            <w:pPr>
              <w:rPr>
                <w:rFonts w:asciiTheme="minorHAnsi" w:hAnsiTheme="minorHAnsi"/>
              </w:rPr>
            </w:pPr>
            <w:r>
              <w:rPr>
                <w:rFonts w:asciiTheme="minorHAnsi" w:hAnsiTheme="minorHAnsi"/>
              </w:rPr>
              <w:t>No values for Issue</w:t>
            </w:r>
          </w:p>
        </w:tc>
      </w:tr>
      <w:tr w:rsidR="00DB6E1D" w:rsidRPr="00584664" w14:paraId="36181631" w14:textId="77777777" w:rsidTr="007A1F99">
        <w:tc>
          <w:tcPr>
            <w:tcW w:w="1007" w:type="dxa"/>
          </w:tcPr>
          <w:p w14:paraId="16F4D08B" w14:textId="77777777" w:rsidR="00DB6E1D" w:rsidRPr="00584664" w:rsidRDefault="00DB6E1D" w:rsidP="000311BA">
            <w:pPr>
              <w:rPr>
                <w:rFonts w:asciiTheme="minorHAnsi" w:hAnsiTheme="minorHAnsi"/>
                <w:noProof/>
              </w:rPr>
            </w:pPr>
            <w:r>
              <w:rPr>
                <w:rFonts w:asciiTheme="minorHAnsi" w:hAnsiTheme="minorHAnsi"/>
                <w:noProof/>
              </w:rPr>
              <w:t>ED</w:t>
            </w:r>
          </w:p>
        </w:tc>
        <w:tc>
          <w:tcPr>
            <w:tcW w:w="4049" w:type="dxa"/>
          </w:tcPr>
          <w:p w14:paraId="48F11606" w14:textId="77777777" w:rsidR="00DB6E1D" w:rsidRPr="00584664" w:rsidRDefault="00DB6E1D" w:rsidP="000311BA">
            <w:pPr>
              <w:rPr>
                <w:rFonts w:asciiTheme="minorHAnsi" w:hAnsiTheme="minorHAnsi"/>
                <w:noProof/>
              </w:rPr>
            </w:pPr>
            <w:r>
              <w:rPr>
                <w:rFonts w:asciiTheme="minorHAnsi" w:hAnsiTheme="minorHAnsi"/>
                <w:noProof/>
              </w:rPr>
              <w:t>Compliment</w:t>
            </w:r>
          </w:p>
        </w:tc>
        <w:tc>
          <w:tcPr>
            <w:tcW w:w="4693" w:type="dxa"/>
          </w:tcPr>
          <w:p w14:paraId="63E6C07D" w14:textId="77777777" w:rsidR="00DB6E1D" w:rsidRPr="00584664" w:rsidRDefault="00DB6E1D" w:rsidP="000311BA">
            <w:pPr>
              <w:rPr>
                <w:rFonts w:asciiTheme="minorHAnsi" w:hAnsiTheme="minorHAnsi"/>
                <w:noProof/>
              </w:rPr>
            </w:pPr>
          </w:p>
        </w:tc>
        <w:tc>
          <w:tcPr>
            <w:tcW w:w="1041" w:type="dxa"/>
          </w:tcPr>
          <w:p w14:paraId="26737339" w14:textId="77777777" w:rsidR="00DB6E1D" w:rsidRPr="00584664" w:rsidRDefault="00DB6E1D" w:rsidP="000311BA">
            <w:pPr>
              <w:rPr>
                <w:rFonts w:asciiTheme="minorHAnsi" w:hAnsiTheme="minorHAnsi"/>
              </w:rPr>
            </w:pPr>
            <w:r>
              <w:rPr>
                <w:rFonts w:asciiTheme="minorHAnsi" w:hAnsiTheme="minorHAnsi"/>
              </w:rPr>
              <w:t>No values for Issue</w:t>
            </w:r>
          </w:p>
        </w:tc>
      </w:tr>
      <w:tr w:rsidR="00C1114C" w:rsidRPr="00584664" w14:paraId="59294582" w14:textId="77777777" w:rsidTr="007A1F99">
        <w:tc>
          <w:tcPr>
            <w:tcW w:w="1007" w:type="dxa"/>
          </w:tcPr>
          <w:p w14:paraId="015A67A1" w14:textId="41927957" w:rsidR="00C1114C" w:rsidRPr="00193E6C" w:rsidRDefault="00B173D6" w:rsidP="004835D1">
            <w:pPr>
              <w:rPr>
                <w:rFonts w:asciiTheme="minorHAnsi" w:hAnsiTheme="minorHAnsi"/>
                <w:noProof/>
              </w:rPr>
            </w:pPr>
            <w:bookmarkStart w:id="275" w:name="_Hlk501568840"/>
            <w:r w:rsidRPr="00193E6C">
              <w:rPr>
                <w:rFonts w:asciiTheme="minorHAnsi" w:hAnsiTheme="minorHAnsi"/>
                <w:noProof/>
              </w:rPr>
              <w:t>ED</w:t>
            </w:r>
          </w:p>
        </w:tc>
        <w:tc>
          <w:tcPr>
            <w:tcW w:w="4049" w:type="dxa"/>
          </w:tcPr>
          <w:p w14:paraId="04464244" w14:textId="040C9309" w:rsidR="00C1114C" w:rsidRPr="00193E6C" w:rsidRDefault="00B173D6" w:rsidP="004835D1">
            <w:pPr>
              <w:rPr>
                <w:rFonts w:asciiTheme="minorHAnsi" w:hAnsiTheme="minorHAnsi"/>
                <w:noProof/>
              </w:rPr>
            </w:pPr>
            <w:r w:rsidRPr="00193E6C">
              <w:rPr>
                <w:rFonts w:asciiTheme="minorHAnsi" w:hAnsiTheme="minorHAnsi"/>
                <w:noProof/>
              </w:rPr>
              <w:t>Business Lead</w:t>
            </w:r>
          </w:p>
        </w:tc>
        <w:tc>
          <w:tcPr>
            <w:tcW w:w="4693" w:type="dxa"/>
          </w:tcPr>
          <w:p w14:paraId="2C8B69BD" w14:textId="77777777" w:rsidR="00B173D6" w:rsidRPr="00193E6C" w:rsidRDefault="00B173D6" w:rsidP="004835D1">
            <w:pPr>
              <w:rPr>
                <w:rFonts w:asciiTheme="minorHAnsi" w:hAnsiTheme="minorHAnsi"/>
                <w:noProof/>
              </w:rPr>
            </w:pPr>
            <w:r w:rsidRPr="00193E6C">
              <w:rPr>
                <w:rFonts w:asciiTheme="minorHAnsi" w:hAnsiTheme="minorHAnsi"/>
                <w:noProof/>
              </w:rPr>
              <w:t>Attraction</w:t>
            </w:r>
          </w:p>
          <w:p w14:paraId="30EDE51C" w14:textId="176D9316" w:rsidR="00B173D6" w:rsidRPr="00193E6C" w:rsidRDefault="00B173D6" w:rsidP="004835D1">
            <w:pPr>
              <w:rPr>
                <w:rFonts w:asciiTheme="minorHAnsi" w:hAnsiTheme="minorHAnsi"/>
                <w:noProof/>
              </w:rPr>
            </w:pPr>
            <w:r w:rsidRPr="00193E6C">
              <w:rPr>
                <w:rFonts w:asciiTheme="minorHAnsi" w:hAnsiTheme="minorHAnsi"/>
                <w:noProof/>
              </w:rPr>
              <w:t>Expansion</w:t>
            </w:r>
          </w:p>
          <w:p w14:paraId="61B063FE" w14:textId="50D1DF2E" w:rsidR="00B173D6" w:rsidRPr="00193E6C" w:rsidRDefault="00B173D6" w:rsidP="004835D1">
            <w:pPr>
              <w:rPr>
                <w:rFonts w:asciiTheme="minorHAnsi" w:hAnsiTheme="minorHAnsi"/>
                <w:noProof/>
              </w:rPr>
            </w:pPr>
            <w:r w:rsidRPr="00193E6C">
              <w:rPr>
                <w:rFonts w:asciiTheme="minorHAnsi" w:hAnsiTheme="minorHAnsi"/>
                <w:noProof/>
              </w:rPr>
              <w:t>Funding</w:t>
            </w:r>
          </w:p>
          <w:p w14:paraId="1E6BBB1C" w14:textId="1C214163" w:rsidR="00B173D6" w:rsidRPr="00193E6C" w:rsidRDefault="00B173D6" w:rsidP="004835D1">
            <w:pPr>
              <w:rPr>
                <w:rFonts w:asciiTheme="minorHAnsi" w:hAnsiTheme="minorHAnsi"/>
                <w:noProof/>
              </w:rPr>
            </w:pPr>
            <w:r w:rsidRPr="00193E6C">
              <w:rPr>
                <w:rFonts w:asciiTheme="minorHAnsi" w:hAnsiTheme="minorHAnsi"/>
                <w:noProof/>
              </w:rPr>
              <w:t>New</w:t>
            </w:r>
          </w:p>
          <w:p w14:paraId="6407EC4F" w14:textId="4390C120" w:rsidR="009C7BAB" w:rsidRPr="00193E6C" w:rsidRDefault="009C7BAB" w:rsidP="004835D1">
            <w:pPr>
              <w:rPr>
                <w:rFonts w:asciiTheme="minorHAnsi" w:hAnsiTheme="minorHAnsi"/>
                <w:noProof/>
              </w:rPr>
            </w:pPr>
            <w:r w:rsidRPr="00193E6C">
              <w:rPr>
                <w:rFonts w:asciiTheme="minorHAnsi" w:hAnsiTheme="minorHAnsi"/>
                <w:noProof/>
              </w:rPr>
              <w:t>Real Estate</w:t>
            </w:r>
          </w:p>
          <w:p w14:paraId="42D6337A" w14:textId="769F9AF0" w:rsidR="00B173D6" w:rsidRPr="00193E6C" w:rsidRDefault="00B173D6" w:rsidP="004835D1">
            <w:pPr>
              <w:rPr>
                <w:rFonts w:asciiTheme="minorHAnsi" w:hAnsiTheme="minorHAnsi"/>
                <w:noProof/>
              </w:rPr>
            </w:pPr>
            <w:r w:rsidRPr="00193E6C">
              <w:rPr>
                <w:rFonts w:asciiTheme="minorHAnsi" w:hAnsiTheme="minorHAnsi"/>
                <w:noProof/>
              </w:rPr>
              <w:t>Retention</w:t>
            </w:r>
          </w:p>
          <w:p w14:paraId="1668D5B7" w14:textId="388FF6DF" w:rsidR="00C1114C" w:rsidRPr="00584664" w:rsidRDefault="00B173D6" w:rsidP="00193E6C">
            <w:pPr>
              <w:rPr>
                <w:rFonts w:asciiTheme="minorHAnsi" w:hAnsiTheme="minorHAnsi"/>
                <w:noProof/>
              </w:rPr>
            </w:pPr>
            <w:r w:rsidRPr="00193E6C">
              <w:rPr>
                <w:rFonts w:asciiTheme="minorHAnsi" w:hAnsiTheme="minorHAnsi"/>
                <w:noProof/>
              </w:rPr>
              <w:t>Other</w:t>
            </w:r>
          </w:p>
        </w:tc>
        <w:tc>
          <w:tcPr>
            <w:tcW w:w="1041" w:type="dxa"/>
          </w:tcPr>
          <w:p w14:paraId="4EDB967E" w14:textId="3EF7DB26" w:rsidR="00C1114C" w:rsidRPr="00584664" w:rsidRDefault="00C1114C" w:rsidP="004835D1">
            <w:pPr>
              <w:rPr>
                <w:rFonts w:asciiTheme="minorHAnsi" w:hAnsiTheme="minorHAnsi"/>
              </w:rPr>
            </w:pPr>
          </w:p>
        </w:tc>
      </w:tr>
      <w:tr w:rsidR="00B173D6" w:rsidRPr="00584664" w14:paraId="55AEA012" w14:textId="77777777" w:rsidTr="007A1F99">
        <w:tc>
          <w:tcPr>
            <w:tcW w:w="1007" w:type="dxa"/>
          </w:tcPr>
          <w:p w14:paraId="0A6366A5" w14:textId="77777777" w:rsidR="00B173D6" w:rsidRPr="00584664" w:rsidRDefault="00B173D6" w:rsidP="000311BA">
            <w:pPr>
              <w:rPr>
                <w:rFonts w:asciiTheme="minorHAnsi" w:hAnsiTheme="minorHAnsi"/>
                <w:noProof/>
              </w:rPr>
            </w:pPr>
            <w:bookmarkStart w:id="276" w:name="_Hlk501568897"/>
            <w:r>
              <w:rPr>
                <w:rFonts w:asciiTheme="minorHAnsi" w:hAnsiTheme="minorHAnsi"/>
                <w:noProof/>
              </w:rPr>
              <w:t>ED</w:t>
            </w:r>
          </w:p>
        </w:tc>
        <w:tc>
          <w:tcPr>
            <w:tcW w:w="4049" w:type="dxa"/>
          </w:tcPr>
          <w:p w14:paraId="2265737A" w14:textId="1BBB3DC6" w:rsidR="00B173D6" w:rsidRPr="00584664" w:rsidRDefault="00DB6E1D" w:rsidP="000311BA">
            <w:pPr>
              <w:rPr>
                <w:rFonts w:asciiTheme="minorHAnsi" w:hAnsiTheme="minorHAnsi"/>
                <w:noProof/>
              </w:rPr>
            </w:pPr>
            <w:r>
              <w:rPr>
                <w:rFonts w:asciiTheme="minorHAnsi" w:hAnsiTheme="minorHAnsi"/>
                <w:noProof/>
              </w:rPr>
              <w:t>Loan Status</w:t>
            </w:r>
          </w:p>
        </w:tc>
        <w:tc>
          <w:tcPr>
            <w:tcW w:w="4693" w:type="dxa"/>
          </w:tcPr>
          <w:p w14:paraId="3AEABFFE" w14:textId="77777777" w:rsidR="00DB6E1D" w:rsidRDefault="00DB6E1D" w:rsidP="000311BA">
            <w:pPr>
              <w:rPr>
                <w:rFonts w:asciiTheme="minorHAnsi" w:hAnsiTheme="minorHAnsi"/>
                <w:noProof/>
              </w:rPr>
            </w:pPr>
            <w:r>
              <w:rPr>
                <w:rFonts w:asciiTheme="minorHAnsi" w:hAnsiTheme="minorHAnsi"/>
                <w:noProof/>
              </w:rPr>
              <w:t>Application Status</w:t>
            </w:r>
          </w:p>
          <w:p w14:paraId="308BFDAC" w14:textId="77777777" w:rsidR="00DB6E1D" w:rsidRDefault="00DB6E1D" w:rsidP="000311BA">
            <w:pPr>
              <w:rPr>
                <w:rFonts w:asciiTheme="minorHAnsi" w:hAnsiTheme="minorHAnsi"/>
                <w:noProof/>
              </w:rPr>
            </w:pPr>
            <w:r>
              <w:rPr>
                <w:rFonts w:asciiTheme="minorHAnsi" w:hAnsiTheme="minorHAnsi"/>
                <w:noProof/>
              </w:rPr>
              <w:t>Disbursement</w:t>
            </w:r>
          </w:p>
          <w:p w14:paraId="37E5FEDB" w14:textId="77777777" w:rsidR="00DB6E1D" w:rsidRDefault="00DB6E1D" w:rsidP="000311BA">
            <w:pPr>
              <w:rPr>
                <w:rFonts w:asciiTheme="minorHAnsi" w:hAnsiTheme="minorHAnsi"/>
                <w:noProof/>
              </w:rPr>
            </w:pPr>
            <w:r>
              <w:rPr>
                <w:rFonts w:asciiTheme="minorHAnsi" w:hAnsiTheme="minorHAnsi"/>
                <w:noProof/>
              </w:rPr>
              <w:t>Payment</w:t>
            </w:r>
          </w:p>
          <w:p w14:paraId="2733FBEB" w14:textId="77777777" w:rsidR="00DB6E1D" w:rsidRDefault="00DB6E1D" w:rsidP="000311BA">
            <w:pPr>
              <w:rPr>
                <w:rFonts w:asciiTheme="minorHAnsi" w:hAnsiTheme="minorHAnsi"/>
                <w:noProof/>
              </w:rPr>
            </w:pPr>
            <w:r>
              <w:rPr>
                <w:rFonts w:asciiTheme="minorHAnsi" w:hAnsiTheme="minorHAnsi"/>
                <w:noProof/>
              </w:rPr>
              <w:t>Reimbursement</w:t>
            </w:r>
          </w:p>
          <w:p w14:paraId="76BB8425" w14:textId="65C8BEA9" w:rsidR="00B173D6" w:rsidRPr="00584664" w:rsidRDefault="00B173D6" w:rsidP="00193E6C">
            <w:pPr>
              <w:rPr>
                <w:rFonts w:asciiTheme="minorHAnsi" w:hAnsiTheme="minorHAnsi"/>
                <w:noProof/>
              </w:rPr>
            </w:pPr>
            <w:r>
              <w:rPr>
                <w:rFonts w:asciiTheme="minorHAnsi" w:hAnsiTheme="minorHAnsi"/>
                <w:noProof/>
              </w:rPr>
              <w:t>Other</w:t>
            </w:r>
          </w:p>
        </w:tc>
        <w:tc>
          <w:tcPr>
            <w:tcW w:w="1041" w:type="dxa"/>
          </w:tcPr>
          <w:p w14:paraId="12C97588" w14:textId="77777777" w:rsidR="00B173D6" w:rsidRPr="00584664" w:rsidRDefault="00B173D6" w:rsidP="000311BA">
            <w:pPr>
              <w:rPr>
                <w:rFonts w:asciiTheme="minorHAnsi" w:hAnsiTheme="minorHAnsi"/>
              </w:rPr>
            </w:pPr>
          </w:p>
        </w:tc>
      </w:tr>
      <w:tr w:rsidR="00DB6E1D" w:rsidRPr="00584664" w14:paraId="58FBA62B" w14:textId="77777777" w:rsidTr="007A1F99">
        <w:tc>
          <w:tcPr>
            <w:tcW w:w="1007" w:type="dxa"/>
          </w:tcPr>
          <w:p w14:paraId="71E167E1" w14:textId="7D27E65B" w:rsidR="00DB6E1D" w:rsidRDefault="00DB6E1D" w:rsidP="000311BA">
            <w:pPr>
              <w:rPr>
                <w:rFonts w:asciiTheme="minorHAnsi" w:hAnsiTheme="minorHAnsi"/>
                <w:noProof/>
              </w:rPr>
            </w:pPr>
            <w:r>
              <w:rPr>
                <w:rFonts w:asciiTheme="minorHAnsi" w:hAnsiTheme="minorHAnsi"/>
                <w:noProof/>
              </w:rPr>
              <w:t>WI/SkillUp</w:t>
            </w:r>
          </w:p>
        </w:tc>
        <w:tc>
          <w:tcPr>
            <w:tcW w:w="4049" w:type="dxa"/>
          </w:tcPr>
          <w:p w14:paraId="6F5B1AD9" w14:textId="6815B4C0" w:rsidR="00DB6E1D" w:rsidRDefault="00DB6E1D" w:rsidP="000311BA">
            <w:pPr>
              <w:rPr>
                <w:rFonts w:asciiTheme="minorHAnsi" w:hAnsiTheme="minorHAnsi"/>
                <w:noProof/>
              </w:rPr>
            </w:pPr>
            <w:r>
              <w:rPr>
                <w:rFonts w:asciiTheme="minorHAnsi" w:hAnsiTheme="minorHAnsi"/>
                <w:noProof/>
              </w:rPr>
              <w:t>Compliment</w:t>
            </w:r>
          </w:p>
        </w:tc>
        <w:tc>
          <w:tcPr>
            <w:tcW w:w="4693" w:type="dxa"/>
          </w:tcPr>
          <w:p w14:paraId="1521D745" w14:textId="77777777" w:rsidR="00DB6E1D" w:rsidRDefault="00DB6E1D" w:rsidP="000311BA">
            <w:pPr>
              <w:rPr>
                <w:rFonts w:asciiTheme="minorHAnsi" w:hAnsiTheme="minorHAnsi"/>
                <w:noProof/>
              </w:rPr>
            </w:pPr>
          </w:p>
        </w:tc>
        <w:tc>
          <w:tcPr>
            <w:tcW w:w="1041" w:type="dxa"/>
          </w:tcPr>
          <w:p w14:paraId="4E4C1CDA" w14:textId="20A02449" w:rsidR="00DB6E1D" w:rsidRDefault="00DB6E1D" w:rsidP="000311BA">
            <w:pPr>
              <w:rPr>
                <w:rFonts w:asciiTheme="minorHAnsi" w:hAnsiTheme="minorHAnsi"/>
              </w:rPr>
            </w:pPr>
            <w:r>
              <w:rPr>
                <w:rFonts w:asciiTheme="minorHAnsi" w:hAnsiTheme="minorHAnsi"/>
              </w:rPr>
              <w:t>No values for Issue</w:t>
            </w:r>
          </w:p>
        </w:tc>
      </w:tr>
      <w:tr w:rsidR="00DB6E1D" w:rsidRPr="00193E6C" w14:paraId="25FD6B75" w14:textId="77777777" w:rsidTr="007A1F99">
        <w:tc>
          <w:tcPr>
            <w:tcW w:w="1007" w:type="dxa"/>
          </w:tcPr>
          <w:p w14:paraId="59A016EF" w14:textId="6710FB58" w:rsidR="00DB6E1D" w:rsidRPr="00193E6C" w:rsidRDefault="00DB6E1D" w:rsidP="000311BA">
            <w:pPr>
              <w:rPr>
                <w:rFonts w:asciiTheme="minorHAnsi" w:hAnsiTheme="minorHAnsi"/>
                <w:noProof/>
              </w:rPr>
            </w:pPr>
            <w:r w:rsidRPr="00193E6C">
              <w:rPr>
                <w:rFonts w:asciiTheme="minorHAnsi" w:hAnsiTheme="minorHAnsi"/>
                <w:noProof/>
              </w:rPr>
              <w:t>WI/SkillUp</w:t>
            </w:r>
          </w:p>
        </w:tc>
        <w:tc>
          <w:tcPr>
            <w:tcW w:w="4049" w:type="dxa"/>
          </w:tcPr>
          <w:p w14:paraId="6D9CAA62" w14:textId="01D0B960" w:rsidR="00DB6E1D" w:rsidRPr="00193E6C" w:rsidRDefault="00F067E6" w:rsidP="000311BA">
            <w:pPr>
              <w:rPr>
                <w:rFonts w:asciiTheme="minorHAnsi" w:hAnsiTheme="minorHAnsi"/>
                <w:noProof/>
              </w:rPr>
            </w:pPr>
            <w:r w:rsidRPr="00193E6C">
              <w:rPr>
                <w:rFonts w:asciiTheme="minorHAnsi" w:hAnsiTheme="minorHAnsi"/>
                <w:noProof/>
              </w:rPr>
              <w:t>Employment Opportunities</w:t>
            </w:r>
          </w:p>
        </w:tc>
        <w:tc>
          <w:tcPr>
            <w:tcW w:w="4693" w:type="dxa"/>
          </w:tcPr>
          <w:p w14:paraId="46C9DD64" w14:textId="77777777" w:rsidR="00F067E6" w:rsidRPr="00193E6C" w:rsidRDefault="00F067E6" w:rsidP="000311BA">
            <w:pPr>
              <w:rPr>
                <w:rFonts w:asciiTheme="minorHAnsi" w:hAnsiTheme="minorHAnsi"/>
                <w:noProof/>
              </w:rPr>
            </w:pPr>
            <w:r w:rsidRPr="00193E6C">
              <w:rPr>
                <w:rFonts w:asciiTheme="minorHAnsi" w:hAnsiTheme="minorHAnsi"/>
                <w:noProof/>
              </w:rPr>
              <w:t>Full Time</w:t>
            </w:r>
          </w:p>
          <w:p w14:paraId="5F6666C0" w14:textId="77777777" w:rsidR="00F067E6" w:rsidRPr="00193E6C" w:rsidRDefault="00F067E6" w:rsidP="000311BA">
            <w:pPr>
              <w:rPr>
                <w:rFonts w:asciiTheme="minorHAnsi" w:hAnsiTheme="minorHAnsi"/>
                <w:noProof/>
              </w:rPr>
            </w:pPr>
            <w:r w:rsidRPr="00193E6C">
              <w:rPr>
                <w:rFonts w:asciiTheme="minorHAnsi" w:hAnsiTheme="minorHAnsi"/>
                <w:noProof/>
              </w:rPr>
              <w:t>Part Time</w:t>
            </w:r>
          </w:p>
          <w:p w14:paraId="2E417075" w14:textId="440555DC" w:rsidR="00DB6E1D" w:rsidRPr="00193E6C" w:rsidRDefault="00F067E6" w:rsidP="000311BA">
            <w:pPr>
              <w:rPr>
                <w:rFonts w:asciiTheme="minorHAnsi" w:hAnsiTheme="minorHAnsi"/>
                <w:noProof/>
              </w:rPr>
            </w:pPr>
            <w:r w:rsidRPr="00193E6C">
              <w:rPr>
                <w:rFonts w:asciiTheme="minorHAnsi" w:hAnsiTheme="minorHAnsi"/>
                <w:noProof/>
              </w:rPr>
              <w:t>Temporary</w:t>
            </w:r>
          </w:p>
        </w:tc>
        <w:tc>
          <w:tcPr>
            <w:tcW w:w="1041" w:type="dxa"/>
          </w:tcPr>
          <w:p w14:paraId="1F83FFEA" w14:textId="05F0DF07" w:rsidR="00DB6E1D" w:rsidRPr="00193E6C" w:rsidRDefault="006240B2" w:rsidP="000311BA">
            <w:pPr>
              <w:rPr>
                <w:rFonts w:asciiTheme="minorHAnsi" w:hAnsiTheme="minorHAnsi"/>
              </w:rPr>
            </w:pPr>
            <w:r w:rsidRPr="00193E6C">
              <w:rPr>
                <w:rFonts w:asciiTheme="minorHAnsi" w:hAnsiTheme="minorHAnsi"/>
              </w:rPr>
              <w:t>No values for Issue</w:t>
            </w:r>
          </w:p>
        </w:tc>
      </w:tr>
      <w:tr w:rsidR="00DB6E1D" w:rsidRPr="00193E6C" w14:paraId="61EA2DDA" w14:textId="77777777" w:rsidTr="007A1F99">
        <w:tc>
          <w:tcPr>
            <w:tcW w:w="1007" w:type="dxa"/>
          </w:tcPr>
          <w:p w14:paraId="2B105AC3" w14:textId="66840173" w:rsidR="00DB6E1D" w:rsidRPr="00193E6C" w:rsidRDefault="00DB6E1D" w:rsidP="000311BA">
            <w:pPr>
              <w:rPr>
                <w:rFonts w:asciiTheme="minorHAnsi" w:hAnsiTheme="minorHAnsi"/>
                <w:noProof/>
              </w:rPr>
            </w:pPr>
            <w:r w:rsidRPr="00193E6C">
              <w:rPr>
                <w:rFonts w:asciiTheme="minorHAnsi" w:hAnsiTheme="minorHAnsi"/>
                <w:noProof/>
              </w:rPr>
              <w:t>WI/SkillUp</w:t>
            </w:r>
          </w:p>
        </w:tc>
        <w:tc>
          <w:tcPr>
            <w:tcW w:w="4049" w:type="dxa"/>
          </w:tcPr>
          <w:p w14:paraId="2D76AB21" w14:textId="1D500A73" w:rsidR="00DB6E1D" w:rsidRPr="00193E6C" w:rsidRDefault="00DB6E1D" w:rsidP="000311BA">
            <w:pPr>
              <w:rPr>
                <w:rFonts w:asciiTheme="minorHAnsi" w:hAnsiTheme="minorHAnsi"/>
                <w:noProof/>
              </w:rPr>
            </w:pPr>
            <w:r w:rsidRPr="00193E6C">
              <w:rPr>
                <w:rFonts w:asciiTheme="minorHAnsi" w:hAnsiTheme="minorHAnsi"/>
                <w:noProof/>
              </w:rPr>
              <w:t>Workforce Skills Trng</w:t>
            </w:r>
          </w:p>
        </w:tc>
        <w:tc>
          <w:tcPr>
            <w:tcW w:w="4693" w:type="dxa"/>
          </w:tcPr>
          <w:p w14:paraId="2217DADA" w14:textId="77777777" w:rsidR="00F067E6" w:rsidRPr="00193E6C" w:rsidRDefault="00F067E6" w:rsidP="000311BA">
            <w:pPr>
              <w:rPr>
                <w:rFonts w:asciiTheme="minorHAnsi" w:hAnsiTheme="minorHAnsi"/>
                <w:noProof/>
              </w:rPr>
            </w:pPr>
            <w:r w:rsidRPr="00193E6C">
              <w:rPr>
                <w:rFonts w:asciiTheme="minorHAnsi" w:hAnsiTheme="minorHAnsi"/>
                <w:noProof/>
              </w:rPr>
              <w:t>Existing Employees</w:t>
            </w:r>
          </w:p>
          <w:p w14:paraId="3C8FE4FC" w14:textId="49ECAE6F" w:rsidR="00DB6E1D" w:rsidRPr="00193E6C" w:rsidRDefault="00F067E6" w:rsidP="000311BA">
            <w:pPr>
              <w:rPr>
                <w:rFonts w:asciiTheme="minorHAnsi" w:hAnsiTheme="minorHAnsi"/>
                <w:noProof/>
              </w:rPr>
            </w:pPr>
            <w:r w:rsidRPr="00193E6C">
              <w:rPr>
                <w:rFonts w:asciiTheme="minorHAnsi" w:hAnsiTheme="minorHAnsi"/>
                <w:noProof/>
              </w:rPr>
              <w:t>New Hires</w:t>
            </w:r>
          </w:p>
        </w:tc>
        <w:tc>
          <w:tcPr>
            <w:tcW w:w="1041" w:type="dxa"/>
          </w:tcPr>
          <w:p w14:paraId="775062C6" w14:textId="06C83834" w:rsidR="00DB6E1D" w:rsidRPr="00193E6C" w:rsidRDefault="006240B2" w:rsidP="000311BA">
            <w:pPr>
              <w:rPr>
                <w:rFonts w:asciiTheme="minorHAnsi" w:hAnsiTheme="minorHAnsi"/>
              </w:rPr>
            </w:pPr>
            <w:r w:rsidRPr="00193E6C">
              <w:rPr>
                <w:rFonts w:asciiTheme="minorHAnsi" w:hAnsiTheme="minorHAnsi"/>
              </w:rPr>
              <w:t>No values for Issue</w:t>
            </w:r>
          </w:p>
        </w:tc>
      </w:tr>
      <w:tr w:rsidR="00F94CD1" w:rsidRPr="00584664" w14:paraId="3C871022" w14:textId="77777777" w:rsidTr="007A1F99">
        <w:tc>
          <w:tcPr>
            <w:tcW w:w="1007" w:type="dxa"/>
          </w:tcPr>
          <w:p w14:paraId="670E9D3D" w14:textId="4744EF7D" w:rsidR="00F94CD1" w:rsidRPr="00193E6C" w:rsidRDefault="00F94CD1" w:rsidP="000311BA">
            <w:pPr>
              <w:rPr>
                <w:rFonts w:asciiTheme="minorHAnsi" w:hAnsiTheme="minorHAnsi"/>
                <w:noProof/>
              </w:rPr>
            </w:pPr>
            <w:r w:rsidRPr="00193E6C">
              <w:rPr>
                <w:rFonts w:asciiTheme="minorHAnsi" w:hAnsiTheme="minorHAnsi"/>
                <w:noProof/>
              </w:rPr>
              <w:t>WI/SkillUp</w:t>
            </w:r>
          </w:p>
        </w:tc>
        <w:tc>
          <w:tcPr>
            <w:tcW w:w="4049" w:type="dxa"/>
          </w:tcPr>
          <w:p w14:paraId="36B32B0A" w14:textId="711D597A" w:rsidR="00F94CD1" w:rsidRPr="00193E6C" w:rsidRDefault="00F94CD1" w:rsidP="000311BA">
            <w:pPr>
              <w:rPr>
                <w:rFonts w:asciiTheme="minorHAnsi" w:hAnsiTheme="minorHAnsi"/>
                <w:noProof/>
              </w:rPr>
            </w:pPr>
            <w:r w:rsidRPr="00193E6C">
              <w:rPr>
                <w:rFonts w:asciiTheme="minorHAnsi" w:hAnsiTheme="minorHAnsi"/>
                <w:noProof/>
              </w:rPr>
              <w:t>Invoice Status</w:t>
            </w:r>
          </w:p>
        </w:tc>
        <w:tc>
          <w:tcPr>
            <w:tcW w:w="4693" w:type="dxa"/>
          </w:tcPr>
          <w:p w14:paraId="0A376005" w14:textId="77777777" w:rsidR="00F94CD1" w:rsidRPr="00193E6C" w:rsidRDefault="006240B2" w:rsidP="000311BA">
            <w:pPr>
              <w:rPr>
                <w:rFonts w:asciiTheme="minorHAnsi" w:hAnsiTheme="minorHAnsi"/>
                <w:noProof/>
              </w:rPr>
            </w:pPr>
            <w:r w:rsidRPr="00193E6C">
              <w:rPr>
                <w:rFonts w:asciiTheme="minorHAnsi" w:hAnsiTheme="minorHAnsi"/>
                <w:noProof/>
              </w:rPr>
              <w:t>Received</w:t>
            </w:r>
          </w:p>
          <w:p w14:paraId="48D81709" w14:textId="77777777" w:rsidR="006240B2" w:rsidRPr="00193E6C" w:rsidRDefault="006240B2" w:rsidP="000311BA">
            <w:pPr>
              <w:rPr>
                <w:rFonts w:asciiTheme="minorHAnsi" w:hAnsiTheme="minorHAnsi"/>
                <w:noProof/>
              </w:rPr>
            </w:pPr>
            <w:r w:rsidRPr="00193E6C">
              <w:rPr>
                <w:rFonts w:asciiTheme="minorHAnsi" w:hAnsiTheme="minorHAnsi"/>
                <w:noProof/>
              </w:rPr>
              <w:t>In Progress</w:t>
            </w:r>
          </w:p>
          <w:p w14:paraId="1286FE78" w14:textId="741957D3" w:rsidR="006240B2" w:rsidRPr="00193E6C" w:rsidRDefault="006240B2" w:rsidP="000311BA">
            <w:pPr>
              <w:rPr>
                <w:rFonts w:asciiTheme="minorHAnsi" w:hAnsiTheme="minorHAnsi"/>
                <w:noProof/>
              </w:rPr>
            </w:pPr>
            <w:r w:rsidRPr="00193E6C">
              <w:rPr>
                <w:rFonts w:asciiTheme="minorHAnsi" w:hAnsiTheme="minorHAnsi"/>
                <w:noProof/>
              </w:rPr>
              <w:t>Paid</w:t>
            </w:r>
          </w:p>
        </w:tc>
        <w:tc>
          <w:tcPr>
            <w:tcW w:w="1041" w:type="dxa"/>
          </w:tcPr>
          <w:p w14:paraId="5FDD0148" w14:textId="604046A5" w:rsidR="00F94CD1" w:rsidRDefault="006240B2" w:rsidP="000311BA">
            <w:pPr>
              <w:rPr>
                <w:rFonts w:asciiTheme="minorHAnsi" w:hAnsiTheme="minorHAnsi"/>
              </w:rPr>
            </w:pPr>
            <w:r w:rsidRPr="00193E6C">
              <w:rPr>
                <w:rFonts w:asciiTheme="minorHAnsi" w:hAnsiTheme="minorHAnsi"/>
              </w:rPr>
              <w:t>No values for Issue</w:t>
            </w:r>
          </w:p>
        </w:tc>
      </w:tr>
      <w:tr w:rsidR="00DB6E1D" w:rsidRPr="00584664" w14:paraId="04243A25" w14:textId="77777777" w:rsidTr="007A1F99">
        <w:tc>
          <w:tcPr>
            <w:tcW w:w="1007" w:type="dxa"/>
          </w:tcPr>
          <w:p w14:paraId="6ECD6D88" w14:textId="6DEB52B0" w:rsidR="00DB6E1D" w:rsidRDefault="00DB6E1D" w:rsidP="000311BA">
            <w:pPr>
              <w:rPr>
                <w:rFonts w:asciiTheme="minorHAnsi" w:hAnsiTheme="minorHAnsi"/>
                <w:noProof/>
              </w:rPr>
            </w:pPr>
            <w:r>
              <w:rPr>
                <w:rFonts w:asciiTheme="minorHAnsi" w:hAnsiTheme="minorHAnsi"/>
                <w:noProof/>
              </w:rPr>
              <w:lastRenderedPageBreak/>
              <w:t>WI/SkillUp</w:t>
            </w:r>
          </w:p>
        </w:tc>
        <w:tc>
          <w:tcPr>
            <w:tcW w:w="4049" w:type="dxa"/>
          </w:tcPr>
          <w:p w14:paraId="59EFF24A" w14:textId="2122CE54" w:rsidR="00DB6E1D" w:rsidRDefault="00DB6E1D" w:rsidP="000311BA">
            <w:pPr>
              <w:rPr>
                <w:rFonts w:asciiTheme="minorHAnsi" w:hAnsiTheme="minorHAnsi"/>
                <w:noProof/>
              </w:rPr>
            </w:pPr>
            <w:r>
              <w:rPr>
                <w:rFonts w:asciiTheme="minorHAnsi" w:hAnsiTheme="minorHAnsi"/>
                <w:noProof/>
              </w:rPr>
              <w:t>Other</w:t>
            </w:r>
          </w:p>
        </w:tc>
        <w:tc>
          <w:tcPr>
            <w:tcW w:w="4693" w:type="dxa"/>
          </w:tcPr>
          <w:p w14:paraId="652EF2B2" w14:textId="77777777" w:rsidR="00DB6E1D" w:rsidRDefault="00DB6E1D" w:rsidP="000311BA">
            <w:pPr>
              <w:rPr>
                <w:rFonts w:asciiTheme="minorHAnsi" w:hAnsiTheme="minorHAnsi"/>
                <w:noProof/>
              </w:rPr>
            </w:pPr>
          </w:p>
        </w:tc>
        <w:tc>
          <w:tcPr>
            <w:tcW w:w="1041" w:type="dxa"/>
          </w:tcPr>
          <w:p w14:paraId="5521937E" w14:textId="504B25FA" w:rsidR="00DB6E1D" w:rsidRDefault="00DB6E1D" w:rsidP="000311BA">
            <w:pPr>
              <w:rPr>
                <w:rFonts w:asciiTheme="minorHAnsi" w:hAnsiTheme="minorHAnsi"/>
              </w:rPr>
            </w:pPr>
            <w:r>
              <w:rPr>
                <w:rFonts w:asciiTheme="minorHAnsi" w:hAnsiTheme="minorHAnsi"/>
              </w:rPr>
              <w:t>No values for Issue</w:t>
            </w:r>
          </w:p>
        </w:tc>
      </w:tr>
      <w:bookmarkEnd w:id="275"/>
      <w:bookmarkEnd w:id="276"/>
      <w:tr w:rsidR="00C1114C" w:rsidRPr="00584664" w14:paraId="27CD3AF4" w14:textId="77777777" w:rsidTr="007A1F99">
        <w:tc>
          <w:tcPr>
            <w:tcW w:w="1007" w:type="dxa"/>
          </w:tcPr>
          <w:p w14:paraId="6AEF2FDB" w14:textId="05F2066D" w:rsidR="00C1114C" w:rsidRPr="00584664" w:rsidRDefault="00C211AB" w:rsidP="00C1114C">
            <w:pPr>
              <w:rPr>
                <w:rFonts w:asciiTheme="minorHAnsi" w:hAnsiTheme="minorHAnsi"/>
                <w:noProof/>
              </w:rPr>
            </w:pPr>
            <w:r>
              <w:rPr>
                <w:rFonts w:asciiTheme="minorHAnsi" w:hAnsiTheme="minorHAnsi"/>
                <w:noProof/>
              </w:rPr>
              <w:t>CFS</w:t>
            </w:r>
            <w:ins w:id="277" w:author="Valerie Parker" w:date="2018-01-26T20:17:00Z">
              <w:r w:rsidR="00734176">
                <w:rPr>
                  <w:rFonts w:asciiTheme="minorHAnsi" w:hAnsiTheme="minorHAnsi"/>
                  <w:noProof/>
                </w:rPr>
                <w:t>, JFS</w:t>
              </w:r>
            </w:ins>
          </w:p>
        </w:tc>
        <w:tc>
          <w:tcPr>
            <w:tcW w:w="4049" w:type="dxa"/>
          </w:tcPr>
          <w:tbl>
            <w:tblPr>
              <w:tblW w:w="4920" w:type="dxa"/>
              <w:tblLook w:val="04A0" w:firstRow="1" w:lastRow="0" w:firstColumn="1" w:lastColumn="0" w:noHBand="0" w:noVBand="1"/>
            </w:tblPr>
            <w:tblGrid>
              <w:gridCol w:w="3823"/>
            </w:tblGrid>
            <w:tr w:rsidR="00F067E6" w:rsidRPr="00F067E6" w14:paraId="3BD803F5"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03FA7E9D"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Administrative Review / Hearing Required</w:t>
                  </w:r>
                </w:p>
              </w:tc>
            </w:tr>
            <w:tr w:rsidR="00F067E6" w:rsidRPr="00F067E6" w14:paraId="0C31B1B4"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691CAD4F"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Abuse / Neglect Reporting</w:t>
                  </w:r>
                </w:p>
              </w:tc>
            </w:tr>
            <w:tr w:rsidR="00F067E6" w:rsidRPr="00F067E6" w14:paraId="2EA8219F"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vAlign w:val="center"/>
                  <w:hideMark/>
                </w:tcPr>
                <w:p w14:paraId="697AFF7C"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 xml:space="preserve">Appeal </w:t>
                  </w:r>
                </w:p>
              </w:tc>
            </w:tr>
            <w:tr w:rsidR="00F067E6" w:rsidRPr="00F067E6" w14:paraId="4A1F0C25" w14:textId="77777777" w:rsidTr="00F067E6">
              <w:trPr>
                <w:trHeight w:val="312"/>
              </w:trPr>
              <w:tc>
                <w:tcPr>
                  <w:tcW w:w="4920" w:type="dxa"/>
                  <w:tcBorders>
                    <w:top w:val="nil"/>
                    <w:left w:val="nil"/>
                    <w:bottom w:val="nil"/>
                    <w:right w:val="nil"/>
                  </w:tcBorders>
                  <w:shd w:val="clear" w:color="000000" w:fill="A9D08E"/>
                  <w:noWrap/>
                  <w:vAlign w:val="center"/>
                  <w:hideMark/>
                </w:tcPr>
                <w:p w14:paraId="031EA7FB" w14:textId="16ADE14C" w:rsidR="00F067E6" w:rsidRPr="00F067E6" w:rsidRDefault="00F067E6" w:rsidP="00F067E6">
                  <w:pPr>
                    <w:rPr>
                      <w:rFonts w:ascii="Calibri" w:hAnsi="Calibri"/>
                      <w:color w:val="000000"/>
                      <w:sz w:val="22"/>
                      <w:szCs w:val="22"/>
                      <w:lang w:eastAsia="en-US"/>
                    </w:rPr>
                  </w:pPr>
                  <w:del w:id="278" w:author="Valerie Parker" w:date="2018-01-26T20:17:00Z">
                    <w:r w:rsidRPr="00F067E6" w:rsidDel="00734176">
                      <w:rPr>
                        <w:rFonts w:ascii="Calibri" w:hAnsi="Calibri"/>
                        <w:color w:val="000000"/>
                        <w:sz w:val="22"/>
                        <w:szCs w:val="22"/>
                        <w:lang w:eastAsia="en-US"/>
                      </w:rPr>
                      <w:delText>Appeal Disposition</w:delText>
                    </w:r>
                  </w:del>
                </w:p>
              </w:tc>
            </w:tr>
            <w:tr w:rsidR="00F067E6" w:rsidRPr="00F067E6" w14:paraId="3C8E0084" w14:textId="77777777" w:rsidTr="00F067E6">
              <w:trPr>
                <w:trHeight w:val="312"/>
              </w:trPr>
              <w:tc>
                <w:tcPr>
                  <w:tcW w:w="4920" w:type="dxa"/>
                  <w:tcBorders>
                    <w:top w:val="single" w:sz="4" w:space="0" w:color="auto"/>
                    <w:left w:val="single" w:sz="4" w:space="0" w:color="auto"/>
                    <w:bottom w:val="single" w:sz="4" w:space="0" w:color="auto"/>
                    <w:right w:val="single" w:sz="4" w:space="0" w:color="auto"/>
                  </w:tcBorders>
                  <w:shd w:val="clear" w:color="000000" w:fill="A9D08E"/>
                  <w:vAlign w:val="center"/>
                  <w:hideMark/>
                </w:tcPr>
                <w:p w14:paraId="2421B79E" w14:textId="3CDF28B5" w:rsidR="00F067E6" w:rsidRPr="00F067E6" w:rsidRDefault="00F067E6" w:rsidP="00F067E6">
                  <w:pPr>
                    <w:rPr>
                      <w:rFonts w:ascii="Calibri" w:hAnsi="Calibri"/>
                      <w:color w:val="000000"/>
                      <w:sz w:val="22"/>
                      <w:szCs w:val="22"/>
                      <w:lang w:eastAsia="en-US"/>
                    </w:rPr>
                  </w:pPr>
                  <w:del w:id="279" w:author="Valerie Parker" w:date="2018-01-26T20:17:00Z">
                    <w:r w:rsidRPr="00F067E6" w:rsidDel="00734176">
                      <w:rPr>
                        <w:rFonts w:ascii="Calibri" w:hAnsi="Calibri"/>
                        <w:color w:val="000000"/>
                        <w:sz w:val="22"/>
                        <w:szCs w:val="22"/>
                        <w:lang w:eastAsia="en-US"/>
                      </w:rPr>
                      <w:delText>Appeal for Good Cause</w:delText>
                    </w:r>
                  </w:del>
                </w:p>
              </w:tc>
            </w:tr>
            <w:tr w:rsidR="00F067E6" w:rsidRPr="00F067E6" w14:paraId="2D2AD449"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vAlign w:val="center"/>
                  <w:hideMark/>
                </w:tcPr>
                <w:p w14:paraId="2EB692CF" w14:textId="59B9EEFF" w:rsidR="00F067E6" w:rsidRPr="00F067E6" w:rsidRDefault="00F067E6" w:rsidP="00F067E6">
                  <w:pPr>
                    <w:rPr>
                      <w:rFonts w:ascii="Calibri" w:hAnsi="Calibri"/>
                      <w:color w:val="000000"/>
                      <w:sz w:val="22"/>
                      <w:szCs w:val="22"/>
                      <w:lang w:eastAsia="en-US"/>
                    </w:rPr>
                  </w:pPr>
                  <w:del w:id="280" w:author="Valerie Parker" w:date="2018-01-26T20:17:00Z">
                    <w:r w:rsidRPr="00F067E6" w:rsidDel="00734176">
                      <w:rPr>
                        <w:rFonts w:ascii="Calibri" w:hAnsi="Calibri"/>
                        <w:color w:val="000000"/>
                        <w:sz w:val="22"/>
                        <w:szCs w:val="22"/>
                        <w:lang w:eastAsia="en-US"/>
                      </w:rPr>
                      <w:delText>Appeal - MIU / SIU Related</w:delText>
                    </w:r>
                  </w:del>
                </w:p>
              </w:tc>
            </w:tr>
            <w:tr w:rsidR="00F067E6" w:rsidRPr="00F067E6" w14:paraId="38D75403"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5F1EBA20"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Application Status</w:t>
                  </w:r>
                </w:p>
              </w:tc>
            </w:tr>
            <w:tr w:rsidR="00F067E6" w:rsidRPr="00F067E6" w14:paraId="2E568CA7"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37BED0A1"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Case / Address Change or Update</w:t>
                  </w:r>
                </w:p>
              </w:tc>
            </w:tr>
            <w:tr w:rsidR="00734176" w:rsidRPr="00F067E6" w14:paraId="42553AD3" w14:textId="77777777" w:rsidTr="00F067E6">
              <w:trPr>
                <w:trHeight w:val="312"/>
                <w:ins w:id="281" w:author="Valerie Parker" w:date="2018-01-26T20:19:00Z"/>
              </w:trPr>
              <w:tc>
                <w:tcPr>
                  <w:tcW w:w="4920" w:type="dxa"/>
                  <w:tcBorders>
                    <w:top w:val="nil"/>
                    <w:left w:val="single" w:sz="4" w:space="0" w:color="auto"/>
                    <w:bottom w:val="single" w:sz="4" w:space="0" w:color="auto"/>
                    <w:right w:val="single" w:sz="4" w:space="0" w:color="auto"/>
                  </w:tcBorders>
                  <w:shd w:val="clear" w:color="000000" w:fill="A9D08E"/>
                  <w:noWrap/>
                  <w:vAlign w:val="center"/>
                </w:tcPr>
                <w:p w14:paraId="7A44F418" w14:textId="2AB49092" w:rsidR="00734176" w:rsidRPr="00F067E6" w:rsidRDefault="00734176" w:rsidP="00F067E6">
                  <w:pPr>
                    <w:rPr>
                      <w:ins w:id="282" w:author="Valerie Parker" w:date="2018-01-26T20:19:00Z"/>
                      <w:rFonts w:ascii="Calibri" w:hAnsi="Calibri"/>
                      <w:color w:val="000000"/>
                      <w:lang w:eastAsia="en-US"/>
                    </w:rPr>
                  </w:pPr>
                  <w:ins w:id="283" w:author="Valerie Parker" w:date="2018-01-26T20:19:00Z">
                    <w:r>
                      <w:rPr>
                        <w:rFonts w:ascii="Calibri" w:hAnsi="Calibri"/>
                        <w:color w:val="000000"/>
                        <w:lang w:eastAsia="en-US"/>
                      </w:rPr>
                      <w:t>Complaint</w:t>
                    </w:r>
                  </w:ins>
                </w:p>
              </w:tc>
            </w:tr>
            <w:tr w:rsidR="00F067E6" w:rsidRPr="00F067E6" w14:paraId="4F19FF70"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vAlign w:val="center"/>
                  <w:hideMark/>
                </w:tcPr>
                <w:p w14:paraId="495EA62E"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Compliance</w:t>
                  </w:r>
                </w:p>
              </w:tc>
            </w:tr>
            <w:tr w:rsidR="00734176" w:rsidRPr="00F067E6" w14:paraId="70EA881D" w14:textId="77777777" w:rsidTr="00F067E6">
              <w:trPr>
                <w:trHeight w:val="312"/>
                <w:ins w:id="284" w:author="Valerie Parker" w:date="2018-01-26T20:18:00Z"/>
              </w:trPr>
              <w:tc>
                <w:tcPr>
                  <w:tcW w:w="4920" w:type="dxa"/>
                  <w:tcBorders>
                    <w:top w:val="nil"/>
                    <w:left w:val="single" w:sz="4" w:space="0" w:color="auto"/>
                    <w:bottom w:val="single" w:sz="4" w:space="0" w:color="auto"/>
                    <w:right w:val="single" w:sz="4" w:space="0" w:color="auto"/>
                  </w:tcBorders>
                  <w:shd w:val="clear" w:color="000000" w:fill="A9D08E"/>
                  <w:vAlign w:val="center"/>
                </w:tcPr>
                <w:p w14:paraId="24C9E889" w14:textId="7EC6F561" w:rsidR="00734176" w:rsidRPr="00F067E6" w:rsidRDefault="00734176" w:rsidP="00F067E6">
                  <w:pPr>
                    <w:rPr>
                      <w:ins w:id="285" w:author="Valerie Parker" w:date="2018-01-26T20:18:00Z"/>
                      <w:rFonts w:ascii="Calibri" w:hAnsi="Calibri"/>
                      <w:color w:val="000000"/>
                      <w:sz w:val="22"/>
                      <w:szCs w:val="22"/>
                      <w:lang w:eastAsia="en-US"/>
                    </w:rPr>
                  </w:pPr>
                  <w:ins w:id="286" w:author="Valerie Parker" w:date="2018-01-26T20:18:00Z">
                    <w:r>
                      <w:rPr>
                        <w:rFonts w:ascii="Calibri" w:hAnsi="Calibri"/>
                        <w:color w:val="000000"/>
                        <w:sz w:val="22"/>
                        <w:szCs w:val="22"/>
                        <w:lang w:eastAsia="en-US"/>
                      </w:rPr>
                      <w:t>Compliment</w:t>
                    </w:r>
                  </w:ins>
                </w:p>
              </w:tc>
            </w:tr>
            <w:tr w:rsidR="00F067E6" w:rsidRPr="00F067E6" w14:paraId="37D20F3D"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6E89CEDE"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 xml:space="preserve">Conciliation Request </w:t>
                  </w:r>
                </w:p>
              </w:tc>
            </w:tr>
            <w:tr w:rsidR="00F067E6" w:rsidRPr="00F067E6" w14:paraId="4DA276FC"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FFC000"/>
                  <w:noWrap/>
                  <w:vAlign w:val="center"/>
                  <w:hideMark/>
                </w:tcPr>
                <w:p w14:paraId="109F62EA" w14:textId="243F7483" w:rsidR="00F067E6" w:rsidRPr="00F067E6" w:rsidRDefault="00F067E6" w:rsidP="00F067E6">
                  <w:pPr>
                    <w:rPr>
                      <w:rFonts w:ascii="Calibri" w:hAnsi="Calibri"/>
                      <w:color w:val="000000"/>
                      <w:sz w:val="22"/>
                      <w:szCs w:val="22"/>
                      <w:lang w:eastAsia="en-US"/>
                    </w:rPr>
                  </w:pPr>
                  <w:del w:id="287" w:author="Valerie Parker" w:date="2018-01-26T20:18:00Z">
                    <w:r w:rsidRPr="00F067E6" w:rsidDel="00734176">
                      <w:rPr>
                        <w:rFonts w:ascii="Calibri" w:hAnsi="Calibri"/>
                        <w:color w:val="000000"/>
                        <w:sz w:val="22"/>
                        <w:szCs w:val="22"/>
                        <w:lang w:eastAsia="en-US"/>
                      </w:rPr>
                      <w:delText>Custody / Visitation Request or Change</w:delText>
                    </w:r>
                  </w:del>
                </w:p>
              </w:tc>
            </w:tr>
            <w:tr w:rsidR="00F067E6" w:rsidRPr="00F067E6" w14:paraId="70878A7A"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6CBB826D"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Death Reporting</w:t>
                  </w:r>
                </w:p>
              </w:tc>
            </w:tr>
            <w:tr w:rsidR="00F067E6" w:rsidRPr="00F067E6" w14:paraId="7ADA6FAA"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1AD86654"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Disaster Relief</w:t>
                  </w:r>
                </w:p>
              </w:tc>
            </w:tr>
            <w:tr w:rsidR="00F067E6" w:rsidRPr="00F067E6" w14:paraId="39A6DEE7" w14:textId="77777777" w:rsidTr="00F067E6">
              <w:trPr>
                <w:trHeight w:val="312"/>
              </w:trPr>
              <w:tc>
                <w:tcPr>
                  <w:tcW w:w="4920" w:type="dxa"/>
                  <w:tcBorders>
                    <w:top w:val="nil"/>
                    <w:left w:val="nil"/>
                    <w:bottom w:val="nil"/>
                    <w:right w:val="nil"/>
                  </w:tcBorders>
                  <w:shd w:val="clear" w:color="000000" w:fill="A9D08E"/>
                  <w:noWrap/>
                  <w:vAlign w:val="center"/>
                  <w:hideMark/>
                </w:tcPr>
                <w:p w14:paraId="28FAD414"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Domestic Violence Reporting</w:t>
                  </w:r>
                </w:p>
              </w:tc>
            </w:tr>
            <w:tr w:rsidR="00F067E6" w:rsidRPr="00F067E6" w14:paraId="1FD40374" w14:textId="77777777" w:rsidTr="00F067E6">
              <w:trPr>
                <w:trHeight w:val="312"/>
              </w:trPr>
              <w:tc>
                <w:tcPr>
                  <w:tcW w:w="49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1C22360"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Elder Abuse</w:t>
                  </w:r>
                </w:p>
              </w:tc>
            </w:tr>
            <w:tr w:rsidR="00734176" w:rsidRPr="00F067E6" w14:paraId="7B6F9E70" w14:textId="77777777" w:rsidTr="00F067E6">
              <w:trPr>
                <w:trHeight w:val="312"/>
                <w:ins w:id="288" w:author="Valerie Parker" w:date="2018-01-26T20:19:00Z"/>
              </w:trPr>
              <w:tc>
                <w:tcPr>
                  <w:tcW w:w="4920" w:type="dxa"/>
                  <w:tcBorders>
                    <w:top w:val="single" w:sz="4" w:space="0" w:color="auto"/>
                    <w:left w:val="single" w:sz="4" w:space="0" w:color="auto"/>
                    <w:bottom w:val="single" w:sz="4" w:space="0" w:color="auto"/>
                    <w:right w:val="single" w:sz="4" w:space="0" w:color="auto"/>
                  </w:tcBorders>
                  <w:shd w:val="clear" w:color="000000" w:fill="A9D08E"/>
                  <w:noWrap/>
                  <w:vAlign w:val="center"/>
                </w:tcPr>
                <w:p w14:paraId="0A83C029" w14:textId="6167DD63" w:rsidR="00734176" w:rsidRPr="00F067E6" w:rsidRDefault="00734176" w:rsidP="00F067E6">
                  <w:pPr>
                    <w:rPr>
                      <w:ins w:id="289" w:author="Valerie Parker" w:date="2018-01-26T20:19:00Z"/>
                      <w:rFonts w:ascii="Calibri" w:hAnsi="Calibri"/>
                      <w:color w:val="000000"/>
                      <w:sz w:val="22"/>
                      <w:szCs w:val="22"/>
                      <w:lang w:eastAsia="en-US"/>
                    </w:rPr>
                  </w:pPr>
                  <w:ins w:id="290" w:author="Valerie Parker" w:date="2018-01-26T20:19:00Z">
                    <w:r>
                      <w:rPr>
                        <w:rFonts w:ascii="Calibri" w:hAnsi="Calibri"/>
                        <w:color w:val="000000"/>
                        <w:sz w:val="22"/>
                        <w:szCs w:val="22"/>
                        <w:lang w:eastAsia="en-US"/>
                      </w:rPr>
                      <w:t>Formal Complaint</w:t>
                    </w:r>
                  </w:ins>
                </w:p>
              </w:tc>
            </w:tr>
            <w:tr w:rsidR="00F067E6" w:rsidRPr="00F067E6" w14:paraId="66A3258D"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7CD3DBC6"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General Information Request</w:t>
                  </w:r>
                </w:p>
              </w:tc>
            </w:tr>
            <w:tr w:rsidR="00F067E6" w:rsidRPr="00F067E6" w14:paraId="27CFD3EE"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1BE47E59"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"How To" Assistance</w:t>
                  </w:r>
                </w:p>
              </w:tc>
            </w:tr>
            <w:tr w:rsidR="00F067E6" w:rsidRPr="00F067E6" w14:paraId="4BFC4963" w14:textId="77777777" w:rsidTr="00F067E6">
              <w:trPr>
                <w:trHeight w:val="585"/>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6B0222C1"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Interpreter Service Request</w:t>
                  </w:r>
                </w:p>
              </w:tc>
            </w:tr>
            <w:tr w:rsidR="00F067E6" w:rsidRPr="00F067E6" w14:paraId="738784FC"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28983DCC"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Legal Aid Request</w:t>
                  </w:r>
                </w:p>
              </w:tc>
            </w:tr>
            <w:tr w:rsidR="00F067E6" w:rsidRPr="00F067E6" w14:paraId="43F6CC08" w14:textId="77777777" w:rsidTr="00F067E6">
              <w:trPr>
                <w:trHeight w:val="312"/>
              </w:trPr>
              <w:tc>
                <w:tcPr>
                  <w:tcW w:w="4920" w:type="dxa"/>
                  <w:tcBorders>
                    <w:top w:val="nil"/>
                    <w:left w:val="nil"/>
                    <w:bottom w:val="nil"/>
                    <w:right w:val="nil"/>
                  </w:tcBorders>
                  <w:shd w:val="clear" w:color="000000" w:fill="A9D08E"/>
                  <w:noWrap/>
                  <w:vAlign w:val="center"/>
                  <w:hideMark/>
                </w:tcPr>
                <w:p w14:paraId="3105BB7F"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New Worker Requested</w:t>
                  </w:r>
                </w:p>
              </w:tc>
            </w:tr>
            <w:tr w:rsidR="00F067E6" w:rsidRPr="00F067E6" w14:paraId="4945E661" w14:textId="77777777" w:rsidTr="00F067E6">
              <w:trPr>
                <w:trHeight w:val="312"/>
              </w:trPr>
              <w:tc>
                <w:tcPr>
                  <w:tcW w:w="49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DFE2106"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Payment / Cash / Check Status</w:t>
                  </w:r>
                </w:p>
              </w:tc>
            </w:tr>
            <w:tr w:rsidR="00F067E6" w:rsidRPr="00F067E6" w14:paraId="41B4DA51"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19A3F32E"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Public Records Request</w:t>
                  </w:r>
                </w:p>
              </w:tc>
            </w:tr>
            <w:tr w:rsidR="00F067E6" w:rsidRPr="00F067E6" w14:paraId="6A8D56AA"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52282E84"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Re-Application / Intake Inquiry</w:t>
                  </w:r>
                </w:p>
              </w:tc>
            </w:tr>
            <w:tr w:rsidR="00F067E6" w:rsidRPr="00F067E6" w14:paraId="59F425E6"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4B42BA5C"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 xml:space="preserve">Records Request </w:t>
                  </w:r>
                </w:p>
              </w:tc>
            </w:tr>
            <w:tr w:rsidR="00F067E6" w:rsidRPr="00F067E6" w14:paraId="7F7F09E4"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FFC000"/>
                  <w:noWrap/>
                  <w:vAlign w:val="center"/>
                  <w:hideMark/>
                </w:tcPr>
                <w:p w14:paraId="065ED787" w14:textId="2E570DB1" w:rsidR="00F067E6" w:rsidRPr="00F067E6" w:rsidRDefault="00F067E6" w:rsidP="00F067E6">
                  <w:pPr>
                    <w:rPr>
                      <w:rFonts w:ascii="Calibri" w:hAnsi="Calibri"/>
                      <w:color w:val="000000"/>
                      <w:sz w:val="22"/>
                      <w:szCs w:val="22"/>
                      <w:lang w:eastAsia="en-US"/>
                    </w:rPr>
                  </w:pPr>
                  <w:bookmarkStart w:id="291" w:name="_Hlk503795391"/>
                  <w:del w:id="292" w:author="Valerie Parker" w:date="2018-01-26T20:20:00Z">
                    <w:r w:rsidRPr="00F067E6" w:rsidDel="00734176">
                      <w:rPr>
                        <w:rFonts w:ascii="Calibri" w:hAnsi="Calibri"/>
                        <w:color w:val="000000"/>
                        <w:sz w:val="22"/>
                        <w:szCs w:val="22"/>
                        <w:lang w:eastAsia="en-US"/>
                      </w:rPr>
                      <w:delText>Record Summary Request - Child Care Certification</w:delText>
                    </w:r>
                  </w:del>
                  <w:bookmarkEnd w:id="291"/>
                </w:p>
              </w:tc>
            </w:tr>
            <w:tr w:rsidR="00F067E6" w:rsidRPr="00F067E6" w14:paraId="153548D5"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FFC000"/>
                  <w:noWrap/>
                  <w:vAlign w:val="center"/>
                  <w:hideMark/>
                </w:tcPr>
                <w:p w14:paraId="47AB6457" w14:textId="64C23B07" w:rsidR="00F067E6" w:rsidRPr="00F067E6" w:rsidRDefault="00F067E6" w:rsidP="00F067E6">
                  <w:pPr>
                    <w:rPr>
                      <w:rFonts w:ascii="Calibri" w:hAnsi="Calibri"/>
                      <w:color w:val="000000"/>
                      <w:sz w:val="22"/>
                      <w:szCs w:val="22"/>
                      <w:lang w:eastAsia="en-US"/>
                    </w:rPr>
                  </w:pPr>
                  <w:del w:id="293" w:author="Valerie Parker" w:date="2018-01-26T20:20:00Z">
                    <w:r w:rsidRPr="00F067E6" w:rsidDel="00734176">
                      <w:rPr>
                        <w:rFonts w:ascii="Calibri" w:hAnsi="Calibri"/>
                        <w:color w:val="000000"/>
                        <w:sz w:val="22"/>
                        <w:szCs w:val="22"/>
                        <w:lang w:eastAsia="en-US"/>
                      </w:rPr>
                      <w:delText>Record Summary Request - Probation</w:delText>
                    </w:r>
                  </w:del>
                </w:p>
              </w:tc>
            </w:tr>
            <w:tr w:rsidR="00F067E6" w:rsidRPr="00F067E6" w14:paraId="4E6A3604" w14:textId="77777777" w:rsidTr="00F067E6">
              <w:trPr>
                <w:trHeight w:val="312"/>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3837C415"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Referral / Staff Assist Request</w:t>
                  </w:r>
                </w:p>
              </w:tc>
            </w:tr>
            <w:tr w:rsidR="00F067E6" w:rsidRPr="00F067E6" w14:paraId="33189E60"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5BA70FDE"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Release of Information Notice</w:t>
                  </w:r>
                </w:p>
              </w:tc>
            </w:tr>
            <w:tr w:rsidR="00F067E6" w:rsidRPr="00F067E6" w14:paraId="2C1A3637"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5280A3D6"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Sanction Inquiry</w:t>
                  </w:r>
                </w:p>
              </w:tc>
            </w:tr>
            <w:tr w:rsidR="00F067E6" w:rsidRPr="00F067E6" w14:paraId="541D1437"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049E9DEC"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Schedule / Reschedule Appt or Hearing</w:t>
                  </w:r>
                </w:p>
              </w:tc>
            </w:tr>
            <w:tr w:rsidR="00F067E6" w:rsidRPr="00F067E6" w14:paraId="0350E806"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7A9D65A2"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Security or County Facilities Concern</w:t>
                  </w:r>
                </w:p>
              </w:tc>
            </w:tr>
            <w:tr w:rsidR="00F067E6" w:rsidRPr="00F067E6" w14:paraId="61220123"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51E1DE82"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lastRenderedPageBreak/>
                    <w:t>Sexual Abuse Reporting</w:t>
                  </w:r>
                </w:p>
              </w:tc>
            </w:tr>
            <w:tr w:rsidR="00F067E6" w:rsidRPr="00F067E6" w14:paraId="3E4733AA"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7092795F"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Theft Reporting</w:t>
                  </w:r>
                </w:p>
              </w:tc>
            </w:tr>
            <w:tr w:rsidR="00F067E6" w:rsidRPr="00F067E6" w14:paraId="29215196"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4C95C7DD"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Transportation Assistance</w:t>
                  </w:r>
                </w:p>
              </w:tc>
            </w:tr>
            <w:tr w:rsidR="00F067E6" w:rsidRPr="00F067E6" w14:paraId="0776B5E7"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7E43BB55"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Verification Assistance</w:t>
                  </w:r>
                </w:p>
              </w:tc>
            </w:tr>
            <w:tr w:rsidR="00F067E6" w:rsidRPr="00F067E6" w14:paraId="09C619C9" w14:textId="77777777" w:rsidTr="00F067E6">
              <w:trPr>
                <w:trHeight w:val="288"/>
              </w:trPr>
              <w:tc>
                <w:tcPr>
                  <w:tcW w:w="4920" w:type="dxa"/>
                  <w:tcBorders>
                    <w:top w:val="nil"/>
                    <w:left w:val="single" w:sz="4" w:space="0" w:color="auto"/>
                    <w:bottom w:val="single" w:sz="4" w:space="0" w:color="auto"/>
                    <w:right w:val="single" w:sz="4" w:space="0" w:color="auto"/>
                  </w:tcBorders>
                  <w:shd w:val="clear" w:color="000000" w:fill="A9D08E"/>
                  <w:noWrap/>
                  <w:vAlign w:val="center"/>
                  <w:hideMark/>
                </w:tcPr>
                <w:p w14:paraId="702D0282"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"Other"  (Add description in notes)</w:t>
                  </w:r>
                </w:p>
              </w:tc>
            </w:tr>
          </w:tbl>
          <w:p w14:paraId="750BD180" w14:textId="0D36A23C" w:rsidR="00C1114C" w:rsidRPr="00CC4272" w:rsidRDefault="00C1114C" w:rsidP="00C1114C">
            <w:pPr>
              <w:rPr>
                <w:rFonts w:asciiTheme="minorHAnsi" w:hAnsiTheme="minorHAnsi"/>
                <w:noProof/>
              </w:rPr>
            </w:pPr>
          </w:p>
        </w:tc>
        <w:tc>
          <w:tcPr>
            <w:tcW w:w="4693" w:type="dxa"/>
          </w:tcPr>
          <w:p w14:paraId="61711FE6" w14:textId="0D301A68" w:rsidR="00C1114C" w:rsidRPr="005D518A" w:rsidRDefault="00C1114C" w:rsidP="00C1114C">
            <w:pPr>
              <w:rPr>
                <w:rFonts w:asciiTheme="minorHAnsi" w:hAnsiTheme="minorHAnsi"/>
                <w:noProof/>
                <w:color w:val="FF0000"/>
              </w:rPr>
            </w:pPr>
          </w:p>
        </w:tc>
        <w:tc>
          <w:tcPr>
            <w:tcW w:w="1041" w:type="dxa"/>
          </w:tcPr>
          <w:p w14:paraId="4BE192E5" w14:textId="23D8A3B3" w:rsidR="00C1114C" w:rsidRPr="00CC4272" w:rsidRDefault="00F067E6" w:rsidP="00C1114C">
            <w:pPr>
              <w:rPr>
                <w:rFonts w:asciiTheme="minorHAnsi" w:hAnsiTheme="minorHAnsi"/>
                <w:b/>
                <w:color w:val="FF0000"/>
              </w:rPr>
            </w:pPr>
            <w:r>
              <w:rPr>
                <w:rFonts w:asciiTheme="minorHAnsi" w:hAnsiTheme="minorHAnsi"/>
              </w:rPr>
              <w:t>No values for Issue</w:t>
            </w:r>
          </w:p>
        </w:tc>
      </w:tr>
      <w:tr w:rsidR="00F067E6" w:rsidRPr="00584664" w14:paraId="08EEA9A8" w14:textId="77777777" w:rsidTr="007A1F99">
        <w:tc>
          <w:tcPr>
            <w:tcW w:w="1007" w:type="dxa"/>
          </w:tcPr>
          <w:p w14:paraId="75803371" w14:textId="67443B9A" w:rsidR="00F067E6" w:rsidRDefault="00F067E6" w:rsidP="00C1114C">
            <w:pPr>
              <w:rPr>
                <w:rFonts w:asciiTheme="minorHAnsi" w:hAnsiTheme="minorHAnsi"/>
                <w:noProof/>
              </w:rPr>
            </w:pPr>
            <w:r>
              <w:rPr>
                <w:rFonts w:asciiTheme="minorHAnsi" w:hAnsiTheme="minorHAnsi"/>
                <w:noProof/>
              </w:rPr>
              <w:t>CFS</w:t>
            </w:r>
            <w:ins w:id="294" w:author="Valerie Parker" w:date="2018-01-26T20:21:00Z">
              <w:r w:rsidR="00734176">
                <w:rPr>
                  <w:rFonts w:asciiTheme="minorHAnsi" w:hAnsiTheme="minorHAnsi"/>
                  <w:noProof/>
                </w:rPr>
                <w:t>, JFS</w:t>
              </w:r>
            </w:ins>
          </w:p>
          <w:p w14:paraId="0BEF1AA9" w14:textId="7F798F6D" w:rsidR="005E4248" w:rsidRDefault="005E4248" w:rsidP="00C1114C">
            <w:pPr>
              <w:rPr>
                <w:rFonts w:asciiTheme="minorHAnsi" w:hAnsiTheme="minorHAnsi"/>
                <w:noProof/>
              </w:rPr>
            </w:pPr>
          </w:p>
        </w:tc>
        <w:tc>
          <w:tcPr>
            <w:tcW w:w="4049" w:type="dxa"/>
          </w:tcPr>
          <w:p w14:paraId="1D49097B" w14:textId="77777777" w:rsidR="00F067E6" w:rsidRDefault="00F067E6" w:rsidP="00C1114C">
            <w:pPr>
              <w:rPr>
                <w:rFonts w:asciiTheme="minorHAnsi" w:hAnsiTheme="minorHAnsi"/>
              </w:rPr>
            </w:pPr>
            <w:r>
              <w:rPr>
                <w:rFonts w:asciiTheme="minorHAnsi" w:hAnsiTheme="minorHAnsi"/>
              </w:rPr>
              <w:t>Complaint</w:t>
            </w:r>
          </w:p>
          <w:p w14:paraId="6EDE8275" w14:textId="255123F1" w:rsidR="00F067E6" w:rsidRPr="00CC4272" w:rsidRDefault="00F067E6" w:rsidP="00C1114C">
            <w:pPr>
              <w:rPr>
                <w:rFonts w:asciiTheme="minorHAnsi" w:hAnsiTheme="minorHAnsi"/>
              </w:rPr>
            </w:pPr>
            <w:r>
              <w:rPr>
                <w:rFonts w:asciiTheme="minorHAnsi" w:hAnsiTheme="minorHAnsi"/>
              </w:rPr>
              <w:t>Formal Complaint</w:t>
            </w:r>
          </w:p>
        </w:tc>
        <w:tc>
          <w:tcPr>
            <w:tcW w:w="4693" w:type="dxa"/>
          </w:tcPr>
          <w:tbl>
            <w:tblPr>
              <w:tblW w:w="5760" w:type="dxa"/>
              <w:tblLook w:val="04A0" w:firstRow="1" w:lastRow="0" w:firstColumn="1" w:lastColumn="0" w:noHBand="0" w:noVBand="1"/>
            </w:tblPr>
            <w:tblGrid>
              <w:gridCol w:w="4467"/>
            </w:tblGrid>
            <w:tr w:rsidR="00F067E6" w:rsidRPr="00F067E6" w14:paraId="77B8193D"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39652137"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Attitude / Lack of Professionalism</w:t>
                  </w:r>
                </w:p>
              </w:tc>
            </w:tr>
            <w:tr w:rsidR="00F067E6" w:rsidRPr="00F067E6" w14:paraId="49A45761"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6CAD2654"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Contact Info. Incorrect / Unavailable</w:t>
                  </w:r>
                </w:p>
              </w:tc>
            </w:tr>
            <w:tr w:rsidR="00F067E6" w:rsidRPr="00F067E6" w14:paraId="1698B8AE"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40B90F9C"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 xml:space="preserve">Civil Rights Infraction - Alleged or Reported </w:t>
                  </w:r>
                </w:p>
              </w:tc>
            </w:tr>
            <w:tr w:rsidR="00F067E6" w:rsidRPr="00F067E6" w14:paraId="7E87216F"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7BF198FD"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Dispute - Decision / Policy</w:t>
                  </w:r>
                </w:p>
              </w:tc>
            </w:tr>
            <w:tr w:rsidR="00F067E6" w:rsidRPr="00F067E6" w14:paraId="164CC572"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211AA586"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Dispute - Result / Negative Action</w:t>
                  </w:r>
                </w:p>
              </w:tc>
            </w:tr>
            <w:tr w:rsidR="00F067E6" w:rsidRPr="00F067E6" w14:paraId="0EB84B5A"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1A3F6FFF"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Excessive Wait for Benefits</w:t>
                  </w:r>
                </w:p>
              </w:tc>
            </w:tr>
            <w:tr w:rsidR="00F067E6" w:rsidRPr="00F067E6" w14:paraId="6B8088DE"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4F2F7AA2"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Excessive Wait for Staff/Worker</w:t>
                  </w:r>
                </w:p>
              </w:tc>
            </w:tr>
            <w:tr w:rsidR="00F067E6" w:rsidRPr="00F067E6" w14:paraId="1AD4B6A3"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3D0F9BB1" w14:textId="77777777" w:rsidR="00F067E6" w:rsidRPr="00F067E6" w:rsidRDefault="00F067E6" w:rsidP="00F067E6">
                  <w:pPr>
                    <w:rPr>
                      <w:rFonts w:ascii="Calibri" w:hAnsi="Calibri"/>
                      <w:color w:val="000000"/>
                      <w:lang w:eastAsia="en-US"/>
                    </w:rPr>
                  </w:pPr>
                  <w:bookmarkStart w:id="295" w:name="_Hlk503795466"/>
                  <w:r w:rsidRPr="00F067E6">
                    <w:rPr>
                      <w:rFonts w:ascii="Calibri" w:hAnsi="Calibri"/>
                      <w:color w:val="000000"/>
                      <w:lang w:eastAsia="en-US"/>
                    </w:rPr>
                    <w:t>Excessive Wait at Servicing Location (15 mins or More)</w:t>
                  </w:r>
                  <w:bookmarkEnd w:id="295"/>
                </w:p>
              </w:tc>
            </w:tr>
            <w:tr w:rsidR="00F067E6" w:rsidRPr="00F067E6" w14:paraId="5F7D0134"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6D6F3CD1"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Excessive Wait at Servicing Location (30 mins or More)</w:t>
                  </w:r>
                </w:p>
              </w:tc>
            </w:tr>
            <w:tr w:rsidR="00F067E6" w:rsidRPr="00F067E6" w14:paraId="07C5C7DD"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59A41BA7"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Excessive Wait at Servicing Location (1 hour or More)</w:t>
                  </w:r>
                </w:p>
              </w:tc>
            </w:tr>
            <w:tr w:rsidR="00F067E6" w:rsidRPr="00F067E6" w14:paraId="5E00C268"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499115DE"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Inadequate Information</w:t>
                  </w:r>
                </w:p>
              </w:tc>
            </w:tr>
            <w:tr w:rsidR="00F067E6" w:rsidRPr="00F067E6" w14:paraId="4DC750C1"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5E2F0B09"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Lack of Access - Call Not Returned</w:t>
                  </w:r>
                </w:p>
              </w:tc>
            </w:tr>
            <w:tr w:rsidR="00F067E6" w:rsidRPr="00F067E6" w14:paraId="149CBE24"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7271D8F2"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Lack of Access - No Re-Application Interview Call</w:t>
                  </w:r>
                </w:p>
              </w:tc>
            </w:tr>
            <w:tr w:rsidR="00F067E6" w:rsidRPr="00F067E6" w14:paraId="4D9B5138"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5C37393A"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Lack of Access - Voicemail Full / Continuous Ring</w:t>
                  </w:r>
                </w:p>
              </w:tc>
            </w:tr>
            <w:tr w:rsidR="00F067E6" w:rsidRPr="00F067E6" w14:paraId="20494C90"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5A87A171"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Lack of Communication</w:t>
                  </w:r>
                </w:p>
              </w:tc>
            </w:tr>
            <w:tr w:rsidR="00F067E6" w:rsidRPr="00F067E6" w14:paraId="378C9129"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370AE1FE"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Lack of Follow-Up</w:t>
                  </w:r>
                </w:p>
              </w:tc>
            </w:tr>
            <w:tr w:rsidR="00F067E6" w:rsidRPr="00F067E6" w14:paraId="53AFF9AE"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26A99B1A"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Late Communication</w:t>
                  </w:r>
                </w:p>
              </w:tc>
            </w:tr>
            <w:tr w:rsidR="00F067E6" w:rsidRPr="00F067E6" w14:paraId="256EE943"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210A5BC2"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Lost or Misplaced Documentation - Not in "System"</w:t>
                  </w:r>
                </w:p>
              </w:tc>
            </w:tr>
            <w:tr w:rsidR="00F067E6" w:rsidRPr="00F067E6" w14:paraId="6FA7FCD2"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2AF76344" w14:textId="77777777" w:rsidR="00F067E6" w:rsidRPr="00F067E6" w:rsidRDefault="00F067E6" w:rsidP="00F067E6">
                  <w:pPr>
                    <w:rPr>
                      <w:rFonts w:ascii="Calibri" w:hAnsi="Calibri"/>
                      <w:color w:val="000000"/>
                      <w:lang w:eastAsia="en-US"/>
                    </w:rPr>
                  </w:pPr>
                  <w:r w:rsidRPr="00F067E6">
                    <w:rPr>
                      <w:rFonts w:ascii="Calibri" w:hAnsi="Calibri"/>
                      <w:color w:val="000000"/>
                      <w:lang w:eastAsia="en-US"/>
                    </w:rPr>
                    <w:t>Poor or Inadequate Service</w:t>
                  </w:r>
                </w:p>
              </w:tc>
            </w:tr>
            <w:tr w:rsidR="00F067E6" w:rsidRPr="00F067E6" w14:paraId="444252F9"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1A9AEB51"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Processing Error</w:t>
                  </w:r>
                </w:p>
              </w:tc>
            </w:tr>
            <w:tr w:rsidR="00F067E6" w:rsidRPr="00F067E6" w14:paraId="2CADE7D3" w14:textId="77777777" w:rsidTr="00F067E6">
              <w:trPr>
                <w:trHeight w:val="585"/>
              </w:trPr>
              <w:tc>
                <w:tcPr>
                  <w:tcW w:w="5760" w:type="dxa"/>
                  <w:tcBorders>
                    <w:top w:val="nil"/>
                    <w:left w:val="single" w:sz="4" w:space="0" w:color="auto"/>
                    <w:bottom w:val="single" w:sz="4" w:space="0" w:color="auto"/>
                    <w:right w:val="single" w:sz="4" w:space="0" w:color="auto"/>
                  </w:tcBorders>
                  <w:shd w:val="clear" w:color="000000" w:fill="A9D08E"/>
                  <w:vAlign w:val="center"/>
                  <w:hideMark/>
                </w:tcPr>
                <w:p w14:paraId="3F75FE69"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 xml:space="preserve">Provider Complaint </w:t>
                  </w:r>
                </w:p>
              </w:tc>
            </w:tr>
            <w:tr w:rsidR="00F067E6" w:rsidRPr="00F067E6" w14:paraId="6238AC75"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26A34FC9"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Referred to Wrong Point of Service</w:t>
                  </w:r>
                </w:p>
              </w:tc>
            </w:tr>
            <w:tr w:rsidR="00F067E6" w:rsidRPr="00F067E6" w14:paraId="428C37BC" w14:textId="77777777" w:rsidTr="00F067E6">
              <w:trPr>
                <w:trHeight w:val="312"/>
              </w:trPr>
              <w:tc>
                <w:tcPr>
                  <w:tcW w:w="5760" w:type="dxa"/>
                  <w:tcBorders>
                    <w:top w:val="nil"/>
                    <w:left w:val="single" w:sz="4" w:space="0" w:color="auto"/>
                    <w:bottom w:val="single" w:sz="4" w:space="0" w:color="auto"/>
                    <w:right w:val="single" w:sz="4" w:space="0" w:color="auto"/>
                  </w:tcBorders>
                  <w:shd w:val="clear" w:color="000000" w:fill="A9D08E"/>
                  <w:noWrap/>
                  <w:vAlign w:val="center"/>
                  <w:hideMark/>
                </w:tcPr>
                <w:p w14:paraId="333CE78F" w14:textId="77777777" w:rsidR="00F067E6" w:rsidRPr="00F067E6" w:rsidRDefault="00F067E6" w:rsidP="00F067E6">
                  <w:pPr>
                    <w:rPr>
                      <w:rFonts w:ascii="Calibri" w:hAnsi="Calibri"/>
                      <w:color w:val="000000"/>
                      <w:sz w:val="22"/>
                      <w:szCs w:val="22"/>
                      <w:lang w:eastAsia="en-US"/>
                    </w:rPr>
                  </w:pPr>
                  <w:r w:rsidRPr="00F067E6">
                    <w:rPr>
                      <w:rFonts w:ascii="Calibri" w:hAnsi="Calibri"/>
                      <w:color w:val="000000"/>
                      <w:sz w:val="22"/>
                      <w:szCs w:val="22"/>
                      <w:lang w:eastAsia="en-US"/>
                    </w:rPr>
                    <w:t>Other (Fill-In)</w:t>
                  </w:r>
                </w:p>
              </w:tc>
            </w:tr>
          </w:tbl>
          <w:p w14:paraId="693FC421" w14:textId="77777777" w:rsidR="00F067E6" w:rsidRPr="00CC4272" w:rsidRDefault="00F067E6" w:rsidP="00C1114C">
            <w:pPr>
              <w:rPr>
                <w:rFonts w:asciiTheme="minorHAnsi" w:hAnsiTheme="minorHAnsi"/>
              </w:rPr>
            </w:pPr>
          </w:p>
        </w:tc>
        <w:tc>
          <w:tcPr>
            <w:tcW w:w="1041" w:type="dxa"/>
          </w:tcPr>
          <w:p w14:paraId="4E54091E" w14:textId="77777777" w:rsidR="00F067E6" w:rsidRDefault="00F067E6" w:rsidP="00C1114C">
            <w:pPr>
              <w:rPr>
                <w:rFonts w:asciiTheme="minorHAnsi" w:hAnsiTheme="minorHAnsi"/>
                <w:b/>
                <w:color w:val="FF0000"/>
              </w:rPr>
            </w:pPr>
          </w:p>
        </w:tc>
      </w:tr>
      <w:tr w:rsidR="005E4248" w:rsidRPr="00584664" w14:paraId="430EDA74" w14:textId="77777777" w:rsidTr="007A1F99">
        <w:tc>
          <w:tcPr>
            <w:tcW w:w="1007" w:type="dxa"/>
          </w:tcPr>
          <w:p w14:paraId="4093F5B8" w14:textId="2857E350" w:rsidR="005E4248" w:rsidRPr="00193E6C" w:rsidRDefault="005E4248" w:rsidP="007A1F99">
            <w:pPr>
              <w:rPr>
                <w:rFonts w:asciiTheme="minorHAnsi" w:hAnsiTheme="minorHAnsi"/>
                <w:noProof/>
              </w:rPr>
            </w:pPr>
            <w:r w:rsidRPr="00193E6C">
              <w:rPr>
                <w:rFonts w:asciiTheme="minorHAnsi" w:hAnsiTheme="minorHAnsi"/>
                <w:noProof/>
              </w:rPr>
              <w:t>CFS</w:t>
            </w:r>
          </w:p>
        </w:tc>
        <w:tc>
          <w:tcPr>
            <w:tcW w:w="4049" w:type="dxa"/>
          </w:tcPr>
          <w:p w14:paraId="07466E96" w14:textId="3226E32E" w:rsidR="005E4248" w:rsidRPr="00193E6C" w:rsidRDefault="005E4248" w:rsidP="007A1F99">
            <w:pPr>
              <w:rPr>
                <w:rFonts w:asciiTheme="minorHAnsi" w:hAnsiTheme="minorHAnsi"/>
                <w:noProof/>
              </w:rPr>
            </w:pPr>
            <w:r w:rsidRPr="00193E6C">
              <w:rPr>
                <w:rFonts w:asciiTheme="minorHAnsi" w:hAnsiTheme="minorHAnsi"/>
                <w:noProof/>
              </w:rPr>
              <w:t>Compliment</w:t>
            </w:r>
          </w:p>
        </w:tc>
        <w:tc>
          <w:tcPr>
            <w:tcW w:w="4693" w:type="dxa"/>
          </w:tcPr>
          <w:tbl>
            <w:tblPr>
              <w:tblW w:w="3967" w:type="dxa"/>
              <w:tblLook w:val="04A0" w:firstRow="1" w:lastRow="0" w:firstColumn="1" w:lastColumn="0" w:noHBand="0" w:noVBand="1"/>
            </w:tblPr>
            <w:tblGrid>
              <w:gridCol w:w="3967"/>
            </w:tblGrid>
            <w:tr w:rsidR="005E4248" w:rsidRPr="00193E6C" w14:paraId="07E458D7" w14:textId="77777777" w:rsidTr="005E4248">
              <w:trPr>
                <w:trHeight w:val="315"/>
              </w:trPr>
              <w:tc>
                <w:tcPr>
                  <w:tcW w:w="3967" w:type="dxa"/>
                  <w:tcBorders>
                    <w:top w:val="nil"/>
                    <w:left w:val="single" w:sz="4" w:space="0" w:color="auto"/>
                    <w:bottom w:val="single" w:sz="4" w:space="0" w:color="auto"/>
                    <w:right w:val="single" w:sz="4" w:space="0" w:color="auto"/>
                  </w:tcBorders>
                  <w:shd w:val="clear" w:color="auto" w:fill="A9D08E"/>
                  <w:noWrap/>
                  <w:vAlign w:val="center"/>
                  <w:hideMark/>
                </w:tcPr>
                <w:p w14:paraId="3CE71383" w14:textId="77777777" w:rsidR="005E4248" w:rsidRPr="00193E6C" w:rsidRDefault="005E4248" w:rsidP="005E4248">
                  <w:pPr>
                    <w:spacing w:line="276" w:lineRule="auto"/>
                    <w:rPr>
                      <w:rFonts w:ascii="Calibri" w:hAnsi="Calibri"/>
                      <w:color w:val="000000"/>
                      <w:lang w:eastAsia="en-US"/>
                    </w:rPr>
                  </w:pPr>
                  <w:r w:rsidRPr="00193E6C">
                    <w:rPr>
                      <w:rFonts w:ascii="Calibri" w:hAnsi="Calibri"/>
                      <w:color w:val="000000"/>
                      <w:lang w:eastAsia="en-US"/>
                    </w:rPr>
                    <w:t>Communication Excellence</w:t>
                  </w:r>
                </w:p>
              </w:tc>
            </w:tr>
            <w:tr w:rsidR="005E4248" w:rsidRPr="00193E6C" w14:paraId="17AE193D" w14:textId="77777777" w:rsidTr="005E4248">
              <w:trPr>
                <w:trHeight w:val="315"/>
              </w:trPr>
              <w:tc>
                <w:tcPr>
                  <w:tcW w:w="3967" w:type="dxa"/>
                  <w:shd w:val="clear" w:color="auto" w:fill="A9D08E"/>
                  <w:vAlign w:val="center"/>
                  <w:hideMark/>
                </w:tcPr>
                <w:p w14:paraId="5E30F82F" w14:textId="77777777" w:rsidR="005E4248" w:rsidRPr="00193E6C" w:rsidRDefault="005E4248" w:rsidP="005E4248">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Explained Process &amp; Next Steps Very Well</w:t>
                  </w:r>
                </w:p>
              </w:tc>
            </w:tr>
            <w:tr w:rsidR="005E4248" w:rsidRPr="00193E6C" w14:paraId="79B73D45" w14:textId="77777777" w:rsidTr="005E4248">
              <w:trPr>
                <w:trHeight w:val="315"/>
              </w:trPr>
              <w:tc>
                <w:tcPr>
                  <w:tcW w:w="3967"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0D0AFDCC" w14:textId="77777777" w:rsidR="005E4248" w:rsidRPr="00193E6C" w:rsidRDefault="005E4248" w:rsidP="005E4248">
                  <w:pPr>
                    <w:spacing w:line="276" w:lineRule="auto"/>
                    <w:rPr>
                      <w:rFonts w:ascii="Calibri" w:hAnsi="Calibri"/>
                      <w:color w:val="000000"/>
                      <w:lang w:eastAsia="en-US"/>
                    </w:rPr>
                  </w:pPr>
                  <w:r w:rsidRPr="00193E6C">
                    <w:rPr>
                      <w:rFonts w:ascii="Calibri" w:hAnsi="Calibri"/>
                      <w:color w:val="000000"/>
                      <w:lang w:eastAsia="en-US"/>
                    </w:rPr>
                    <w:t>Follow Through Excellence</w:t>
                  </w:r>
                </w:p>
              </w:tc>
            </w:tr>
            <w:tr w:rsidR="005E4248" w:rsidRPr="00193E6C" w14:paraId="41DFF15E" w14:textId="77777777" w:rsidTr="005E4248">
              <w:trPr>
                <w:trHeight w:val="315"/>
              </w:trPr>
              <w:tc>
                <w:tcPr>
                  <w:tcW w:w="3967" w:type="dxa"/>
                  <w:tcBorders>
                    <w:top w:val="nil"/>
                    <w:left w:val="single" w:sz="4" w:space="0" w:color="auto"/>
                    <w:bottom w:val="single" w:sz="4" w:space="0" w:color="auto"/>
                    <w:right w:val="single" w:sz="4" w:space="0" w:color="auto"/>
                  </w:tcBorders>
                  <w:shd w:val="clear" w:color="auto" w:fill="A9D08E"/>
                  <w:noWrap/>
                  <w:vAlign w:val="center"/>
                  <w:hideMark/>
                </w:tcPr>
                <w:p w14:paraId="05B668D2" w14:textId="77777777" w:rsidR="005E4248" w:rsidRPr="00193E6C" w:rsidRDefault="005E4248" w:rsidP="005E4248">
                  <w:pPr>
                    <w:spacing w:line="276" w:lineRule="auto"/>
                    <w:rPr>
                      <w:rFonts w:ascii="Calibri" w:hAnsi="Calibri"/>
                      <w:color w:val="000000"/>
                      <w:lang w:eastAsia="en-US"/>
                    </w:rPr>
                  </w:pPr>
                  <w:r w:rsidRPr="00193E6C">
                    <w:rPr>
                      <w:rFonts w:ascii="Calibri" w:hAnsi="Calibri"/>
                      <w:color w:val="000000"/>
                      <w:lang w:eastAsia="en-US"/>
                    </w:rPr>
                    <w:t>Knowledgeable Expert</w:t>
                  </w:r>
                </w:p>
              </w:tc>
            </w:tr>
            <w:tr w:rsidR="005E4248" w:rsidRPr="00193E6C" w14:paraId="50116943" w14:textId="77777777" w:rsidTr="005E4248">
              <w:trPr>
                <w:trHeight w:val="315"/>
              </w:trPr>
              <w:tc>
                <w:tcPr>
                  <w:tcW w:w="3967" w:type="dxa"/>
                  <w:shd w:val="clear" w:color="auto" w:fill="A9D08E"/>
                  <w:vAlign w:val="center"/>
                  <w:hideMark/>
                </w:tcPr>
                <w:p w14:paraId="473B7C03" w14:textId="77777777" w:rsidR="005E4248" w:rsidRPr="00193E6C" w:rsidRDefault="005E4248" w:rsidP="005E4248">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Listened Well &amp; Allowed Time for Questions</w:t>
                  </w:r>
                </w:p>
              </w:tc>
            </w:tr>
            <w:tr w:rsidR="005E4248" w:rsidRPr="00193E6C" w14:paraId="69A341E7" w14:textId="77777777" w:rsidTr="005E4248">
              <w:trPr>
                <w:trHeight w:val="300"/>
              </w:trPr>
              <w:tc>
                <w:tcPr>
                  <w:tcW w:w="3967"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470017F1" w14:textId="77777777" w:rsidR="005E4248" w:rsidRPr="00193E6C" w:rsidRDefault="005E4248" w:rsidP="005E4248">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lastRenderedPageBreak/>
                    <w:t>Polite Manner</w:t>
                  </w:r>
                </w:p>
              </w:tc>
            </w:tr>
            <w:tr w:rsidR="005E4248" w:rsidRPr="005E4248" w14:paraId="02FD1173" w14:textId="77777777" w:rsidTr="005E4248">
              <w:trPr>
                <w:trHeight w:val="300"/>
              </w:trPr>
              <w:tc>
                <w:tcPr>
                  <w:tcW w:w="3967" w:type="dxa"/>
                  <w:tcBorders>
                    <w:top w:val="nil"/>
                    <w:left w:val="single" w:sz="4" w:space="0" w:color="auto"/>
                    <w:bottom w:val="single" w:sz="4" w:space="0" w:color="auto"/>
                    <w:right w:val="single" w:sz="4" w:space="0" w:color="auto"/>
                  </w:tcBorders>
                  <w:shd w:val="clear" w:color="auto" w:fill="A9D08E"/>
                  <w:noWrap/>
                  <w:vAlign w:val="center"/>
                  <w:hideMark/>
                </w:tcPr>
                <w:p w14:paraId="37243474" w14:textId="77777777" w:rsidR="005E4248" w:rsidRPr="00193E6C" w:rsidRDefault="005E4248" w:rsidP="005E4248">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Prompt / Timely Assistance</w:t>
                  </w:r>
                </w:p>
              </w:tc>
            </w:tr>
          </w:tbl>
          <w:p w14:paraId="340D22B2" w14:textId="77777777" w:rsidR="005E4248" w:rsidRPr="007A1F99" w:rsidRDefault="005E4248" w:rsidP="007A1F99">
            <w:pPr>
              <w:rPr>
                <w:rFonts w:asciiTheme="minorHAnsi" w:hAnsiTheme="minorHAnsi"/>
              </w:rPr>
            </w:pPr>
          </w:p>
        </w:tc>
        <w:tc>
          <w:tcPr>
            <w:tcW w:w="1041" w:type="dxa"/>
          </w:tcPr>
          <w:p w14:paraId="76F8D4F6" w14:textId="77777777" w:rsidR="005E4248" w:rsidRPr="007A1F99" w:rsidRDefault="005E4248" w:rsidP="007A1F99">
            <w:pPr>
              <w:rPr>
                <w:rFonts w:asciiTheme="minorHAnsi" w:hAnsiTheme="minorHAnsi"/>
              </w:rPr>
            </w:pPr>
          </w:p>
        </w:tc>
      </w:tr>
      <w:tr w:rsidR="007A1F99" w:rsidRPr="00584664" w14:paraId="54469305" w14:textId="77777777" w:rsidTr="007A1F99">
        <w:tc>
          <w:tcPr>
            <w:tcW w:w="1007" w:type="dxa"/>
          </w:tcPr>
          <w:p w14:paraId="41791BB5" w14:textId="363A71CB" w:rsidR="007A1F99" w:rsidDel="009B3E7D" w:rsidRDefault="007A1F99" w:rsidP="007A1F99">
            <w:pPr>
              <w:rPr>
                <w:del w:id="296" w:author="Valerie Parker" w:date="2018-02-02T14:41:00Z"/>
                <w:rFonts w:asciiTheme="minorHAnsi" w:hAnsiTheme="minorHAnsi"/>
                <w:noProof/>
              </w:rPr>
            </w:pPr>
            <w:del w:id="297" w:author="Valerie Parker" w:date="2018-02-02T14:41:00Z">
              <w:r w:rsidDel="009B3E7D">
                <w:rPr>
                  <w:rFonts w:asciiTheme="minorHAnsi" w:hAnsiTheme="minorHAnsi"/>
                  <w:noProof/>
                </w:rPr>
                <w:delText>JFS</w:delText>
              </w:r>
            </w:del>
          </w:p>
          <w:p w14:paraId="771755CE" w14:textId="57DBE565" w:rsidR="007A1F99" w:rsidRDefault="007A1F99" w:rsidP="007A1F99">
            <w:pPr>
              <w:rPr>
                <w:rFonts w:asciiTheme="minorHAnsi" w:hAnsiTheme="minorHAnsi"/>
                <w:noProof/>
              </w:rPr>
            </w:pPr>
            <w:r>
              <w:rPr>
                <w:rFonts w:asciiTheme="minorHAnsi" w:hAnsiTheme="minorHAnsi"/>
                <w:noProof/>
              </w:rPr>
              <w:t>OCSS</w:t>
            </w:r>
          </w:p>
          <w:p w14:paraId="3CBEA577" w14:textId="77777777" w:rsidR="007A1F99" w:rsidRDefault="007A1F99" w:rsidP="007A1F99">
            <w:pPr>
              <w:rPr>
                <w:rFonts w:asciiTheme="minorHAnsi" w:hAnsiTheme="minorHAnsi"/>
                <w:noProof/>
              </w:rPr>
            </w:pPr>
            <w:r>
              <w:rPr>
                <w:rFonts w:asciiTheme="minorHAnsi" w:hAnsiTheme="minorHAnsi"/>
                <w:noProof/>
              </w:rPr>
              <w:t>FCFC</w:t>
            </w:r>
          </w:p>
          <w:p w14:paraId="19FAB535" w14:textId="77777777" w:rsidR="007A1F99" w:rsidRDefault="007A1F99" w:rsidP="007A1F99">
            <w:pPr>
              <w:rPr>
                <w:rFonts w:asciiTheme="minorHAnsi" w:hAnsiTheme="minorHAnsi"/>
                <w:noProof/>
              </w:rPr>
            </w:pPr>
            <w:r>
              <w:rPr>
                <w:rFonts w:asciiTheme="minorHAnsi" w:hAnsiTheme="minorHAnsi"/>
                <w:noProof/>
              </w:rPr>
              <w:t>OHS</w:t>
            </w:r>
          </w:p>
          <w:p w14:paraId="2B1C34C7" w14:textId="77777777" w:rsidR="007A1F99" w:rsidRDefault="007A1F99" w:rsidP="007A1F99">
            <w:pPr>
              <w:rPr>
                <w:rFonts w:asciiTheme="minorHAnsi" w:hAnsiTheme="minorHAnsi"/>
                <w:noProof/>
              </w:rPr>
            </w:pPr>
            <w:r>
              <w:rPr>
                <w:rFonts w:asciiTheme="minorHAnsi" w:hAnsiTheme="minorHAnsi"/>
                <w:noProof/>
              </w:rPr>
              <w:t>IIC</w:t>
            </w:r>
          </w:p>
          <w:p w14:paraId="075B5B5D" w14:textId="0B97C136" w:rsidR="007A1F99" w:rsidRPr="00584664" w:rsidRDefault="007A1F99" w:rsidP="007A1F99">
            <w:pPr>
              <w:rPr>
                <w:rFonts w:asciiTheme="minorHAnsi" w:hAnsiTheme="minorHAnsi"/>
                <w:noProof/>
              </w:rPr>
            </w:pPr>
            <w:r>
              <w:rPr>
                <w:rFonts w:asciiTheme="minorHAnsi" w:hAnsiTheme="minorHAnsi"/>
                <w:noProof/>
              </w:rPr>
              <w:t>DSAS</w:t>
            </w:r>
            <w:r>
              <w:rPr>
                <w:rFonts w:asciiTheme="minorHAnsi" w:hAnsiTheme="minorHAnsi"/>
                <w:noProof/>
              </w:rPr>
              <w:br/>
              <w:t>Re-Entry</w:t>
            </w:r>
          </w:p>
        </w:tc>
        <w:tc>
          <w:tcPr>
            <w:tcW w:w="4049" w:type="dxa"/>
          </w:tcPr>
          <w:p w14:paraId="56CCC584" w14:textId="793F471B" w:rsidR="007A1F99" w:rsidRPr="00CC4272" w:rsidRDefault="007A1F99" w:rsidP="007A1F99">
            <w:pPr>
              <w:rPr>
                <w:rFonts w:asciiTheme="minorHAnsi" w:hAnsiTheme="minorHAnsi"/>
                <w:noProof/>
              </w:rPr>
            </w:pPr>
          </w:p>
        </w:tc>
        <w:tc>
          <w:tcPr>
            <w:tcW w:w="4693" w:type="dxa"/>
          </w:tcPr>
          <w:p w14:paraId="4417A1FE" w14:textId="77777777" w:rsidR="007A1F99" w:rsidRDefault="007A1F99" w:rsidP="007A1F99">
            <w:pPr>
              <w:rPr>
                <w:ins w:id="298" w:author="Valerie Parker" w:date="2018-02-02T14:42:00Z"/>
                <w:rFonts w:asciiTheme="minorHAnsi" w:hAnsiTheme="minorHAnsi"/>
              </w:rPr>
            </w:pPr>
            <w:del w:id="299" w:author="Valerie Parker" w:date="2018-02-02T14:41:00Z">
              <w:r w:rsidRPr="007A1F99" w:rsidDel="009B3E7D">
                <w:rPr>
                  <w:rFonts w:asciiTheme="minorHAnsi" w:hAnsiTheme="minorHAnsi"/>
                </w:rPr>
                <w:delText>Each Agency should have the same values as CFS</w:delText>
              </w:r>
              <w:r w:rsidDel="009B3E7D">
                <w:rPr>
                  <w:rFonts w:asciiTheme="minorHAnsi" w:hAnsiTheme="minorHAnsi"/>
                </w:rPr>
                <w:delText xml:space="preserve"> for Category and Issue</w:delText>
              </w:r>
            </w:del>
          </w:p>
          <w:p w14:paraId="08C244C7" w14:textId="2EB6F100" w:rsidR="009B3E7D" w:rsidRPr="005D518A" w:rsidRDefault="009B3E7D" w:rsidP="007A1F99">
            <w:pPr>
              <w:rPr>
                <w:rFonts w:asciiTheme="minorHAnsi" w:hAnsiTheme="minorHAnsi"/>
                <w:noProof/>
                <w:color w:val="FF0000"/>
              </w:rPr>
            </w:pPr>
            <w:ins w:id="300" w:author="Valerie Parker" w:date="2018-02-02T14:42:00Z">
              <w:r>
                <w:rPr>
                  <w:rFonts w:asciiTheme="minorHAnsi" w:hAnsiTheme="minorHAnsi"/>
                </w:rPr>
                <w:t>Each agency will be listed in Area in case the ticket pertains to them, however we do not have their selections for Category and Issue at this time</w:t>
              </w:r>
            </w:ins>
          </w:p>
        </w:tc>
        <w:tc>
          <w:tcPr>
            <w:tcW w:w="1041" w:type="dxa"/>
          </w:tcPr>
          <w:p w14:paraId="1FD54862" w14:textId="775098A1" w:rsidR="007A1F99" w:rsidRPr="007A1F99" w:rsidRDefault="007A1F99" w:rsidP="007A1F99">
            <w:pPr>
              <w:rPr>
                <w:rFonts w:asciiTheme="minorHAnsi" w:hAnsiTheme="minorHAnsi"/>
              </w:rPr>
            </w:pPr>
          </w:p>
        </w:tc>
      </w:tr>
      <w:tr w:rsidR="007A1F99" w:rsidRPr="00584664" w14:paraId="0B24E39C" w14:textId="77777777" w:rsidTr="007A1F99">
        <w:tc>
          <w:tcPr>
            <w:tcW w:w="1007" w:type="dxa"/>
          </w:tcPr>
          <w:p w14:paraId="363A0726" w14:textId="77777777" w:rsidR="007A1F99" w:rsidRPr="00584664" w:rsidRDefault="007A1F99" w:rsidP="007A1F99">
            <w:pPr>
              <w:rPr>
                <w:rFonts w:asciiTheme="minorHAnsi" w:hAnsiTheme="minorHAnsi"/>
                <w:noProof/>
              </w:rPr>
            </w:pPr>
          </w:p>
        </w:tc>
        <w:tc>
          <w:tcPr>
            <w:tcW w:w="4049" w:type="dxa"/>
          </w:tcPr>
          <w:p w14:paraId="6B30FE97" w14:textId="77777777" w:rsidR="007A1F99" w:rsidRPr="00636F15" w:rsidRDefault="007A1F99" w:rsidP="007A1F99">
            <w:pPr>
              <w:rPr>
                <w:rFonts w:asciiTheme="minorHAnsi" w:hAnsiTheme="minorHAnsi"/>
                <w:noProof/>
              </w:rPr>
            </w:pPr>
          </w:p>
        </w:tc>
        <w:tc>
          <w:tcPr>
            <w:tcW w:w="4693" w:type="dxa"/>
          </w:tcPr>
          <w:p w14:paraId="51A3D320" w14:textId="77777777" w:rsidR="007A1F99" w:rsidRPr="00636F15" w:rsidRDefault="007A1F99" w:rsidP="007A1F99">
            <w:pPr>
              <w:rPr>
                <w:rFonts w:asciiTheme="minorHAnsi" w:hAnsiTheme="minorHAnsi"/>
                <w:noProof/>
              </w:rPr>
            </w:pPr>
          </w:p>
        </w:tc>
        <w:tc>
          <w:tcPr>
            <w:tcW w:w="1041" w:type="dxa"/>
          </w:tcPr>
          <w:p w14:paraId="14E75E9A" w14:textId="77777777" w:rsidR="007A1F99" w:rsidRPr="00584664" w:rsidRDefault="007A1F99" w:rsidP="007A1F99">
            <w:pPr>
              <w:rPr>
                <w:rFonts w:asciiTheme="minorHAnsi" w:hAnsiTheme="minorHAnsi"/>
              </w:rPr>
            </w:pPr>
          </w:p>
        </w:tc>
      </w:tr>
    </w:tbl>
    <w:p w14:paraId="05D3FA3C" w14:textId="09F63510" w:rsidR="0004785B" w:rsidRPr="009B751F" w:rsidRDefault="0004785B" w:rsidP="009B751F">
      <w:pPr>
        <w:pStyle w:val="Heading3"/>
      </w:pPr>
      <w:bookmarkStart w:id="301" w:name="_Toc505347460"/>
      <w:r w:rsidRPr="009B751F">
        <w:t xml:space="preserve">Customized </w:t>
      </w:r>
      <w:r w:rsidR="00485F9C" w:rsidRPr="009B751F">
        <w:t>Ticket</w:t>
      </w:r>
      <w:r w:rsidRPr="009B751F">
        <w:t xml:space="preserve"> module</w:t>
      </w:r>
      <w:bookmarkEnd w:id="301"/>
    </w:p>
    <w:p w14:paraId="30338AB1" w14:textId="77777777" w:rsidR="0004785B" w:rsidRDefault="0004785B" w:rsidP="0004785B">
      <w:pPr>
        <w:rPr>
          <w:rFonts w:asciiTheme="minorHAnsi" w:hAnsiTheme="minorHAnsi"/>
          <w:noProof/>
        </w:rPr>
      </w:pPr>
    </w:p>
    <w:p w14:paraId="445C794C" w14:textId="32C91B93" w:rsidR="0004785B" w:rsidRDefault="00CC7B2E" w:rsidP="0004785B">
      <w:pPr>
        <w:rPr>
          <w:rFonts w:asciiTheme="minorHAnsi" w:hAnsiTheme="minorHAnsi"/>
          <w:noProof/>
        </w:rPr>
      </w:pPr>
      <w:r>
        <w:rPr>
          <w:rFonts w:asciiTheme="minorHAnsi" w:hAnsiTheme="minorHAnsi"/>
          <w:noProof/>
        </w:rPr>
        <w:t xml:space="preserve">A future enhancement has been identified by HHS for the Ticket Detail tab &gt; Referred to Internal County </w:t>
      </w:r>
      <w:r w:rsidRPr="00AB612B">
        <w:rPr>
          <w:rFonts w:asciiTheme="minorHAnsi" w:hAnsiTheme="minorHAnsi"/>
          <w:noProof/>
        </w:rPr>
        <w:t xml:space="preserve">Agency: </w:t>
      </w:r>
      <w:r w:rsidR="00AB612B" w:rsidRPr="00AB612B">
        <w:rPr>
          <w:rFonts w:asciiTheme="minorHAnsi" w:hAnsiTheme="minorHAnsi"/>
          <w:noProof/>
        </w:rPr>
        <w:t>on screen user notification to ensure the “owner” and “Account Manager” fields at the Account level are updated accordingly.</w:t>
      </w:r>
    </w:p>
    <w:p w14:paraId="2AA64003" w14:textId="77777777" w:rsidR="0004785B" w:rsidRDefault="0004785B" w:rsidP="0004785B">
      <w:pPr>
        <w:rPr>
          <w:rFonts w:asciiTheme="minorHAnsi" w:hAnsiTheme="minorHAnsi"/>
          <w:noProof/>
        </w:rPr>
      </w:pPr>
    </w:p>
    <w:p w14:paraId="3E76416F" w14:textId="77777777" w:rsidR="0004785B" w:rsidRPr="009B751F" w:rsidRDefault="0004785B" w:rsidP="009B751F">
      <w:pPr>
        <w:pStyle w:val="Heading4"/>
      </w:pPr>
      <w:r w:rsidRPr="009B751F">
        <w:t xml:space="preserve">Field </w:t>
      </w:r>
      <w:proofErr w:type="spellStart"/>
      <w:r w:rsidRPr="009B751F">
        <w:t>Definitionions</w:t>
      </w:r>
      <w:proofErr w:type="spellEnd"/>
    </w:p>
    <w:p w14:paraId="59B910EB" w14:textId="77777777" w:rsidR="0004785B" w:rsidRPr="00584664" w:rsidRDefault="0004785B" w:rsidP="0004785B">
      <w:pPr>
        <w:rPr>
          <w:rFonts w:asciiTheme="minorHAnsi" w:hAnsiTheme="minorHAnsi"/>
        </w:rPr>
      </w:pPr>
    </w:p>
    <w:tbl>
      <w:tblPr>
        <w:tblStyle w:val="TableGrid"/>
        <w:tblW w:w="0" w:type="auto"/>
        <w:tblLook w:val="04A0" w:firstRow="1" w:lastRow="0" w:firstColumn="1" w:lastColumn="0" w:noHBand="0" w:noVBand="1"/>
      </w:tblPr>
      <w:tblGrid>
        <w:gridCol w:w="1988"/>
        <w:gridCol w:w="1157"/>
        <w:gridCol w:w="5706"/>
        <w:gridCol w:w="1939"/>
      </w:tblGrid>
      <w:tr w:rsidR="0004785B" w:rsidRPr="00584664" w14:paraId="04CE5942" w14:textId="77777777" w:rsidTr="009749E3">
        <w:tc>
          <w:tcPr>
            <w:tcW w:w="1988" w:type="dxa"/>
          </w:tcPr>
          <w:p w14:paraId="2BCB0028" w14:textId="77777777" w:rsidR="0004785B" w:rsidRPr="00584664" w:rsidRDefault="0004785B" w:rsidP="004835D1">
            <w:pPr>
              <w:rPr>
                <w:rFonts w:asciiTheme="minorHAnsi" w:hAnsiTheme="minorHAnsi"/>
                <w:b/>
                <w:noProof/>
              </w:rPr>
            </w:pPr>
            <w:r w:rsidRPr="00584664">
              <w:rPr>
                <w:rFonts w:asciiTheme="minorHAnsi" w:hAnsiTheme="minorHAnsi"/>
                <w:b/>
                <w:noProof/>
              </w:rPr>
              <w:t>Field Name</w:t>
            </w:r>
          </w:p>
        </w:tc>
        <w:tc>
          <w:tcPr>
            <w:tcW w:w="1157" w:type="dxa"/>
          </w:tcPr>
          <w:p w14:paraId="25D1D0E1" w14:textId="77777777" w:rsidR="0004785B" w:rsidRPr="00584664" w:rsidRDefault="0004785B" w:rsidP="004835D1">
            <w:pPr>
              <w:rPr>
                <w:rFonts w:asciiTheme="minorHAnsi" w:hAnsiTheme="minorHAnsi"/>
                <w:b/>
                <w:noProof/>
              </w:rPr>
            </w:pPr>
            <w:r w:rsidRPr="00584664">
              <w:rPr>
                <w:rFonts w:asciiTheme="minorHAnsi" w:hAnsiTheme="minorHAnsi"/>
                <w:b/>
                <w:noProof/>
              </w:rPr>
              <w:t>Field Type</w:t>
            </w:r>
          </w:p>
        </w:tc>
        <w:tc>
          <w:tcPr>
            <w:tcW w:w="5706" w:type="dxa"/>
          </w:tcPr>
          <w:p w14:paraId="7D47131D" w14:textId="77777777" w:rsidR="0004785B" w:rsidRPr="00584664" w:rsidRDefault="0004785B" w:rsidP="004835D1">
            <w:pPr>
              <w:rPr>
                <w:rFonts w:asciiTheme="minorHAnsi" w:hAnsiTheme="minorHAnsi"/>
                <w:b/>
                <w:noProof/>
              </w:rPr>
            </w:pPr>
            <w:r w:rsidRPr="00584664">
              <w:rPr>
                <w:rFonts w:asciiTheme="minorHAnsi" w:hAnsiTheme="minorHAnsi"/>
                <w:b/>
                <w:noProof/>
              </w:rPr>
              <w:t>Values</w:t>
            </w:r>
          </w:p>
        </w:tc>
        <w:tc>
          <w:tcPr>
            <w:tcW w:w="1939" w:type="dxa"/>
          </w:tcPr>
          <w:p w14:paraId="2AB53566" w14:textId="77777777" w:rsidR="0004785B" w:rsidRPr="00584664" w:rsidRDefault="0004785B" w:rsidP="004835D1">
            <w:pPr>
              <w:rPr>
                <w:rFonts w:asciiTheme="minorHAnsi" w:hAnsiTheme="minorHAnsi"/>
                <w:b/>
                <w:noProof/>
              </w:rPr>
            </w:pPr>
            <w:r w:rsidRPr="00584664">
              <w:rPr>
                <w:rFonts w:asciiTheme="minorHAnsi" w:hAnsiTheme="minorHAnsi"/>
                <w:b/>
                <w:noProof/>
              </w:rPr>
              <w:t>Comments</w:t>
            </w:r>
          </w:p>
        </w:tc>
      </w:tr>
      <w:tr w:rsidR="00085DF4" w:rsidRPr="00085DF4" w14:paraId="045453EB" w14:textId="77777777" w:rsidTr="009749E3">
        <w:tc>
          <w:tcPr>
            <w:tcW w:w="1988" w:type="dxa"/>
          </w:tcPr>
          <w:p w14:paraId="328319A7" w14:textId="3743EB82" w:rsidR="00085DF4" w:rsidRPr="00085DF4" w:rsidRDefault="00085DF4" w:rsidP="004835D1">
            <w:pPr>
              <w:rPr>
                <w:rFonts w:asciiTheme="minorHAnsi" w:hAnsiTheme="minorHAnsi"/>
                <w:noProof/>
              </w:rPr>
            </w:pPr>
            <w:r>
              <w:rPr>
                <w:rFonts w:asciiTheme="minorHAnsi" w:hAnsiTheme="minorHAnsi"/>
                <w:noProof/>
              </w:rPr>
              <w:t>Account Name</w:t>
            </w:r>
          </w:p>
        </w:tc>
        <w:tc>
          <w:tcPr>
            <w:tcW w:w="1157" w:type="dxa"/>
          </w:tcPr>
          <w:p w14:paraId="6A7BFA3A" w14:textId="77777777" w:rsidR="00085DF4" w:rsidRPr="00085DF4" w:rsidRDefault="00085DF4" w:rsidP="004835D1">
            <w:pPr>
              <w:rPr>
                <w:rFonts w:asciiTheme="minorHAnsi" w:hAnsiTheme="minorHAnsi"/>
                <w:noProof/>
              </w:rPr>
            </w:pPr>
          </w:p>
        </w:tc>
        <w:tc>
          <w:tcPr>
            <w:tcW w:w="5706" w:type="dxa"/>
          </w:tcPr>
          <w:p w14:paraId="313B65C1" w14:textId="77777777" w:rsidR="00085DF4" w:rsidRPr="00085DF4" w:rsidRDefault="00085DF4" w:rsidP="004835D1">
            <w:pPr>
              <w:rPr>
                <w:rFonts w:asciiTheme="minorHAnsi" w:hAnsiTheme="minorHAnsi"/>
                <w:noProof/>
              </w:rPr>
            </w:pPr>
          </w:p>
        </w:tc>
        <w:tc>
          <w:tcPr>
            <w:tcW w:w="1939" w:type="dxa"/>
          </w:tcPr>
          <w:p w14:paraId="4EBB590E" w14:textId="664FDD1E" w:rsidR="00085DF4" w:rsidRPr="00085DF4" w:rsidRDefault="00085DF4" w:rsidP="004835D1">
            <w:pPr>
              <w:rPr>
                <w:rFonts w:asciiTheme="minorHAnsi" w:hAnsiTheme="minorHAnsi"/>
                <w:noProof/>
              </w:rPr>
            </w:pPr>
            <w:r>
              <w:rPr>
                <w:rFonts w:asciiTheme="minorHAnsi" w:hAnsiTheme="minorHAnsi"/>
                <w:noProof/>
              </w:rPr>
              <w:t>No changes</w:t>
            </w:r>
          </w:p>
        </w:tc>
      </w:tr>
      <w:tr w:rsidR="00085DF4" w:rsidRPr="00085DF4" w14:paraId="10E4292D" w14:textId="77777777" w:rsidTr="009749E3">
        <w:tc>
          <w:tcPr>
            <w:tcW w:w="1988" w:type="dxa"/>
          </w:tcPr>
          <w:p w14:paraId="328CC886" w14:textId="336BAB4E" w:rsidR="00085DF4" w:rsidRPr="00085DF4" w:rsidRDefault="00085DF4" w:rsidP="004835D1">
            <w:pPr>
              <w:rPr>
                <w:rFonts w:asciiTheme="minorHAnsi" w:hAnsiTheme="minorHAnsi"/>
                <w:noProof/>
              </w:rPr>
            </w:pPr>
            <w:r>
              <w:rPr>
                <w:rFonts w:asciiTheme="minorHAnsi" w:hAnsiTheme="minorHAnsi"/>
                <w:noProof/>
              </w:rPr>
              <w:t>Contact Name</w:t>
            </w:r>
          </w:p>
        </w:tc>
        <w:tc>
          <w:tcPr>
            <w:tcW w:w="1157" w:type="dxa"/>
          </w:tcPr>
          <w:p w14:paraId="5DF57ACB" w14:textId="77777777" w:rsidR="00085DF4" w:rsidRPr="00085DF4" w:rsidRDefault="00085DF4" w:rsidP="004835D1">
            <w:pPr>
              <w:rPr>
                <w:rFonts w:asciiTheme="minorHAnsi" w:hAnsiTheme="minorHAnsi"/>
                <w:noProof/>
              </w:rPr>
            </w:pPr>
          </w:p>
        </w:tc>
        <w:tc>
          <w:tcPr>
            <w:tcW w:w="5706" w:type="dxa"/>
          </w:tcPr>
          <w:p w14:paraId="2D74ADD7" w14:textId="77777777" w:rsidR="00085DF4" w:rsidRPr="00085DF4" w:rsidRDefault="00085DF4" w:rsidP="004835D1">
            <w:pPr>
              <w:rPr>
                <w:rFonts w:asciiTheme="minorHAnsi" w:hAnsiTheme="minorHAnsi"/>
                <w:noProof/>
              </w:rPr>
            </w:pPr>
          </w:p>
        </w:tc>
        <w:tc>
          <w:tcPr>
            <w:tcW w:w="1939" w:type="dxa"/>
          </w:tcPr>
          <w:p w14:paraId="703DE0C0" w14:textId="577F38C3" w:rsidR="00085DF4" w:rsidRPr="00085DF4" w:rsidRDefault="00085DF4" w:rsidP="004835D1">
            <w:pPr>
              <w:rPr>
                <w:rFonts w:asciiTheme="minorHAnsi" w:hAnsiTheme="minorHAnsi"/>
                <w:noProof/>
              </w:rPr>
            </w:pPr>
            <w:r>
              <w:rPr>
                <w:rFonts w:asciiTheme="minorHAnsi" w:hAnsiTheme="minorHAnsi"/>
                <w:noProof/>
              </w:rPr>
              <w:t>No changes</w:t>
            </w:r>
          </w:p>
        </w:tc>
      </w:tr>
      <w:tr w:rsidR="00F74FD5" w:rsidRPr="00584664" w14:paraId="21558B74" w14:textId="77777777" w:rsidTr="009749E3">
        <w:trPr>
          <w:trHeight w:val="638"/>
        </w:trPr>
        <w:tc>
          <w:tcPr>
            <w:tcW w:w="1988" w:type="dxa"/>
          </w:tcPr>
          <w:p w14:paraId="7A619D1A" w14:textId="7613C591" w:rsidR="00F74FD5" w:rsidRPr="00193E6C" w:rsidRDefault="00F74FD5" w:rsidP="00F74FD5">
            <w:pPr>
              <w:rPr>
                <w:rFonts w:asciiTheme="minorHAnsi" w:hAnsiTheme="minorHAnsi"/>
                <w:noProof/>
              </w:rPr>
            </w:pPr>
            <w:r w:rsidRPr="00193E6C">
              <w:rPr>
                <w:rFonts w:asciiTheme="minorHAnsi" w:hAnsiTheme="minorHAnsi"/>
                <w:noProof/>
              </w:rPr>
              <w:t>Contact Type</w:t>
            </w:r>
          </w:p>
        </w:tc>
        <w:tc>
          <w:tcPr>
            <w:tcW w:w="1157" w:type="dxa"/>
          </w:tcPr>
          <w:p w14:paraId="0DD4EB34" w14:textId="77777777" w:rsidR="00F74FD5" w:rsidRPr="00193E6C" w:rsidRDefault="00F74FD5" w:rsidP="00F74FD5">
            <w:pPr>
              <w:rPr>
                <w:rFonts w:asciiTheme="minorHAnsi" w:hAnsiTheme="minorHAnsi"/>
                <w:noProof/>
              </w:rPr>
            </w:pPr>
            <w:r w:rsidRPr="00193E6C">
              <w:rPr>
                <w:rFonts w:asciiTheme="minorHAnsi" w:hAnsiTheme="minorHAnsi"/>
                <w:noProof/>
              </w:rPr>
              <w:t>Pick List</w:t>
            </w:r>
          </w:p>
        </w:tc>
        <w:tc>
          <w:tcPr>
            <w:tcW w:w="5706" w:type="dxa"/>
          </w:tcPr>
          <w:p w14:paraId="417FB8FA" w14:textId="77777777" w:rsidR="00F74FD5" w:rsidRPr="00193E6C" w:rsidRDefault="00F74FD5" w:rsidP="00F74FD5">
            <w:pPr>
              <w:rPr>
                <w:rFonts w:asciiTheme="minorHAnsi" w:hAnsiTheme="minorHAnsi"/>
                <w:noProof/>
              </w:rPr>
            </w:pPr>
            <w:r w:rsidRPr="00193E6C">
              <w:rPr>
                <w:rFonts w:asciiTheme="minorHAnsi" w:hAnsiTheme="minorHAnsi"/>
                <w:noProof/>
              </w:rPr>
              <w:t>Account Manager</w:t>
            </w:r>
          </w:p>
          <w:p w14:paraId="5BE816E6" w14:textId="77777777" w:rsidR="00F74FD5" w:rsidRPr="00193E6C" w:rsidRDefault="00F74FD5" w:rsidP="00F74FD5">
            <w:pPr>
              <w:rPr>
                <w:rFonts w:asciiTheme="minorHAnsi" w:hAnsiTheme="minorHAnsi"/>
                <w:noProof/>
              </w:rPr>
            </w:pPr>
            <w:r w:rsidRPr="00193E6C">
              <w:rPr>
                <w:rFonts w:asciiTheme="minorHAnsi" w:hAnsiTheme="minorHAnsi"/>
                <w:noProof/>
              </w:rPr>
              <w:t>Agency Director</w:t>
            </w:r>
          </w:p>
          <w:p w14:paraId="7108367A" w14:textId="77777777" w:rsidR="00F74FD5" w:rsidRPr="00193E6C" w:rsidRDefault="00F74FD5" w:rsidP="00F74FD5">
            <w:pPr>
              <w:rPr>
                <w:rFonts w:asciiTheme="minorHAnsi" w:hAnsiTheme="minorHAnsi"/>
                <w:noProof/>
              </w:rPr>
            </w:pPr>
            <w:r w:rsidRPr="00193E6C">
              <w:rPr>
                <w:rFonts w:asciiTheme="minorHAnsi" w:hAnsiTheme="minorHAnsi"/>
                <w:noProof/>
              </w:rPr>
              <w:t>Attorney</w:t>
            </w:r>
          </w:p>
          <w:p w14:paraId="631ECED8" w14:textId="77777777" w:rsidR="00F74FD5" w:rsidRPr="00193E6C" w:rsidRDefault="00F74FD5" w:rsidP="00F74FD5">
            <w:pPr>
              <w:rPr>
                <w:rFonts w:asciiTheme="minorHAnsi" w:hAnsiTheme="minorHAnsi"/>
                <w:noProof/>
              </w:rPr>
            </w:pPr>
            <w:r w:rsidRPr="00193E6C">
              <w:rPr>
                <w:rFonts w:asciiTheme="minorHAnsi" w:hAnsiTheme="minorHAnsi"/>
                <w:noProof/>
              </w:rPr>
              <w:t>Banker</w:t>
            </w:r>
          </w:p>
          <w:p w14:paraId="2FF21D4B" w14:textId="77777777" w:rsidR="00F74FD5" w:rsidRPr="00193E6C" w:rsidRDefault="00F74FD5" w:rsidP="00F74FD5">
            <w:pPr>
              <w:rPr>
                <w:rFonts w:asciiTheme="minorHAnsi" w:hAnsiTheme="minorHAnsi"/>
                <w:noProof/>
              </w:rPr>
            </w:pPr>
            <w:r w:rsidRPr="00193E6C">
              <w:rPr>
                <w:rFonts w:asciiTheme="minorHAnsi" w:hAnsiTheme="minorHAnsi"/>
                <w:noProof/>
              </w:rPr>
              <w:t>Billing</w:t>
            </w:r>
          </w:p>
          <w:p w14:paraId="765AA481" w14:textId="77777777" w:rsidR="00F74FD5" w:rsidRPr="00193E6C" w:rsidRDefault="00F74FD5" w:rsidP="00F74FD5">
            <w:pPr>
              <w:rPr>
                <w:rFonts w:asciiTheme="minorHAnsi" w:hAnsiTheme="minorHAnsi"/>
                <w:noProof/>
              </w:rPr>
            </w:pPr>
            <w:r w:rsidRPr="00193E6C">
              <w:rPr>
                <w:rFonts w:asciiTheme="minorHAnsi" w:hAnsiTheme="minorHAnsi"/>
                <w:noProof/>
              </w:rPr>
              <w:t>Champion</w:t>
            </w:r>
          </w:p>
          <w:p w14:paraId="0E65D60A" w14:textId="77777777" w:rsidR="00F74FD5" w:rsidRPr="00193E6C" w:rsidRDefault="00F74FD5" w:rsidP="00F74FD5">
            <w:pPr>
              <w:rPr>
                <w:rFonts w:asciiTheme="minorHAnsi" w:hAnsiTheme="minorHAnsi"/>
                <w:noProof/>
              </w:rPr>
            </w:pPr>
            <w:r w:rsidRPr="00193E6C">
              <w:rPr>
                <w:rFonts w:asciiTheme="minorHAnsi" w:hAnsiTheme="minorHAnsi"/>
                <w:noProof/>
              </w:rPr>
              <w:t>CEO</w:t>
            </w:r>
          </w:p>
          <w:p w14:paraId="73D0E3C5" w14:textId="77777777" w:rsidR="00F74FD5" w:rsidRPr="00193E6C" w:rsidRDefault="00F74FD5" w:rsidP="00F74FD5">
            <w:pPr>
              <w:rPr>
                <w:rFonts w:asciiTheme="minorHAnsi" w:hAnsiTheme="minorHAnsi"/>
                <w:noProof/>
              </w:rPr>
            </w:pPr>
            <w:r w:rsidRPr="00193E6C">
              <w:rPr>
                <w:rFonts w:asciiTheme="minorHAnsi" w:hAnsiTheme="minorHAnsi"/>
                <w:noProof/>
              </w:rPr>
              <w:t>CFO</w:t>
            </w:r>
          </w:p>
          <w:p w14:paraId="2FBEE7DD" w14:textId="77777777" w:rsidR="00F74FD5" w:rsidRPr="00193E6C" w:rsidRDefault="00F74FD5" w:rsidP="00F74FD5">
            <w:pPr>
              <w:rPr>
                <w:rFonts w:asciiTheme="minorHAnsi" w:hAnsiTheme="minorHAnsi"/>
                <w:noProof/>
              </w:rPr>
            </w:pPr>
            <w:r w:rsidRPr="00193E6C">
              <w:rPr>
                <w:rFonts w:asciiTheme="minorHAnsi" w:hAnsiTheme="minorHAnsi"/>
                <w:noProof/>
              </w:rPr>
              <w:t>Client</w:t>
            </w:r>
          </w:p>
          <w:p w14:paraId="49D1E752" w14:textId="77777777" w:rsidR="00F74FD5" w:rsidRPr="00193E6C" w:rsidRDefault="00F74FD5" w:rsidP="00F74FD5">
            <w:pPr>
              <w:rPr>
                <w:rFonts w:asciiTheme="minorHAnsi" w:hAnsiTheme="minorHAnsi"/>
                <w:noProof/>
              </w:rPr>
            </w:pPr>
            <w:r w:rsidRPr="00193E6C">
              <w:rPr>
                <w:rFonts w:asciiTheme="minorHAnsi" w:hAnsiTheme="minorHAnsi"/>
                <w:noProof/>
              </w:rPr>
              <w:t>Collections</w:t>
            </w:r>
          </w:p>
          <w:p w14:paraId="14A40D0F" w14:textId="77777777" w:rsidR="00F74FD5" w:rsidRPr="00193E6C" w:rsidRDefault="00F74FD5" w:rsidP="00F74FD5">
            <w:pPr>
              <w:rPr>
                <w:rFonts w:asciiTheme="minorHAnsi" w:hAnsiTheme="minorHAnsi"/>
                <w:noProof/>
              </w:rPr>
            </w:pPr>
            <w:r w:rsidRPr="00193E6C">
              <w:rPr>
                <w:rFonts w:asciiTheme="minorHAnsi" w:hAnsiTheme="minorHAnsi"/>
                <w:noProof/>
              </w:rPr>
              <w:t>Community Contact</w:t>
            </w:r>
          </w:p>
          <w:p w14:paraId="7495AAE0" w14:textId="77777777" w:rsidR="00F74FD5" w:rsidRPr="00193E6C" w:rsidRDefault="00F74FD5" w:rsidP="00F74FD5">
            <w:pPr>
              <w:rPr>
                <w:rFonts w:asciiTheme="minorHAnsi" w:hAnsiTheme="minorHAnsi"/>
                <w:noProof/>
              </w:rPr>
            </w:pPr>
            <w:r w:rsidRPr="00193E6C">
              <w:rPr>
                <w:rFonts w:asciiTheme="minorHAnsi" w:hAnsiTheme="minorHAnsi"/>
                <w:noProof/>
              </w:rPr>
              <w:t>Contractor</w:t>
            </w:r>
          </w:p>
          <w:p w14:paraId="2CC93695" w14:textId="77777777" w:rsidR="00F74FD5" w:rsidRPr="00193E6C" w:rsidRDefault="00F74FD5" w:rsidP="00F74FD5">
            <w:pPr>
              <w:rPr>
                <w:rFonts w:asciiTheme="minorHAnsi" w:hAnsiTheme="minorHAnsi"/>
                <w:noProof/>
              </w:rPr>
            </w:pPr>
            <w:r w:rsidRPr="00193E6C">
              <w:rPr>
                <w:rFonts w:asciiTheme="minorHAnsi" w:hAnsiTheme="minorHAnsi"/>
                <w:noProof/>
              </w:rPr>
              <w:t>County Agency</w:t>
            </w:r>
          </w:p>
          <w:p w14:paraId="3E3FB87D" w14:textId="77777777" w:rsidR="00F74FD5" w:rsidRPr="00193E6C" w:rsidRDefault="00F74FD5" w:rsidP="00F74FD5">
            <w:pPr>
              <w:rPr>
                <w:rFonts w:asciiTheme="minorHAnsi" w:hAnsiTheme="minorHAnsi"/>
                <w:noProof/>
              </w:rPr>
            </w:pPr>
            <w:r w:rsidRPr="00193E6C">
              <w:rPr>
                <w:rFonts w:asciiTheme="minorHAnsi" w:hAnsiTheme="minorHAnsi"/>
                <w:noProof/>
              </w:rPr>
              <w:t>County Council (CCE)</w:t>
            </w:r>
          </w:p>
          <w:p w14:paraId="2D955C64" w14:textId="77777777" w:rsidR="00F74FD5" w:rsidRPr="00193E6C" w:rsidRDefault="00F74FD5" w:rsidP="00F74FD5">
            <w:pPr>
              <w:rPr>
                <w:rFonts w:asciiTheme="minorHAnsi" w:hAnsiTheme="minorHAnsi"/>
                <w:noProof/>
              </w:rPr>
            </w:pPr>
            <w:r w:rsidRPr="00193E6C">
              <w:rPr>
                <w:rFonts w:asciiTheme="minorHAnsi" w:hAnsiTheme="minorHAnsi"/>
                <w:noProof/>
              </w:rPr>
              <w:t>County Executive Office</w:t>
            </w:r>
          </w:p>
          <w:p w14:paraId="56063F05" w14:textId="77777777" w:rsidR="00F74FD5" w:rsidRPr="00193E6C" w:rsidRDefault="00F74FD5" w:rsidP="00F74FD5">
            <w:pPr>
              <w:rPr>
                <w:rFonts w:asciiTheme="minorHAnsi" w:hAnsiTheme="minorHAnsi"/>
                <w:noProof/>
              </w:rPr>
            </w:pPr>
            <w:r w:rsidRPr="00193E6C">
              <w:rPr>
                <w:rFonts w:asciiTheme="minorHAnsi" w:hAnsiTheme="minorHAnsi"/>
                <w:noProof/>
              </w:rPr>
              <w:t>Court Representative</w:t>
            </w:r>
          </w:p>
          <w:p w14:paraId="48AC82B9" w14:textId="77777777" w:rsidR="00F74FD5" w:rsidRPr="00193E6C" w:rsidRDefault="00F74FD5" w:rsidP="00F74FD5">
            <w:pPr>
              <w:rPr>
                <w:rFonts w:asciiTheme="minorHAnsi" w:hAnsiTheme="minorHAnsi"/>
                <w:noProof/>
              </w:rPr>
            </w:pPr>
            <w:r w:rsidRPr="00193E6C">
              <w:rPr>
                <w:rFonts w:asciiTheme="minorHAnsi" w:hAnsiTheme="minorHAnsi"/>
                <w:noProof/>
              </w:rPr>
              <w:t>Credential Provider</w:t>
            </w:r>
          </w:p>
          <w:p w14:paraId="1D1FE03B" w14:textId="77777777" w:rsidR="00F74FD5" w:rsidRPr="00193E6C" w:rsidRDefault="00F74FD5" w:rsidP="00F74FD5">
            <w:pPr>
              <w:rPr>
                <w:rFonts w:asciiTheme="minorHAnsi" w:hAnsiTheme="minorHAnsi"/>
                <w:noProof/>
              </w:rPr>
            </w:pPr>
            <w:r w:rsidRPr="00193E6C">
              <w:rPr>
                <w:rFonts w:asciiTheme="minorHAnsi" w:hAnsiTheme="minorHAnsi"/>
                <w:noProof/>
              </w:rPr>
              <w:t>Customer</w:t>
            </w:r>
          </w:p>
          <w:p w14:paraId="6AE9F5EC" w14:textId="77777777" w:rsidR="00F74FD5" w:rsidRPr="00193E6C" w:rsidRDefault="00F74FD5" w:rsidP="00F74FD5">
            <w:pPr>
              <w:rPr>
                <w:rFonts w:asciiTheme="minorHAnsi" w:hAnsiTheme="minorHAnsi"/>
                <w:noProof/>
              </w:rPr>
            </w:pPr>
            <w:r w:rsidRPr="00193E6C">
              <w:rPr>
                <w:rFonts w:asciiTheme="minorHAnsi" w:hAnsiTheme="minorHAnsi"/>
                <w:noProof/>
              </w:rPr>
              <w:t>Customer / Participant</w:t>
            </w:r>
          </w:p>
          <w:p w14:paraId="2C8C4B4F" w14:textId="77777777" w:rsidR="00F74FD5" w:rsidRPr="00193E6C" w:rsidRDefault="00F74FD5" w:rsidP="00F74FD5">
            <w:pPr>
              <w:rPr>
                <w:rFonts w:asciiTheme="minorHAnsi" w:hAnsiTheme="minorHAnsi"/>
                <w:noProof/>
              </w:rPr>
            </w:pPr>
            <w:r w:rsidRPr="00193E6C">
              <w:rPr>
                <w:rFonts w:asciiTheme="minorHAnsi" w:hAnsiTheme="minorHAnsi"/>
                <w:noProof/>
              </w:rPr>
              <w:lastRenderedPageBreak/>
              <w:t>Debtor – 1</w:t>
            </w:r>
          </w:p>
          <w:p w14:paraId="1D31D0D2" w14:textId="77777777" w:rsidR="00F74FD5" w:rsidRPr="00193E6C" w:rsidRDefault="00F74FD5" w:rsidP="00F74FD5">
            <w:pPr>
              <w:rPr>
                <w:rFonts w:asciiTheme="minorHAnsi" w:hAnsiTheme="minorHAnsi"/>
                <w:noProof/>
              </w:rPr>
            </w:pPr>
            <w:r w:rsidRPr="00193E6C">
              <w:rPr>
                <w:rFonts w:asciiTheme="minorHAnsi" w:hAnsiTheme="minorHAnsi"/>
                <w:noProof/>
              </w:rPr>
              <w:t>Debtor – 2</w:t>
            </w:r>
          </w:p>
          <w:p w14:paraId="1B24C7D5" w14:textId="77777777" w:rsidR="00F74FD5" w:rsidRPr="00193E6C" w:rsidRDefault="00F74FD5" w:rsidP="00F74FD5">
            <w:pPr>
              <w:rPr>
                <w:rFonts w:asciiTheme="minorHAnsi" w:hAnsiTheme="minorHAnsi"/>
                <w:noProof/>
              </w:rPr>
            </w:pPr>
            <w:r w:rsidRPr="00193E6C">
              <w:rPr>
                <w:rFonts w:asciiTheme="minorHAnsi" w:hAnsiTheme="minorHAnsi"/>
                <w:noProof/>
              </w:rPr>
              <w:t>Debtor – 3</w:t>
            </w:r>
          </w:p>
          <w:p w14:paraId="6D12EB0D" w14:textId="77777777" w:rsidR="00F74FD5" w:rsidRPr="00193E6C" w:rsidRDefault="00F74FD5" w:rsidP="00F74FD5">
            <w:pPr>
              <w:rPr>
                <w:rFonts w:asciiTheme="minorHAnsi" w:hAnsiTheme="minorHAnsi"/>
                <w:noProof/>
              </w:rPr>
            </w:pPr>
            <w:r w:rsidRPr="00193E6C">
              <w:rPr>
                <w:rFonts w:asciiTheme="minorHAnsi" w:hAnsiTheme="minorHAnsi"/>
                <w:noProof/>
              </w:rPr>
              <w:t>Decision Maker</w:t>
            </w:r>
          </w:p>
          <w:p w14:paraId="1620773A" w14:textId="77777777" w:rsidR="00F74FD5" w:rsidRPr="00193E6C" w:rsidRDefault="00F74FD5" w:rsidP="00F74FD5">
            <w:pPr>
              <w:rPr>
                <w:rFonts w:asciiTheme="minorHAnsi" w:hAnsiTheme="minorHAnsi"/>
                <w:noProof/>
              </w:rPr>
            </w:pPr>
            <w:r w:rsidRPr="00193E6C">
              <w:rPr>
                <w:rFonts w:asciiTheme="minorHAnsi" w:hAnsiTheme="minorHAnsi"/>
                <w:noProof/>
              </w:rPr>
              <w:t>Director’s Office</w:t>
            </w:r>
          </w:p>
          <w:p w14:paraId="768AA7DC" w14:textId="77777777" w:rsidR="00F74FD5" w:rsidRPr="00193E6C" w:rsidRDefault="00F74FD5" w:rsidP="00F74FD5">
            <w:pPr>
              <w:rPr>
                <w:rFonts w:asciiTheme="minorHAnsi" w:hAnsiTheme="minorHAnsi"/>
                <w:noProof/>
              </w:rPr>
            </w:pPr>
            <w:r w:rsidRPr="00193E6C">
              <w:rPr>
                <w:rFonts w:asciiTheme="minorHAnsi" w:hAnsiTheme="minorHAnsi"/>
                <w:noProof/>
              </w:rPr>
              <w:t>Economic Dev Dir.</w:t>
            </w:r>
          </w:p>
          <w:p w14:paraId="4056A12D" w14:textId="77777777" w:rsidR="00F74FD5" w:rsidRPr="00193E6C" w:rsidRDefault="00F74FD5" w:rsidP="00F74FD5">
            <w:pPr>
              <w:rPr>
                <w:rFonts w:asciiTheme="minorHAnsi" w:hAnsiTheme="minorHAnsi"/>
                <w:noProof/>
              </w:rPr>
            </w:pPr>
            <w:r w:rsidRPr="00193E6C">
              <w:rPr>
                <w:rFonts w:asciiTheme="minorHAnsi" w:hAnsiTheme="minorHAnsi"/>
                <w:noProof/>
              </w:rPr>
              <w:t>Employee</w:t>
            </w:r>
          </w:p>
          <w:p w14:paraId="567217BC" w14:textId="77777777" w:rsidR="00F74FD5" w:rsidRPr="00193E6C" w:rsidRDefault="00F74FD5" w:rsidP="00F74FD5">
            <w:pPr>
              <w:rPr>
                <w:rFonts w:asciiTheme="minorHAnsi" w:hAnsiTheme="minorHAnsi"/>
                <w:noProof/>
              </w:rPr>
            </w:pPr>
            <w:r w:rsidRPr="00193E6C">
              <w:rPr>
                <w:rFonts w:asciiTheme="minorHAnsi" w:hAnsiTheme="minorHAnsi"/>
                <w:noProof/>
              </w:rPr>
              <w:t>Employer</w:t>
            </w:r>
          </w:p>
          <w:p w14:paraId="72055FB6" w14:textId="77777777" w:rsidR="00F74FD5" w:rsidRPr="00193E6C" w:rsidRDefault="00F74FD5" w:rsidP="00F74FD5">
            <w:pPr>
              <w:rPr>
                <w:rFonts w:asciiTheme="minorHAnsi" w:hAnsiTheme="minorHAnsi"/>
                <w:noProof/>
              </w:rPr>
            </w:pPr>
            <w:r w:rsidRPr="00193E6C">
              <w:rPr>
                <w:rFonts w:asciiTheme="minorHAnsi" w:hAnsiTheme="minorHAnsi"/>
                <w:noProof/>
              </w:rPr>
              <w:t>External Agency</w:t>
            </w:r>
          </w:p>
          <w:p w14:paraId="5335AFD8" w14:textId="77777777" w:rsidR="00F74FD5" w:rsidRPr="00193E6C" w:rsidRDefault="00F74FD5" w:rsidP="00F74FD5">
            <w:pPr>
              <w:rPr>
                <w:rFonts w:asciiTheme="minorHAnsi" w:hAnsiTheme="minorHAnsi"/>
                <w:noProof/>
              </w:rPr>
            </w:pPr>
            <w:r w:rsidRPr="00193E6C">
              <w:rPr>
                <w:rFonts w:asciiTheme="minorHAnsi" w:hAnsiTheme="minorHAnsi"/>
                <w:noProof/>
              </w:rPr>
              <w:t>Family Member / Guardian</w:t>
            </w:r>
          </w:p>
          <w:p w14:paraId="4DA7CC82" w14:textId="77777777" w:rsidR="00F74FD5" w:rsidRPr="00193E6C" w:rsidRDefault="00F74FD5" w:rsidP="00F74FD5">
            <w:pPr>
              <w:rPr>
                <w:rFonts w:asciiTheme="minorHAnsi" w:hAnsiTheme="minorHAnsi"/>
                <w:noProof/>
              </w:rPr>
            </w:pPr>
            <w:r w:rsidRPr="00193E6C">
              <w:rPr>
                <w:rFonts w:asciiTheme="minorHAnsi" w:hAnsiTheme="minorHAnsi"/>
                <w:noProof/>
              </w:rPr>
              <w:t>Federal/State/City Rep.</w:t>
            </w:r>
          </w:p>
          <w:p w14:paraId="395D654D" w14:textId="77777777" w:rsidR="00F74FD5" w:rsidRPr="00193E6C" w:rsidRDefault="00F74FD5" w:rsidP="00F74FD5">
            <w:pPr>
              <w:rPr>
                <w:rFonts w:asciiTheme="minorHAnsi" w:hAnsiTheme="minorHAnsi"/>
                <w:noProof/>
              </w:rPr>
            </w:pPr>
            <w:r w:rsidRPr="00193E6C">
              <w:rPr>
                <w:rFonts w:asciiTheme="minorHAnsi" w:hAnsiTheme="minorHAnsi"/>
                <w:noProof/>
              </w:rPr>
              <w:t>Financial Contact</w:t>
            </w:r>
          </w:p>
          <w:p w14:paraId="4F041F27" w14:textId="77777777" w:rsidR="00F74FD5" w:rsidRPr="00193E6C" w:rsidRDefault="00F74FD5" w:rsidP="00F74FD5">
            <w:pPr>
              <w:rPr>
                <w:rFonts w:asciiTheme="minorHAnsi" w:hAnsiTheme="minorHAnsi"/>
                <w:noProof/>
              </w:rPr>
            </w:pPr>
            <w:r w:rsidRPr="00193E6C">
              <w:rPr>
                <w:rFonts w:asciiTheme="minorHAnsi" w:hAnsiTheme="minorHAnsi"/>
                <w:noProof/>
              </w:rPr>
              <w:t>Friend</w:t>
            </w:r>
          </w:p>
          <w:p w14:paraId="6C2BEF63" w14:textId="77777777" w:rsidR="00F74FD5" w:rsidRPr="00193E6C" w:rsidRDefault="00F74FD5" w:rsidP="00F74FD5">
            <w:pPr>
              <w:rPr>
                <w:rFonts w:asciiTheme="minorHAnsi" w:hAnsiTheme="minorHAnsi"/>
                <w:noProof/>
              </w:rPr>
            </w:pPr>
            <w:r w:rsidRPr="00193E6C">
              <w:rPr>
                <w:rFonts w:asciiTheme="minorHAnsi" w:hAnsiTheme="minorHAnsi"/>
                <w:noProof/>
              </w:rPr>
              <w:t>Gatekeeper</w:t>
            </w:r>
          </w:p>
          <w:p w14:paraId="6C8B8918" w14:textId="77777777" w:rsidR="00F74FD5" w:rsidRPr="00193E6C" w:rsidRDefault="00F74FD5" w:rsidP="00F74FD5">
            <w:pPr>
              <w:rPr>
                <w:rFonts w:asciiTheme="minorHAnsi" w:hAnsiTheme="minorHAnsi"/>
                <w:noProof/>
              </w:rPr>
            </w:pPr>
            <w:r w:rsidRPr="00193E6C">
              <w:rPr>
                <w:rFonts w:asciiTheme="minorHAnsi" w:hAnsiTheme="minorHAnsi"/>
                <w:noProof/>
              </w:rPr>
              <w:t>Guarantor</w:t>
            </w:r>
          </w:p>
          <w:p w14:paraId="40175FB8" w14:textId="77777777" w:rsidR="00F74FD5" w:rsidRPr="00193E6C" w:rsidRDefault="00F74FD5" w:rsidP="00F74FD5">
            <w:pPr>
              <w:rPr>
                <w:rFonts w:asciiTheme="minorHAnsi" w:hAnsiTheme="minorHAnsi"/>
                <w:noProof/>
              </w:rPr>
            </w:pPr>
            <w:r w:rsidRPr="00193E6C">
              <w:rPr>
                <w:rFonts w:asciiTheme="minorHAnsi" w:hAnsiTheme="minorHAnsi"/>
                <w:noProof/>
              </w:rPr>
              <w:t xml:space="preserve">Home Owner </w:t>
            </w:r>
          </w:p>
          <w:p w14:paraId="5BBFF560" w14:textId="77777777" w:rsidR="00F74FD5" w:rsidRPr="00193E6C" w:rsidRDefault="00F74FD5" w:rsidP="00F74FD5">
            <w:pPr>
              <w:rPr>
                <w:rFonts w:asciiTheme="minorHAnsi" w:hAnsiTheme="minorHAnsi"/>
                <w:noProof/>
              </w:rPr>
            </w:pPr>
            <w:r w:rsidRPr="00193E6C">
              <w:rPr>
                <w:rFonts w:asciiTheme="minorHAnsi" w:hAnsiTheme="minorHAnsi"/>
                <w:noProof/>
              </w:rPr>
              <w:t>Homeless Person</w:t>
            </w:r>
          </w:p>
          <w:p w14:paraId="6E35546A" w14:textId="77777777" w:rsidR="00F74FD5" w:rsidRPr="00193E6C" w:rsidRDefault="00F74FD5" w:rsidP="00F74FD5">
            <w:pPr>
              <w:rPr>
                <w:rFonts w:asciiTheme="minorHAnsi" w:hAnsiTheme="minorHAnsi"/>
                <w:noProof/>
              </w:rPr>
            </w:pPr>
            <w:r w:rsidRPr="00193E6C">
              <w:rPr>
                <w:rFonts w:asciiTheme="minorHAnsi" w:hAnsiTheme="minorHAnsi"/>
                <w:noProof/>
              </w:rPr>
              <w:t>Investigation Unit</w:t>
            </w:r>
          </w:p>
          <w:p w14:paraId="0EF45FF8" w14:textId="77777777" w:rsidR="00F74FD5" w:rsidRPr="00193E6C" w:rsidRDefault="00F74FD5" w:rsidP="00F74FD5">
            <w:pPr>
              <w:rPr>
                <w:rFonts w:asciiTheme="minorHAnsi" w:hAnsiTheme="minorHAnsi"/>
                <w:noProof/>
              </w:rPr>
            </w:pPr>
            <w:r w:rsidRPr="00193E6C">
              <w:rPr>
                <w:rFonts w:asciiTheme="minorHAnsi" w:hAnsiTheme="minorHAnsi"/>
                <w:noProof/>
              </w:rPr>
              <w:t>Jobs Reporting Contact</w:t>
            </w:r>
          </w:p>
          <w:p w14:paraId="50127181" w14:textId="77777777" w:rsidR="00F74FD5" w:rsidRPr="00193E6C" w:rsidRDefault="00F74FD5" w:rsidP="00F74FD5">
            <w:pPr>
              <w:rPr>
                <w:rFonts w:asciiTheme="minorHAnsi" w:hAnsiTheme="minorHAnsi"/>
                <w:noProof/>
              </w:rPr>
            </w:pPr>
            <w:r w:rsidRPr="00193E6C">
              <w:rPr>
                <w:rFonts w:asciiTheme="minorHAnsi" w:hAnsiTheme="minorHAnsi"/>
                <w:noProof/>
              </w:rPr>
              <w:t>Legal Aid Society</w:t>
            </w:r>
          </w:p>
          <w:p w14:paraId="6E99357B" w14:textId="77777777" w:rsidR="00F74FD5" w:rsidRPr="00193E6C" w:rsidRDefault="00F74FD5" w:rsidP="00F74FD5">
            <w:pPr>
              <w:rPr>
                <w:rFonts w:asciiTheme="minorHAnsi" w:hAnsiTheme="minorHAnsi"/>
                <w:noProof/>
              </w:rPr>
            </w:pPr>
            <w:r w:rsidRPr="00193E6C">
              <w:rPr>
                <w:rFonts w:asciiTheme="minorHAnsi" w:hAnsiTheme="minorHAnsi"/>
                <w:noProof/>
              </w:rPr>
              <w:t>Legal Representative</w:t>
            </w:r>
          </w:p>
          <w:p w14:paraId="06A5A4CD" w14:textId="77777777" w:rsidR="00F74FD5" w:rsidRPr="00193E6C" w:rsidRDefault="00F74FD5" w:rsidP="00F74FD5">
            <w:pPr>
              <w:rPr>
                <w:rFonts w:asciiTheme="minorHAnsi" w:hAnsiTheme="minorHAnsi"/>
                <w:noProof/>
              </w:rPr>
            </w:pPr>
            <w:r w:rsidRPr="00193E6C">
              <w:rPr>
                <w:rFonts w:asciiTheme="minorHAnsi" w:hAnsiTheme="minorHAnsi"/>
                <w:noProof/>
              </w:rPr>
              <w:t>Media Rep/Reporter</w:t>
            </w:r>
          </w:p>
          <w:p w14:paraId="1BAFFC5B" w14:textId="77777777" w:rsidR="00F74FD5" w:rsidRPr="00193E6C" w:rsidRDefault="00F74FD5" w:rsidP="00F74FD5">
            <w:pPr>
              <w:rPr>
                <w:rFonts w:asciiTheme="minorHAnsi" w:hAnsiTheme="minorHAnsi"/>
                <w:noProof/>
              </w:rPr>
            </w:pPr>
            <w:r w:rsidRPr="00193E6C">
              <w:rPr>
                <w:rFonts w:asciiTheme="minorHAnsi" w:hAnsiTheme="minorHAnsi"/>
                <w:noProof/>
              </w:rPr>
              <w:t>Network Provider</w:t>
            </w:r>
          </w:p>
          <w:p w14:paraId="4970E528" w14:textId="77777777" w:rsidR="00F74FD5" w:rsidRPr="00193E6C" w:rsidRDefault="00F74FD5" w:rsidP="00F74FD5">
            <w:pPr>
              <w:rPr>
                <w:rFonts w:asciiTheme="minorHAnsi" w:hAnsiTheme="minorHAnsi"/>
                <w:noProof/>
              </w:rPr>
            </w:pPr>
            <w:r w:rsidRPr="00193E6C">
              <w:rPr>
                <w:rFonts w:asciiTheme="minorHAnsi" w:hAnsiTheme="minorHAnsi"/>
                <w:noProof/>
              </w:rPr>
              <w:t>Owner</w:t>
            </w:r>
          </w:p>
          <w:p w14:paraId="0B140EEB" w14:textId="77777777" w:rsidR="00F74FD5" w:rsidRPr="00193E6C" w:rsidRDefault="00F74FD5" w:rsidP="00F74FD5">
            <w:pPr>
              <w:rPr>
                <w:rFonts w:asciiTheme="minorHAnsi" w:hAnsiTheme="minorHAnsi"/>
                <w:noProof/>
              </w:rPr>
            </w:pPr>
            <w:r w:rsidRPr="00193E6C">
              <w:rPr>
                <w:rFonts w:asciiTheme="minorHAnsi" w:hAnsiTheme="minorHAnsi"/>
                <w:noProof/>
              </w:rPr>
              <w:t>Parent</w:t>
            </w:r>
          </w:p>
          <w:p w14:paraId="1B8D099E" w14:textId="77777777" w:rsidR="00F74FD5" w:rsidRPr="00193E6C" w:rsidRDefault="00F74FD5" w:rsidP="00F74FD5">
            <w:pPr>
              <w:rPr>
                <w:rFonts w:asciiTheme="minorHAnsi" w:hAnsiTheme="minorHAnsi"/>
                <w:noProof/>
              </w:rPr>
            </w:pPr>
            <w:r w:rsidRPr="00193E6C">
              <w:rPr>
                <w:rFonts w:asciiTheme="minorHAnsi" w:hAnsiTheme="minorHAnsi"/>
                <w:noProof/>
              </w:rPr>
              <w:t>Parent Company</w:t>
            </w:r>
          </w:p>
          <w:p w14:paraId="0CB6A760" w14:textId="77777777" w:rsidR="00F74FD5" w:rsidRPr="00193E6C" w:rsidRDefault="00F74FD5" w:rsidP="00F74FD5">
            <w:pPr>
              <w:rPr>
                <w:rFonts w:asciiTheme="minorHAnsi" w:hAnsiTheme="minorHAnsi"/>
                <w:noProof/>
              </w:rPr>
            </w:pPr>
            <w:r w:rsidRPr="00193E6C">
              <w:rPr>
                <w:rFonts w:asciiTheme="minorHAnsi" w:hAnsiTheme="minorHAnsi"/>
                <w:noProof/>
              </w:rPr>
              <w:t>Partner</w:t>
            </w:r>
          </w:p>
          <w:p w14:paraId="563FD176" w14:textId="77777777" w:rsidR="00F74FD5" w:rsidRPr="00193E6C" w:rsidRDefault="00F74FD5" w:rsidP="00F74FD5">
            <w:pPr>
              <w:rPr>
                <w:rFonts w:asciiTheme="minorHAnsi" w:hAnsiTheme="minorHAnsi"/>
                <w:noProof/>
              </w:rPr>
            </w:pPr>
            <w:r w:rsidRPr="00193E6C">
              <w:rPr>
                <w:rFonts w:asciiTheme="minorHAnsi" w:hAnsiTheme="minorHAnsi"/>
                <w:noProof/>
              </w:rPr>
              <w:t>Principal</w:t>
            </w:r>
          </w:p>
          <w:p w14:paraId="40EBBD08" w14:textId="77777777" w:rsidR="00F74FD5" w:rsidRPr="00193E6C" w:rsidRDefault="00F74FD5" w:rsidP="00F74FD5">
            <w:pPr>
              <w:rPr>
                <w:rFonts w:asciiTheme="minorHAnsi" w:hAnsiTheme="minorHAnsi"/>
                <w:noProof/>
              </w:rPr>
            </w:pPr>
            <w:r w:rsidRPr="00193E6C">
              <w:rPr>
                <w:rFonts w:asciiTheme="minorHAnsi" w:hAnsiTheme="minorHAnsi"/>
                <w:noProof/>
              </w:rPr>
              <w:t>Probation Officer</w:t>
            </w:r>
          </w:p>
          <w:p w14:paraId="2EBFADF4" w14:textId="77777777" w:rsidR="00F74FD5" w:rsidRPr="00193E6C" w:rsidRDefault="00F74FD5" w:rsidP="00F74FD5">
            <w:pPr>
              <w:rPr>
                <w:rFonts w:asciiTheme="minorHAnsi" w:hAnsiTheme="minorHAnsi"/>
                <w:noProof/>
              </w:rPr>
            </w:pPr>
            <w:r w:rsidRPr="00193E6C">
              <w:rPr>
                <w:rFonts w:asciiTheme="minorHAnsi" w:hAnsiTheme="minorHAnsi"/>
                <w:noProof/>
              </w:rPr>
              <w:t>Project Manager</w:t>
            </w:r>
          </w:p>
          <w:p w14:paraId="0A813F83" w14:textId="77777777" w:rsidR="00F74FD5" w:rsidRPr="00193E6C" w:rsidRDefault="00F74FD5" w:rsidP="00F74FD5">
            <w:pPr>
              <w:rPr>
                <w:rFonts w:asciiTheme="minorHAnsi" w:hAnsiTheme="minorHAnsi"/>
                <w:noProof/>
              </w:rPr>
            </w:pPr>
            <w:r w:rsidRPr="00193E6C">
              <w:rPr>
                <w:rFonts w:asciiTheme="minorHAnsi" w:hAnsiTheme="minorHAnsi"/>
                <w:noProof/>
              </w:rPr>
              <w:t>Prosecutor’s Office</w:t>
            </w:r>
          </w:p>
          <w:p w14:paraId="1B6E3E36" w14:textId="77777777" w:rsidR="00F74FD5" w:rsidRPr="00193E6C" w:rsidRDefault="00F74FD5" w:rsidP="00F74FD5">
            <w:pPr>
              <w:rPr>
                <w:rFonts w:asciiTheme="minorHAnsi" w:hAnsiTheme="minorHAnsi"/>
                <w:noProof/>
              </w:rPr>
            </w:pPr>
            <w:r w:rsidRPr="00193E6C">
              <w:rPr>
                <w:rFonts w:asciiTheme="minorHAnsi" w:hAnsiTheme="minorHAnsi"/>
                <w:noProof/>
              </w:rPr>
              <w:t>Refugee/Alien</w:t>
            </w:r>
          </w:p>
          <w:p w14:paraId="6F556B3E" w14:textId="77777777" w:rsidR="00F74FD5" w:rsidRPr="00193E6C" w:rsidRDefault="00F74FD5" w:rsidP="00F74FD5">
            <w:pPr>
              <w:rPr>
                <w:rFonts w:asciiTheme="minorHAnsi" w:hAnsiTheme="minorHAnsi"/>
                <w:noProof/>
              </w:rPr>
            </w:pPr>
            <w:r w:rsidRPr="00193E6C">
              <w:rPr>
                <w:rFonts w:asciiTheme="minorHAnsi" w:hAnsiTheme="minorHAnsi"/>
                <w:noProof/>
              </w:rPr>
              <w:t>Resident</w:t>
            </w:r>
          </w:p>
          <w:p w14:paraId="3B000A42" w14:textId="77777777" w:rsidR="00F74FD5" w:rsidRPr="00193E6C" w:rsidRDefault="00F74FD5" w:rsidP="00F74FD5">
            <w:pPr>
              <w:rPr>
                <w:rFonts w:asciiTheme="minorHAnsi" w:hAnsiTheme="minorHAnsi"/>
                <w:noProof/>
              </w:rPr>
            </w:pPr>
            <w:r w:rsidRPr="00193E6C">
              <w:rPr>
                <w:rFonts w:asciiTheme="minorHAnsi" w:hAnsiTheme="minorHAnsi"/>
                <w:noProof/>
              </w:rPr>
              <w:t>Sales</w:t>
            </w:r>
          </w:p>
          <w:p w14:paraId="0B964CA3" w14:textId="77777777" w:rsidR="00F74FD5" w:rsidRPr="00193E6C" w:rsidRDefault="00F74FD5" w:rsidP="00F74FD5">
            <w:pPr>
              <w:rPr>
                <w:rFonts w:asciiTheme="minorHAnsi" w:hAnsiTheme="minorHAnsi"/>
                <w:noProof/>
              </w:rPr>
            </w:pPr>
            <w:r w:rsidRPr="00193E6C">
              <w:rPr>
                <w:rFonts w:asciiTheme="minorHAnsi" w:hAnsiTheme="minorHAnsi"/>
                <w:noProof/>
              </w:rPr>
              <w:t>School System Rep.</w:t>
            </w:r>
          </w:p>
          <w:p w14:paraId="2006C7B5" w14:textId="77777777" w:rsidR="00F74FD5" w:rsidRPr="00193E6C" w:rsidRDefault="00F74FD5" w:rsidP="00F74FD5">
            <w:pPr>
              <w:rPr>
                <w:rFonts w:asciiTheme="minorHAnsi" w:hAnsiTheme="minorHAnsi"/>
                <w:noProof/>
              </w:rPr>
            </w:pPr>
            <w:r w:rsidRPr="00193E6C">
              <w:rPr>
                <w:rFonts w:asciiTheme="minorHAnsi" w:hAnsiTheme="minorHAnsi"/>
                <w:noProof/>
              </w:rPr>
              <w:t>Social Services Rep./Agency</w:t>
            </w:r>
          </w:p>
          <w:p w14:paraId="3F2830F6" w14:textId="77777777" w:rsidR="00F74FD5" w:rsidRPr="00193E6C" w:rsidRDefault="00F74FD5" w:rsidP="00F74FD5">
            <w:pPr>
              <w:rPr>
                <w:rFonts w:asciiTheme="minorHAnsi" w:hAnsiTheme="minorHAnsi"/>
                <w:noProof/>
              </w:rPr>
            </w:pPr>
            <w:r w:rsidRPr="00193E6C">
              <w:rPr>
                <w:rFonts w:asciiTheme="minorHAnsi" w:hAnsiTheme="minorHAnsi"/>
                <w:noProof/>
              </w:rPr>
              <w:t>State Hearing Unit</w:t>
            </w:r>
          </w:p>
          <w:p w14:paraId="03EB2EC7" w14:textId="77777777" w:rsidR="00F74FD5" w:rsidRPr="00193E6C" w:rsidRDefault="00F74FD5" w:rsidP="00F74FD5">
            <w:pPr>
              <w:rPr>
                <w:rFonts w:asciiTheme="minorHAnsi" w:hAnsiTheme="minorHAnsi"/>
                <w:noProof/>
              </w:rPr>
            </w:pPr>
            <w:r w:rsidRPr="00193E6C">
              <w:rPr>
                <w:rFonts w:asciiTheme="minorHAnsi" w:hAnsiTheme="minorHAnsi"/>
                <w:noProof/>
              </w:rPr>
              <w:t>Training Provider</w:t>
            </w:r>
          </w:p>
          <w:p w14:paraId="706E40DC" w14:textId="77777777" w:rsidR="00F74FD5" w:rsidRPr="00193E6C" w:rsidRDefault="00F74FD5" w:rsidP="00F74FD5">
            <w:pPr>
              <w:rPr>
                <w:rFonts w:asciiTheme="minorHAnsi" w:hAnsiTheme="minorHAnsi"/>
                <w:noProof/>
              </w:rPr>
            </w:pPr>
            <w:r w:rsidRPr="00193E6C">
              <w:rPr>
                <w:rFonts w:asciiTheme="minorHAnsi" w:hAnsiTheme="minorHAnsi"/>
                <w:noProof/>
              </w:rPr>
              <w:t>Other Agency Rep.</w:t>
            </w:r>
          </w:p>
          <w:p w14:paraId="616A541C" w14:textId="50BB3D72" w:rsidR="00F74FD5" w:rsidRPr="00193E6C" w:rsidRDefault="00F74FD5" w:rsidP="00F74FD5">
            <w:pPr>
              <w:rPr>
                <w:rFonts w:asciiTheme="minorHAnsi" w:hAnsiTheme="minorHAnsi"/>
                <w:noProof/>
              </w:rPr>
            </w:pPr>
            <w:r w:rsidRPr="00193E6C">
              <w:rPr>
                <w:rFonts w:asciiTheme="minorHAnsi" w:hAnsiTheme="minorHAnsi"/>
                <w:noProof/>
              </w:rPr>
              <w:t>Other</w:t>
            </w:r>
          </w:p>
        </w:tc>
        <w:tc>
          <w:tcPr>
            <w:tcW w:w="1939" w:type="dxa"/>
          </w:tcPr>
          <w:p w14:paraId="11B8BDF5" w14:textId="3EDC5479" w:rsidR="00F74FD5" w:rsidRPr="00193E6C" w:rsidRDefault="00F74FD5" w:rsidP="00F74FD5">
            <w:pPr>
              <w:rPr>
                <w:rFonts w:asciiTheme="minorHAnsi" w:hAnsiTheme="minorHAnsi"/>
              </w:rPr>
            </w:pPr>
            <w:r w:rsidRPr="00193E6C">
              <w:rPr>
                <w:rFonts w:asciiTheme="minorHAnsi" w:hAnsiTheme="minorHAnsi"/>
              </w:rPr>
              <w:lastRenderedPageBreak/>
              <w:t>New; placement above Phone field;</w:t>
            </w:r>
          </w:p>
          <w:p w14:paraId="21A9E05D" w14:textId="77777777" w:rsidR="00F74FD5" w:rsidRPr="00193E6C" w:rsidRDefault="00F74FD5" w:rsidP="00F74FD5">
            <w:pPr>
              <w:rPr>
                <w:rFonts w:asciiTheme="minorHAnsi" w:hAnsiTheme="minorHAnsi"/>
              </w:rPr>
            </w:pPr>
          </w:p>
          <w:p w14:paraId="03DFCC5F" w14:textId="61ABBF2C" w:rsidR="00F74FD5" w:rsidRPr="00193E6C" w:rsidRDefault="00F74FD5" w:rsidP="00F74FD5">
            <w:pPr>
              <w:rPr>
                <w:rFonts w:asciiTheme="minorHAnsi" w:hAnsiTheme="minorHAnsi"/>
              </w:rPr>
            </w:pPr>
            <w:r w:rsidRPr="00193E6C">
              <w:rPr>
                <w:rFonts w:asciiTheme="minorHAnsi" w:hAnsiTheme="minorHAnsi"/>
              </w:rPr>
              <w:t>Values provided by HHS and DoD combined;</w:t>
            </w:r>
          </w:p>
          <w:p w14:paraId="5DFD39DB" w14:textId="77777777" w:rsidR="00F74FD5" w:rsidRPr="00193E6C" w:rsidRDefault="00F74FD5" w:rsidP="00F74FD5">
            <w:pPr>
              <w:rPr>
                <w:rFonts w:asciiTheme="minorHAnsi" w:hAnsiTheme="minorHAnsi"/>
              </w:rPr>
            </w:pPr>
          </w:p>
          <w:p w14:paraId="47299568" w14:textId="1BE7765C" w:rsidR="00F74FD5" w:rsidRPr="00464E55" w:rsidRDefault="00F74FD5" w:rsidP="00F74FD5">
            <w:pPr>
              <w:rPr>
                <w:rFonts w:asciiTheme="minorHAnsi" w:hAnsiTheme="minorHAnsi"/>
                <w:noProof/>
                <w:color w:val="FF0000"/>
              </w:rPr>
            </w:pPr>
            <w:r w:rsidRPr="00193E6C">
              <w:rPr>
                <w:rFonts w:asciiTheme="minorHAnsi" w:hAnsiTheme="minorHAnsi"/>
              </w:rPr>
              <w:t xml:space="preserve">Same list as Contact &gt; </w:t>
            </w:r>
            <w:r w:rsidRPr="00193E6C">
              <w:rPr>
                <w:rFonts w:asciiTheme="minorHAnsi" w:hAnsiTheme="minorHAnsi"/>
                <w:noProof/>
              </w:rPr>
              <w:t>Contact Type</w:t>
            </w:r>
            <w:r>
              <w:rPr>
                <w:rFonts w:asciiTheme="minorHAnsi" w:hAnsiTheme="minorHAnsi"/>
                <w:noProof/>
              </w:rPr>
              <w:t xml:space="preserve"> </w:t>
            </w:r>
          </w:p>
        </w:tc>
      </w:tr>
      <w:tr w:rsidR="00675DC9" w:rsidRPr="005E4248" w14:paraId="1DEB21ED" w14:textId="77777777" w:rsidTr="009749E3">
        <w:tc>
          <w:tcPr>
            <w:tcW w:w="1988" w:type="dxa"/>
          </w:tcPr>
          <w:p w14:paraId="50F301F0" w14:textId="670182E6" w:rsidR="00675DC9" w:rsidRPr="00193E6C" w:rsidRDefault="00675DC9" w:rsidP="00675DC9">
            <w:pPr>
              <w:rPr>
                <w:rFonts w:asciiTheme="minorHAnsi" w:hAnsiTheme="minorHAnsi"/>
                <w:strike/>
                <w:noProof/>
              </w:rPr>
            </w:pPr>
            <w:r w:rsidRPr="00193E6C">
              <w:rPr>
                <w:rFonts w:asciiTheme="minorHAnsi" w:hAnsiTheme="minorHAnsi"/>
                <w:strike/>
                <w:noProof/>
              </w:rPr>
              <w:t xml:space="preserve">HHS Compliment Type </w:t>
            </w:r>
          </w:p>
        </w:tc>
        <w:tc>
          <w:tcPr>
            <w:tcW w:w="1157" w:type="dxa"/>
          </w:tcPr>
          <w:p w14:paraId="159E3107" w14:textId="77777777" w:rsidR="00675DC9" w:rsidRPr="00193E6C" w:rsidRDefault="00675DC9" w:rsidP="00675DC9">
            <w:pPr>
              <w:rPr>
                <w:rFonts w:asciiTheme="minorHAnsi" w:hAnsiTheme="minorHAnsi"/>
                <w:strike/>
                <w:noProof/>
              </w:rPr>
            </w:pPr>
          </w:p>
        </w:tc>
        <w:tc>
          <w:tcPr>
            <w:tcW w:w="5706" w:type="dxa"/>
          </w:tcPr>
          <w:p w14:paraId="70CB8F0A" w14:textId="77777777" w:rsidR="00675DC9" w:rsidRPr="00193E6C" w:rsidRDefault="00675DC9" w:rsidP="00675DC9">
            <w:pPr>
              <w:rPr>
                <w:rFonts w:asciiTheme="minorHAnsi" w:hAnsiTheme="minorHAnsi"/>
                <w:strike/>
                <w:noProof/>
              </w:rPr>
            </w:pPr>
          </w:p>
        </w:tc>
        <w:tc>
          <w:tcPr>
            <w:tcW w:w="1939" w:type="dxa"/>
          </w:tcPr>
          <w:p w14:paraId="4C3B66FF" w14:textId="2874E353" w:rsidR="00F74FD5" w:rsidRPr="00193E6C" w:rsidRDefault="00F74FD5" w:rsidP="00675DC9">
            <w:pPr>
              <w:rPr>
                <w:rFonts w:asciiTheme="minorHAnsi" w:hAnsiTheme="minorHAnsi"/>
              </w:rPr>
            </w:pPr>
            <w:r w:rsidRPr="00193E6C">
              <w:rPr>
                <w:rFonts w:asciiTheme="minorHAnsi" w:hAnsiTheme="minorHAnsi"/>
              </w:rPr>
              <w:t>1/24 Compliment was placed back into A/C/I</w:t>
            </w:r>
          </w:p>
        </w:tc>
      </w:tr>
      <w:tr w:rsidR="00675DC9" w:rsidRPr="00584664" w14:paraId="3AC0EA5E" w14:textId="77777777" w:rsidTr="009749E3">
        <w:tc>
          <w:tcPr>
            <w:tcW w:w="1988" w:type="dxa"/>
          </w:tcPr>
          <w:p w14:paraId="51183228" w14:textId="0C499C96" w:rsidR="00675DC9" w:rsidRPr="00193E6C" w:rsidRDefault="00675DC9" w:rsidP="00675DC9">
            <w:pPr>
              <w:rPr>
                <w:rFonts w:asciiTheme="minorHAnsi" w:hAnsiTheme="minorHAnsi"/>
                <w:noProof/>
              </w:rPr>
            </w:pPr>
            <w:r w:rsidRPr="00193E6C">
              <w:rPr>
                <w:rFonts w:asciiTheme="minorHAnsi" w:hAnsiTheme="minorHAnsi"/>
                <w:noProof/>
              </w:rPr>
              <w:lastRenderedPageBreak/>
              <w:t>HHS Program/Dept.</w:t>
            </w:r>
          </w:p>
        </w:tc>
        <w:tc>
          <w:tcPr>
            <w:tcW w:w="1157" w:type="dxa"/>
          </w:tcPr>
          <w:p w14:paraId="2848FA94" w14:textId="63EBE6E8" w:rsidR="00675DC9" w:rsidRPr="00193E6C" w:rsidRDefault="00675DC9" w:rsidP="00675DC9">
            <w:pPr>
              <w:rPr>
                <w:rFonts w:asciiTheme="minorHAnsi" w:hAnsiTheme="minorHAnsi"/>
                <w:noProof/>
              </w:rPr>
            </w:pPr>
            <w:r w:rsidRPr="00193E6C">
              <w:rPr>
                <w:rFonts w:asciiTheme="minorHAnsi" w:hAnsiTheme="minorHAnsi"/>
                <w:noProof/>
              </w:rPr>
              <w:t>Multi select Pick list</w:t>
            </w:r>
          </w:p>
        </w:tc>
        <w:tc>
          <w:tcPr>
            <w:tcW w:w="5706" w:type="dxa"/>
          </w:tcPr>
          <w:tbl>
            <w:tblPr>
              <w:tblW w:w="3943" w:type="dxa"/>
              <w:tblLook w:val="04A0" w:firstRow="1" w:lastRow="0" w:firstColumn="1" w:lastColumn="0" w:noHBand="0" w:noVBand="1"/>
            </w:tblPr>
            <w:tblGrid>
              <w:gridCol w:w="3943"/>
              <w:tblGridChange w:id="302">
                <w:tblGrid>
                  <w:gridCol w:w="5"/>
                  <w:gridCol w:w="3938"/>
                  <w:gridCol w:w="5"/>
                </w:tblGrid>
              </w:tblGridChange>
            </w:tblGrid>
            <w:tr w:rsidR="00675DC9" w:rsidRPr="00193E6C" w14:paraId="1938A9F8"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260B43E7"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Adoption Assistance</w:t>
                  </w:r>
                </w:p>
              </w:tc>
            </w:tr>
            <w:tr w:rsidR="00675DC9" w:rsidRPr="00193E6C" w14:paraId="1FC504E1"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2DDD59A6"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Aid to Dependent Children (ADC)</w:t>
                  </w:r>
                </w:p>
              </w:tc>
            </w:tr>
            <w:tr w:rsidR="00675DC9" w:rsidRPr="00193E6C" w14:paraId="45A816E7"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645901D4"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Affordable Care Act (ACA)</w:t>
                  </w:r>
                </w:p>
              </w:tc>
            </w:tr>
            <w:tr w:rsidR="00675DC9" w:rsidRPr="00193E6C" w14:paraId="3C5A4D5A"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5C83838B"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Child Care Assistance</w:t>
                  </w:r>
                </w:p>
              </w:tc>
            </w:tr>
            <w:tr w:rsidR="00675DC9" w:rsidRPr="00193E6C" w14:paraId="2DBEE5A9"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tcPr>
                <w:p w14:paraId="36C7E592" w14:textId="7D4131D3" w:rsidR="00675DC9" w:rsidRPr="00193E6C" w:rsidRDefault="00675DC9" w:rsidP="00675DC9">
                  <w:pPr>
                    <w:spacing w:line="276" w:lineRule="auto"/>
                    <w:rPr>
                      <w:rFonts w:ascii="Calibri" w:hAnsi="Calibri"/>
                      <w:color w:val="000000"/>
                      <w:lang w:eastAsia="en-US"/>
                    </w:rPr>
                  </w:pPr>
                  <w:del w:id="303" w:author="Valerie Parker" w:date="2018-01-26T20:44:00Z">
                    <w:r w:rsidRPr="00193E6C" w:rsidDel="006517CC">
                      <w:rPr>
                        <w:rFonts w:ascii="Calibri" w:hAnsi="Calibri"/>
                        <w:color w:val="000000"/>
                        <w:lang w:eastAsia="en-US"/>
                      </w:rPr>
                      <w:delText>Child Care Licensing</w:delText>
                    </w:r>
                  </w:del>
                </w:p>
              </w:tc>
            </w:tr>
            <w:tr w:rsidR="00675DC9" w:rsidRPr="00193E6C" w14:paraId="5E7DBDB2"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6F565813"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Disability Assistance Program</w:t>
                  </w:r>
                </w:p>
              </w:tc>
            </w:tr>
            <w:tr w:rsidR="00675DC9" w:rsidRPr="00193E6C" w14:paraId="62E68864"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18E34BFB"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Emergency Funds / Cash Assistance</w:t>
                  </w:r>
                </w:p>
              </w:tc>
            </w:tr>
            <w:tr w:rsidR="00675DC9" w:rsidRPr="00193E6C" w14:paraId="6853FE2B"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410B449C"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 xml:space="preserve">E-Processing  </w:t>
                  </w:r>
                </w:p>
              </w:tc>
            </w:tr>
            <w:tr w:rsidR="00675DC9" w:rsidRPr="00193E6C" w14:paraId="410AFBE1"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794AAE3B"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Grand Parent / Caregiver Initiative</w:t>
                  </w:r>
                </w:p>
              </w:tc>
            </w:tr>
            <w:tr w:rsidR="00675DC9" w:rsidRPr="00193E6C" w14:paraId="55065082"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5D6DB6AF"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Fatherhood Initiative</w:t>
                  </w:r>
                </w:p>
              </w:tc>
            </w:tr>
            <w:tr w:rsidR="00675DC9" w:rsidRPr="00193E6C" w14:paraId="5E6843B9"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6E4B6B82"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Financial Aid Assistance</w:t>
                  </w:r>
                </w:p>
              </w:tc>
            </w:tr>
            <w:tr w:rsidR="00675DC9" w:rsidRPr="00193E6C" w14:paraId="19416E5F"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60FB06D1"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Healthy Start</w:t>
                  </w:r>
                </w:p>
              </w:tc>
            </w:tr>
            <w:tr w:rsidR="00675DC9" w:rsidRPr="00193E6C" w14:paraId="2C497BB3" w14:textId="77777777" w:rsidTr="007A1F99">
              <w:trPr>
                <w:trHeight w:val="315"/>
              </w:trPr>
              <w:tc>
                <w:tcPr>
                  <w:tcW w:w="3943" w:type="dxa"/>
                  <w:shd w:val="clear" w:color="auto" w:fill="A9D08E"/>
                  <w:noWrap/>
                  <w:vAlign w:val="center"/>
                  <w:hideMark/>
                </w:tcPr>
                <w:p w14:paraId="7E34024F"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Homeless Services</w:t>
                  </w:r>
                </w:p>
              </w:tc>
            </w:tr>
            <w:tr w:rsidR="00675DC9" w:rsidRPr="00193E6C" w14:paraId="2313CE30" w14:textId="77777777" w:rsidTr="007A1F99">
              <w:trPr>
                <w:trHeight w:val="315"/>
              </w:trPr>
              <w:tc>
                <w:tcPr>
                  <w:tcW w:w="3943"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1A1B4431"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Housing Assistance</w:t>
                  </w:r>
                </w:p>
              </w:tc>
            </w:tr>
            <w:tr w:rsidR="00675DC9" w:rsidRPr="00193E6C" w14:paraId="7AA88F6B" w14:textId="77777777" w:rsidTr="007A1F99">
              <w:trPr>
                <w:trHeight w:val="315"/>
              </w:trPr>
              <w:tc>
                <w:tcPr>
                  <w:tcW w:w="3943" w:type="dxa"/>
                  <w:tcBorders>
                    <w:top w:val="single" w:sz="4" w:space="0" w:color="auto"/>
                    <w:left w:val="single" w:sz="4" w:space="0" w:color="auto"/>
                    <w:bottom w:val="single" w:sz="4" w:space="0" w:color="auto"/>
                    <w:right w:val="single" w:sz="4" w:space="0" w:color="auto"/>
                  </w:tcBorders>
                  <w:shd w:val="clear" w:color="auto" w:fill="A9D08E"/>
                  <w:noWrap/>
                  <w:vAlign w:val="center"/>
                </w:tcPr>
                <w:p w14:paraId="09541B50" w14:textId="1938DDF5" w:rsidR="00675DC9" w:rsidRPr="00193E6C" w:rsidRDefault="00675DC9" w:rsidP="00675DC9">
                  <w:pPr>
                    <w:spacing w:line="276" w:lineRule="auto"/>
                    <w:rPr>
                      <w:rFonts w:ascii="Calibri" w:hAnsi="Calibri"/>
                      <w:color w:val="000000"/>
                      <w:sz w:val="22"/>
                      <w:szCs w:val="22"/>
                      <w:lang w:eastAsia="en-US"/>
                    </w:rPr>
                  </w:pPr>
                  <w:del w:id="304" w:author="Valerie Parker" w:date="2018-01-26T20:44:00Z">
                    <w:r w:rsidRPr="00193E6C" w:rsidDel="006517CC">
                      <w:rPr>
                        <w:rFonts w:ascii="Calibri" w:hAnsi="Calibri"/>
                        <w:color w:val="000000"/>
                        <w:sz w:val="22"/>
                        <w:szCs w:val="22"/>
                        <w:lang w:eastAsia="en-US"/>
                      </w:rPr>
                      <w:delText>Investigations Unit</w:delText>
                    </w:r>
                  </w:del>
                </w:p>
              </w:tc>
            </w:tr>
            <w:tr w:rsidR="00675DC9" w:rsidRPr="00193E6C" w14:paraId="464276DD" w14:textId="77777777" w:rsidTr="007A1F99">
              <w:trPr>
                <w:trHeight w:val="315"/>
              </w:trPr>
              <w:tc>
                <w:tcPr>
                  <w:tcW w:w="3943" w:type="dxa"/>
                  <w:shd w:val="clear" w:color="auto" w:fill="A9D08E"/>
                  <w:noWrap/>
                  <w:vAlign w:val="center"/>
                  <w:hideMark/>
                </w:tcPr>
                <w:p w14:paraId="49D9DEBB" w14:textId="044323E6"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KIDS Hotline - 696-KIDS</w:t>
                  </w:r>
                </w:p>
              </w:tc>
            </w:tr>
            <w:tr w:rsidR="00675DC9" w:rsidRPr="00193E6C" w14:paraId="10D07319" w14:textId="77777777" w:rsidTr="007A1F99">
              <w:trPr>
                <w:trHeight w:val="315"/>
              </w:trPr>
              <w:tc>
                <w:tcPr>
                  <w:tcW w:w="3943"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7ED6C855"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Medical</w:t>
                  </w:r>
                </w:p>
              </w:tc>
            </w:tr>
            <w:tr w:rsidR="00675DC9" w:rsidRPr="00193E6C" w14:paraId="453484A8"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27DC3045"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Medicaid (SMBC)</w:t>
                  </w:r>
                </w:p>
              </w:tc>
            </w:tr>
            <w:tr w:rsidR="00675DC9" w:rsidRPr="00193E6C" w14:paraId="36583A40"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0AD206B6"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Negotiable Items</w:t>
                  </w:r>
                </w:p>
              </w:tc>
            </w:tr>
            <w:tr w:rsidR="00675DC9" w:rsidRPr="00193E6C" w14:paraId="5B2BD9FE"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71BF83B0" w14:textId="77777777" w:rsidR="00675DC9" w:rsidRPr="00193E6C" w:rsidRDefault="00675DC9" w:rsidP="00675DC9">
                  <w:pPr>
                    <w:spacing w:line="276" w:lineRule="auto"/>
                    <w:rPr>
                      <w:rFonts w:ascii="Calibri" w:hAnsi="Calibri"/>
                      <w:color w:val="000000"/>
                      <w:lang w:eastAsia="en-US"/>
                    </w:rPr>
                  </w:pPr>
                  <w:r w:rsidRPr="006517CC">
                    <w:rPr>
                      <w:rFonts w:ascii="Calibri" w:hAnsi="Calibri"/>
                      <w:color w:val="000000"/>
                      <w:sz w:val="22"/>
                      <w:szCs w:val="22"/>
                      <w:lang w:eastAsia="en-US"/>
                    </w:rPr>
                    <w:t>OWF - Ohio Works First / ADC Cash  (JET)</w:t>
                  </w:r>
                </w:p>
              </w:tc>
            </w:tr>
            <w:tr w:rsidR="00675DC9" w:rsidRPr="00193E6C" w14:paraId="67B20469"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3C56C435" w14:textId="77777777" w:rsidR="00675DC9" w:rsidRPr="00193E6C" w:rsidRDefault="00675DC9" w:rsidP="00675DC9">
                  <w:pPr>
                    <w:spacing w:line="276" w:lineRule="auto"/>
                    <w:rPr>
                      <w:rFonts w:ascii="Calibri" w:hAnsi="Calibri"/>
                      <w:color w:val="000000"/>
                      <w:lang w:eastAsia="en-US"/>
                    </w:rPr>
                  </w:pPr>
                  <w:r w:rsidRPr="00193E6C">
                    <w:rPr>
                      <w:rFonts w:ascii="Calibri" w:hAnsi="Calibri"/>
                      <w:color w:val="000000"/>
                      <w:lang w:eastAsia="en-US"/>
                    </w:rPr>
                    <w:t>PRC Program</w:t>
                  </w:r>
                </w:p>
              </w:tc>
            </w:tr>
            <w:tr w:rsidR="00675DC9" w:rsidRPr="00193E6C" w14:paraId="0A59ECF5" w14:textId="77777777" w:rsidTr="007A1F99">
              <w:trPr>
                <w:trHeight w:val="315"/>
              </w:trPr>
              <w:tc>
                <w:tcPr>
                  <w:tcW w:w="3943" w:type="dxa"/>
                  <w:shd w:val="clear" w:color="auto" w:fill="A9D08E"/>
                  <w:noWrap/>
                  <w:vAlign w:val="center"/>
                  <w:hideMark/>
                </w:tcPr>
                <w:p w14:paraId="33602436"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Short-Term Transitional Assistance (JET)</w:t>
                  </w:r>
                </w:p>
              </w:tc>
            </w:tr>
            <w:tr w:rsidR="00675DC9" w:rsidRPr="00193E6C" w14:paraId="6BE3F47D" w14:textId="77777777" w:rsidTr="007A1F99">
              <w:trPr>
                <w:trHeight w:val="585"/>
              </w:trPr>
              <w:tc>
                <w:tcPr>
                  <w:tcW w:w="3943"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36E43577"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SNAP = Food Assistance</w:t>
                  </w:r>
                </w:p>
              </w:tc>
            </w:tr>
            <w:tr w:rsidR="00675DC9" w:rsidRPr="00193E6C" w14:paraId="35B1BCA2"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23274C95"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SNAP to Skills = Job Training</w:t>
                  </w:r>
                </w:p>
              </w:tc>
            </w:tr>
            <w:tr w:rsidR="00675DC9" w:rsidRPr="00193E6C" w14:paraId="1B9A980F"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7E9E57C8"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TANF - Temporary Aid to Needy Families  (JET)</w:t>
                  </w:r>
                </w:p>
              </w:tc>
            </w:tr>
            <w:tr w:rsidR="00675DC9" w:rsidRPr="00193E6C" w14:paraId="5DEA1A5B"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14C8296E"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Transportation Allowance</w:t>
                  </w:r>
                </w:p>
              </w:tc>
            </w:tr>
            <w:tr w:rsidR="00675DC9" w:rsidRPr="00193E6C" w14:paraId="5AFFF62C"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7901F424"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Unemployment Assistance</w:t>
                  </w:r>
                </w:p>
              </w:tc>
            </w:tr>
            <w:tr w:rsidR="00675DC9" w:rsidRPr="00193E6C" w14:paraId="4C4A8449"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2893E1CF"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Utility Assistance (HEAP)</w:t>
                  </w:r>
                </w:p>
              </w:tc>
            </w:tr>
            <w:tr w:rsidR="00675DC9" w:rsidRPr="00193E6C" w14:paraId="61E15362"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61C1C64D"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WORC -</w:t>
                  </w:r>
                  <w:r w:rsidRPr="00193E6C">
                    <w:rPr>
                      <w:rFonts w:ascii="Calibri" w:hAnsi="Calibri"/>
                      <w:color w:val="000000"/>
                      <w:sz w:val="16"/>
                      <w:szCs w:val="16"/>
                      <w:lang w:eastAsia="en-US"/>
                    </w:rPr>
                    <w:t xml:space="preserve"> Workforce Opportunity Resource Ctr.</w:t>
                  </w:r>
                </w:p>
              </w:tc>
            </w:tr>
            <w:tr w:rsidR="00675DC9" w:rsidRPr="00193E6C" w14:paraId="2F1B08E4" w14:textId="77777777" w:rsidTr="007A1F99">
              <w:trPr>
                <w:trHeight w:val="315"/>
              </w:trPr>
              <w:tc>
                <w:tcPr>
                  <w:tcW w:w="3943" w:type="dxa"/>
                  <w:tcBorders>
                    <w:top w:val="nil"/>
                    <w:left w:val="single" w:sz="4" w:space="0" w:color="auto"/>
                    <w:bottom w:val="single" w:sz="4" w:space="0" w:color="auto"/>
                    <w:right w:val="single" w:sz="4" w:space="0" w:color="auto"/>
                  </w:tcBorders>
                  <w:shd w:val="clear" w:color="auto" w:fill="A9D08E"/>
                  <w:noWrap/>
                  <w:vAlign w:val="center"/>
                  <w:hideMark/>
                </w:tcPr>
                <w:p w14:paraId="1C48C785" w14:textId="77777777" w:rsidR="00675DC9" w:rsidRPr="00193E6C" w:rsidRDefault="00675DC9" w:rsidP="00675DC9">
                  <w:pPr>
                    <w:spacing w:line="276" w:lineRule="auto"/>
                    <w:rPr>
                      <w:rFonts w:ascii="Calibri" w:hAnsi="Calibri"/>
                      <w:color w:val="000000"/>
                      <w:sz w:val="22"/>
                      <w:szCs w:val="22"/>
                      <w:lang w:eastAsia="en-US"/>
                    </w:rPr>
                  </w:pPr>
                  <w:r w:rsidRPr="00193E6C">
                    <w:rPr>
                      <w:rFonts w:ascii="Calibri" w:hAnsi="Calibri"/>
                      <w:color w:val="000000"/>
                      <w:sz w:val="22"/>
                      <w:szCs w:val="22"/>
                      <w:lang w:eastAsia="en-US"/>
                    </w:rPr>
                    <w:t>Work Participation Programs</w:t>
                  </w:r>
                </w:p>
              </w:tc>
            </w:tr>
            <w:tr w:rsidR="00675DC9" w:rsidRPr="00193E6C" w14:paraId="5E647442" w14:textId="77777777" w:rsidTr="00734176">
              <w:tblPrEx>
                <w:tblW w:w="3943" w:type="dxa"/>
                <w:tblPrExChange w:id="305" w:author="Valerie Parker" w:date="2018-01-26T20:26:00Z">
                  <w:tblPrEx>
                    <w:tblW w:w="3943" w:type="dxa"/>
                  </w:tblPrEx>
                </w:tblPrExChange>
              </w:tblPrEx>
              <w:trPr>
                <w:trHeight w:val="300"/>
                <w:trPrChange w:id="306" w:author="Valerie Parker" w:date="2018-01-26T20:26:00Z">
                  <w:trPr>
                    <w:gridAfter w:val="0"/>
                    <w:trHeight w:val="300"/>
                  </w:trPr>
                </w:trPrChange>
              </w:trPr>
              <w:tc>
                <w:tcPr>
                  <w:tcW w:w="3943" w:type="dxa"/>
                  <w:tcBorders>
                    <w:top w:val="nil"/>
                    <w:left w:val="single" w:sz="4" w:space="0" w:color="auto"/>
                    <w:bottom w:val="nil"/>
                    <w:right w:val="single" w:sz="4" w:space="0" w:color="auto"/>
                  </w:tcBorders>
                  <w:shd w:val="clear" w:color="auto" w:fill="FFFF00"/>
                  <w:noWrap/>
                  <w:vAlign w:val="center"/>
                  <w:hideMark/>
                  <w:tcPrChange w:id="307" w:author="Valerie Parker" w:date="2018-01-26T20:26:00Z">
                    <w:tcPr>
                      <w:tcW w:w="3943" w:type="dxa"/>
                      <w:gridSpan w:val="2"/>
                      <w:tcBorders>
                        <w:top w:val="nil"/>
                        <w:left w:val="single" w:sz="4" w:space="0" w:color="auto"/>
                        <w:bottom w:val="single" w:sz="4" w:space="0" w:color="auto"/>
                        <w:right w:val="single" w:sz="4" w:space="0" w:color="auto"/>
                      </w:tcBorders>
                      <w:shd w:val="clear" w:color="auto" w:fill="FFFF00"/>
                      <w:noWrap/>
                      <w:vAlign w:val="center"/>
                      <w:hideMark/>
                    </w:tcPr>
                  </w:tcPrChange>
                </w:tcPr>
                <w:p w14:paraId="3B30E8EC" w14:textId="76F73C80" w:rsidR="00675DC9" w:rsidRPr="00193E6C" w:rsidRDefault="00675DC9" w:rsidP="00675DC9">
                  <w:pPr>
                    <w:spacing w:line="276" w:lineRule="auto"/>
                    <w:rPr>
                      <w:rFonts w:ascii="Calibri" w:hAnsi="Calibri"/>
                      <w:color w:val="000000"/>
                      <w:sz w:val="22"/>
                      <w:szCs w:val="22"/>
                      <w:lang w:eastAsia="en-US"/>
                    </w:rPr>
                  </w:pPr>
                  <w:del w:id="308" w:author="Valerie Parker" w:date="2018-01-26T20:26:00Z">
                    <w:r w:rsidRPr="00193E6C" w:rsidDel="00734176">
                      <w:rPr>
                        <w:rFonts w:ascii="Calibri" w:hAnsi="Calibri"/>
                        <w:color w:val="000000"/>
                        <w:sz w:val="22"/>
                        <w:szCs w:val="22"/>
                        <w:lang w:eastAsia="en-US"/>
                      </w:rPr>
                      <w:delText xml:space="preserve">"Confidential Unit" = Security Required </w:delText>
                    </w:r>
                  </w:del>
                </w:p>
              </w:tc>
            </w:tr>
            <w:tr w:rsidR="00734176" w:rsidRPr="00193E6C" w14:paraId="77B15310" w14:textId="77777777" w:rsidTr="007A1F99">
              <w:trPr>
                <w:trHeight w:val="300"/>
                <w:ins w:id="309" w:author="Valerie Parker" w:date="2018-01-26T20:26:00Z"/>
              </w:trPr>
              <w:tc>
                <w:tcPr>
                  <w:tcW w:w="3943" w:type="dxa"/>
                  <w:tcBorders>
                    <w:top w:val="nil"/>
                    <w:left w:val="single" w:sz="4" w:space="0" w:color="auto"/>
                    <w:bottom w:val="single" w:sz="4" w:space="0" w:color="auto"/>
                    <w:right w:val="single" w:sz="4" w:space="0" w:color="auto"/>
                  </w:tcBorders>
                  <w:shd w:val="clear" w:color="auto" w:fill="FFFF00"/>
                  <w:noWrap/>
                  <w:vAlign w:val="center"/>
                </w:tcPr>
                <w:p w14:paraId="04317064" w14:textId="3FE96644" w:rsidR="00734176" w:rsidRPr="00193E6C" w:rsidRDefault="00734176" w:rsidP="00675DC9">
                  <w:pPr>
                    <w:spacing w:line="276" w:lineRule="auto"/>
                    <w:rPr>
                      <w:ins w:id="310" w:author="Valerie Parker" w:date="2018-01-26T20:26:00Z"/>
                      <w:rFonts w:ascii="Calibri" w:hAnsi="Calibri"/>
                      <w:color w:val="000000"/>
                      <w:sz w:val="22"/>
                      <w:szCs w:val="22"/>
                      <w:lang w:eastAsia="en-US"/>
                    </w:rPr>
                  </w:pPr>
                  <w:ins w:id="311" w:author="Valerie Parker" w:date="2018-01-26T20:26:00Z">
                    <w:r>
                      <w:rPr>
                        <w:rFonts w:ascii="Calibri" w:hAnsi="Calibri"/>
                        <w:color w:val="000000"/>
                        <w:sz w:val="22"/>
                        <w:szCs w:val="22"/>
                        <w:lang w:eastAsia="en-US"/>
                      </w:rPr>
                      <w:t xml:space="preserve">Other Program / </w:t>
                    </w:r>
                    <w:proofErr w:type="spellStart"/>
                    <w:r>
                      <w:rPr>
                        <w:rFonts w:ascii="Calibri" w:hAnsi="Calibri"/>
                        <w:color w:val="000000"/>
                        <w:sz w:val="22"/>
                        <w:szCs w:val="22"/>
                        <w:lang w:eastAsia="en-US"/>
                      </w:rPr>
                      <w:t>Dept</w:t>
                    </w:r>
                    <w:proofErr w:type="spellEnd"/>
                  </w:ins>
                </w:p>
              </w:tc>
            </w:tr>
          </w:tbl>
          <w:p w14:paraId="12C1D5A3" w14:textId="1685CCB7" w:rsidR="00675DC9" w:rsidRPr="00193E6C" w:rsidRDefault="00675DC9" w:rsidP="00675DC9">
            <w:pPr>
              <w:rPr>
                <w:rFonts w:asciiTheme="minorHAnsi" w:hAnsiTheme="minorHAnsi"/>
                <w:noProof/>
              </w:rPr>
            </w:pPr>
          </w:p>
        </w:tc>
        <w:tc>
          <w:tcPr>
            <w:tcW w:w="1939" w:type="dxa"/>
          </w:tcPr>
          <w:p w14:paraId="312D87D6" w14:textId="6FE0289B" w:rsidR="00675DC9" w:rsidRPr="00224E3D" w:rsidRDefault="00675DC9" w:rsidP="00675DC9">
            <w:pPr>
              <w:rPr>
                <w:rFonts w:asciiTheme="minorHAnsi" w:hAnsiTheme="minorHAnsi"/>
              </w:rPr>
            </w:pPr>
            <w:r w:rsidRPr="00193E6C">
              <w:rPr>
                <w:rFonts w:asciiTheme="minorHAnsi" w:hAnsiTheme="minorHAnsi"/>
              </w:rPr>
              <w:t>New, Values provided by HHS</w:t>
            </w:r>
          </w:p>
        </w:tc>
      </w:tr>
      <w:tr w:rsidR="00675DC9" w:rsidRPr="00584664" w14:paraId="75753851" w14:textId="77777777" w:rsidTr="009749E3">
        <w:tc>
          <w:tcPr>
            <w:tcW w:w="1988" w:type="dxa"/>
          </w:tcPr>
          <w:p w14:paraId="257D387B" w14:textId="77777777" w:rsidR="00675DC9" w:rsidRDefault="00675DC9" w:rsidP="00675DC9">
            <w:pPr>
              <w:rPr>
                <w:rFonts w:asciiTheme="minorHAnsi" w:hAnsiTheme="minorHAnsi"/>
                <w:noProof/>
              </w:rPr>
            </w:pPr>
            <w:r>
              <w:rPr>
                <w:rFonts w:asciiTheme="minorHAnsi" w:hAnsiTheme="minorHAnsi"/>
                <w:noProof/>
              </w:rPr>
              <w:t>NFSC Call Pertains to</w:t>
            </w:r>
          </w:p>
        </w:tc>
        <w:tc>
          <w:tcPr>
            <w:tcW w:w="1157" w:type="dxa"/>
          </w:tcPr>
          <w:p w14:paraId="4FEC986E" w14:textId="2D8DA8AF" w:rsidR="00675DC9" w:rsidRDefault="00675DC9" w:rsidP="00675DC9">
            <w:pPr>
              <w:rPr>
                <w:rFonts w:asciiTheme="minorHAnsi" w:hAnsiTheme="minorHAnsi"/>
                <w:noProof/>
              </w:rPr>
            </w:pPr>
            <w:r>
              <w:rPr>
                <w:rFonts w:asciiTheme="minorHAnsi" w:hAnsiTheme="minorHAnsi"/>
                <w:noProof/>
              </w:rPr>
              <w:t>Pick list</w:t>
            </w:r>
          </w:p>
        </w:tc>
        <w:tc>
          <w:tcPr>
            <w:tcW w:w="5706" w:type="dxa"/>
          </w:tcPr>
          <w:p w14:paraId="49E01F34" w14:textId="77777777" w:rsidR="00675DC9" w:rsidRDefault="00675DC9" w:rsidP="00675DC9">
            <w:pPr>
              <w:rPr>
                <w:rFonts w:asciiTheme="minorHAnsi" w:hAnsiTheme="minorHAnsi"/>
                <w:noProof/>
              </w:rPr>
            </w:pPr>
            <w:r>
              <w:rPr>
                <w:rFonts w:asciiTheme="minorHAnsi" w:hAnsiTheme="minorHAnsi"/>
                <w:noProof/>
              </w:rPr>
              <w:t>Old Brooklyn</w:t>
            </w:r>
          </w:p>
          <w:p w14:paraId="0CA33D40" w14:textId="77777777" w:rsidR="00675DC9" w:rsidRDefault="00675DC9" w:rsidP="00675DC9">
            <w:pPr>
              <w:rPr>
                <w:rFonts w:asciiTheme="minorHAnsi" w:hAnsiTheme="minorHAnsi"/>
                <w:noProof/>
              </w:rPr>
            </w:pPr>
            <w:r>
              <w:rPr>
                <w:rFonts w:asciiTheme="minorHAnsi" w:hAnsiTheme="minorHAnsi"/>
                <w:noProof/>
              </w:rPr>
              <w:t>Quincy Place</w:t>
            </w:r>
          </w:p>
          <w:p w14:paraId="1F1BE808" w14:textId="77777777" w:rsidR="00675DC9" w:rsidRDefault="00675DC9" w:rsidP="00675DC9">
            <w:pPr>
              <w:rPr>
                <w:rFonts w:asciiTheme="minorHAnsi" w:hAnsiTheme="minorHAnsi"/>
                <w:noProof/>
              </w:rPr>
            </w:pPr>
            <w:r>
              <w:rPr>
                <w:rFonts w:asciiTheme="minorHAnsi" w:hAnsiTheme="minorHAnsi"/>
                <w:noProof/>
              </w:rPr>
              <w:t>Southgate-JEH</w:t>
            </w:r>
          </w:p>
          <w:p w14:paraId="42A09452" w14:textId="71BBF7C8" w:rsidR="00675DC9" w:rsidRPr="00584664" w:rsidRDefault="00675DC9" w:rsidP="00675DC9">
            <w:pPr>
              <w:rPr>
                <w:rFonts w:asciiTheme="minorHAnsi" w:hAnsiTheme="minorHAnsi"/>
                <w:noProof/>
              </w:rPr>
            </w:pPr>
            <w:r>
              <w:rPr>
                <w:rFonts w:asciiTheme="minorHAnsi" w:hAnsiTheme="minorHAnsi"/>
                <w:noProof/>
              </w:rPr>
              <w:t>Virgil Brown</w:t>
            </w:r>
          </w:p>
        </w:tc>
        <w:tc>
          <w:tcPr>
            <w:tcW w:w="1939" w:type="dxa"/>
          </w:tcPr>
          <w:p w14:paraId="2566D7E5" w14:textId="435C5AAB" w:rsidR="00675DC9" w:rsidRDefault="00675DC9" w:rsidP="00675DC9">
            <w:pPr>
              <w:rPr>
                <w:rFonts w:asciiTheme="minorHAnsi" w:hAnsiTheme="minorHAnsi"/>
              </w:rPr>
            </w:pPr>
            <w:r>
              <w:rPr>
                <w:rFonts w:asciiTheme="minorHAnsi" w:hAnsiTheme="minorHAnsi"/>
              </w:rPr>
              <w:t>New; 4 entries on the</w:t>
            </w:r>
            <w:r w:rsidRPr="00224E3D">
              <w:rPr>
                <w:rFonts w:asciiTheme="minorHAnsi" w:hAnsiTheme="minorHAnsi"/>
              </w:rPr>
              <w:t xml:space="preserve"> </w:t>
            </w:r>
            <w:r>
              <w:rPr>
                <w:rFonts w:asciiTheme="minorHAnsi" w:hAnsiTheme="minorHAnsi"/>
              </w:rPr>
              <w:t>NFSC Location</w:t>
            </w:r>
            <w:r w:rsidRPr="00224E3D">
              <w:rPr>
                <w:rFonts w:asciiTheme="minorHAnsi" w:hAnsiTheme="minorHAnsi"/>
              </w:rPr>
              <w:t xml:space="preserve"> picklist from Deb</w:t>
            </w:r>
            <w:r>
              <w:rPr>
                <w:rFonts w:asciiTheme="minorHAnsi" w:hAnsiTheme="minorHAnsi"/>
              </w:rPr>
              <w:t xml:space="preserve"> 12/22</w:t>
            </w:r>
          </w:p>
        </w:tc>
      </w:tr>
      <w:tr w:rsidR="00675DC9" w:rsidRPr="007A1F99" w14:paraId="264C9EDF" w14:textId="77777777" w:rsidTr="009749E3">
        <w:tc>
          <w:tcPr>
            <w:tcW w:w="1988" w:type="dxa"/>
          </w:tcPr>
          <w:p w14:paraId="5B59B612" w14:textId="43658A9C" w:rsidR="00675DC9" w:rsidRPr="007A1F99" w:rsidRDefault="00675DC9" w:rsidP="00675DC9">
            <w:pPr>
              <w:rPr>
                <w:rFonts w:asciiTheme="minorHAnsi" w:hAnsiTheme="minorHAnsi"/>
                <w:noProof/>
              </w:rPr>
            </w:pPr>
            <w:r w:rsidRPr="007A1F99">
              <w:rPr>
                <w:rFonts w:asciiTheme="minorHAnsi" w:hAnsiTheme="minorHAnsi"/>
                <w:noProof/>
              </w:rPr>
              <w:lastRenderedPageBreak/>
              <w:t>Inbound Referral</w:t>
            </w:r>
          </w:p>
        </w:tc>
        <w:tc>
          <w:tcPr>
            <w:tcW w:w="1157" w:type="dxa"/>
          </w:tcPr>
          <w:p w14:paraId="1BAAAD14" w14:textId="0D605A2A" w:rsidR="00675DC9" w:rsidRPr="007A1F99" w:rsidRDefault="00675DC9" w:rsidP="00675DC9">
            <w:pPr>
              <w:rPr>
                <w:rFonts w:asciiTheme="minorHAnsi" w:hAnsiTheme="minorHAnsi"/>
                <w:noProof/>
              </w:rPr>
            </w:pPr>
            <w:r w:rsidRPr="007A1F99">
              <w:rPr>
                <w:rFonts w:asciiTheme="minorHAnsi" w:hAnsiTheme="minorHAnsi"/>
                <w:noProof/>
              </w:rPr>
              <w:t>Pick list</w:t>
            </w:r>
          </w:p>
        </w:tc>
        <w:tc>
          <w:tcPr>
            <w:tcW w:w="5706" w:type="dxa"/>
          </w:tcPr>
          <w:tbl>
            <w:tblPr>
              <w:tblW w:w="3160" w:type="dxa"/>
              <w:tblLook w:val="04A0" w:firstRow="1" w:lastRow="0" w:firstColumn="1" w:lastColumn="0" w:noHBand="0" w:noVBand="1"/>
            </w:tblPr>
            <w:tblGrid>
              <w:gridCol w:w="3160"/>
            </w:tblGrid>
            <w:tr w:rsidR="00675DC9" w:rsidRPr="007A1F99" w14:paraId="6883BFE8" w14:textId="77777777" w:rsidTr="007A1F99">
              <w:trPr>
                <w:trHeight w:val="315"/>
              </w:trPr>
              <w:tc>
                <w:tcPr>
                  <w:tcW w:w="3160" w:type="dxa"/>
                  <w:tcBorders>
                    <w:top w:val="nil"/>
                    <w:left w:val="single" w:sz="4" w:space="0" w:color="auto"/>
                    <w:bottom w:val="single" w:sz="4" w:space="0" w:color="auto"/>
                    <w:right w:val="single" w:sz="4" w:space="0" w:color="auto"/>
                  </w:tcBorders>
                  <w:shd w:val="clear" w:color="auto" w:fill="A9D08E"/>
                  <w:noWrap/>
                  <w:vAlign w:val="center"/>
                  <w:hideMark/>
                </w:tcPr>
                <w:p w14:paraId="781C15F8" w14:textId="77777777" w:rsidR="00675DC9" w:rsidRPr="007A1F99" w:rsidRDefault="00675DC9" w:rsidP="00675DC9">
                  <w:pPr>
                    <w:spacing w:line="276" w:lineRule="auto"/>
                    <w:rPr>
                      <w:rFonts w:ascii="Calibri" w:hAnsi="Calibri"/>
                      <w:sz w:val="22"/>
                      <w:szCs w:val="22"/>
                      <w:lang w:eastAsia="en-US"/>
                    </w:rPr>
                  </w:pPr>
                  <w:r w:rsidRPr="007A1F99">
                    <w:rPr>
                      <w:rFonts w:ascii="Calibri" w:hAnsi="Calibri"/>
                      <w:sz w:val="22"/>
                      <w:szCs w:val="22"/>
                      <w:lang w:eastAsia="en-US"/>
                    </w:rPr>
                    <w:t>Community Contact</w:t>
                  </w:r>
                </w:p>
              </w:tc>
            </w:tr>
            <w:tr w:rsidR="00675DC9" w:rsidRPr="007A1F99" w14:paraId="624E4809" w14:textId="77777777" w:rsidTr="007A1F99">
              <w:trPr>
                <w:trHeight w:val="315"/>
              </w:trPr>
              <w:tc>
                <w:tcPr>
                  <w:tcW w:w="3160" w:type="dxa"/>
                  <w:tcBorders>
                    <w:top w:val="nil"/>
                    <w:left w:val="single" w:sz="4" w:space="0" w:color="auto"/>
                    <w:bottom w:val="single" w:sz="4" w:space="0" w:color="auto"/>
                    <w:right w:val="single" w:sz="4" w:space="0" w:color="auto"/>
                  </w:tcBorders>
                  <w:shd w:val="clear" w:color="auto" w:fill="A9D08E"/>
                  <w:noWrap/>
                  <w:vAlign w:val="center"/>
                  <w:hideMark/>
                </w:tcPr>
                <w:p w14:paraId="21660804" w14:textId="77777777" w:rsidR="00675DC9" w:rsidRPr="007A1F99" w:rsidRDefault="00675DC9" w:rsidP="00675DC9">
                  <w:pPr>
                    <w:spacing w:line="276" w:lineRule="auto"/>
                    <w:rPr>
                      <w:rFonts w:ascii="Calibri" w:hAnsi="Calibri"/>
                      <w:lang w:eastAsia="en-US"/>
                    </w:rPr>
                  </w:pPr>
                  <w:r w:rsidRPr="007A1F99">
                    <w:rPr>
                      <w:rFonts w:ascii="Calibri" w:hAnsi="Calibri"/>
                      <w:lang w:eastAsia="en-US"/>
                    </w:rPr>
                    <w:t>County Council (CCE)</w:t>
                  </w:r>
                </w:p>
              </w:tc>
            </w:tr>
            <w:tr w:rsidR="00675DC9" w:rsidRPr="007A1F99" w14:paraId="3E054BDC" w14:textId="77777777" w:rsidTr="007A1F99">
              <w:trPr>
                <w:trHeight w:val="315"/>
              </w:trPr>
              <w:tc>
                <w:tcPr>
                  <w:tcW w:w="316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702E5F27" w14:textId="77777777" w:rsidR="00675DC9" w:rsidRPr="007A1F99" w:rsidRDefault="00675DC9" w:rsidP="00675DC9">
                  <w:pPr>
                    <w:spacing w:line="276" w:lineRule="auto"/>
                    <w:rPr>
                      <w:rFonts w:ascii="Calibri" w:hAnsi="Calibri"/>
                      <w:lang w:eastAsia="en-US"/>
                    </w:rPr>
                  </w:pPr>
                  <w:r w:rsidRPr="007A1F99">
                    <w:rPr>
                      <w:rFonts w:ascii="Calibri" w:hAnsi="Calibri"/>
                      <w:lang w:eastAsia="en-US"/>
                    </w:rPr>
                    <w:t>County Executive Office</w:t>
                  </w:r>
                </w:p>
              </w:tc>
            </w:tr>
            <w:tr w:rsidR="00675DC9" w:rsidRPr="007A1F99" w14:paraId="586FCE18" w14:textId="77777777" w:rsidTr="007A1F99">
              <w:trPr>
                <w:trHeight w:val="315"/>
              </w:trPr>
              <w:tc>
                <w:tcPr>
                  <w:tcW w:w="316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6C3C17F4" w14:textId="77777777" w:rsidR="00675DC9" w:rsidRPr="007A1F99" w:rsidRDefault="00675DC9" w:rsidP="00675DC9">
                  <w:pPr>
                    <w:spacing w:line="276" w:lineRule="auto"/>
                    <w:rPr>
                      <w:rFonts w:ascii="Calibri" w:hAnsi="Calibri"/>
                      <w:lang w:eastAsia="en-US"/>
                    </w:rPr>
                  </w:pPr>
                  <w:r w:rsidRPr="007A1F99">
                    <w:rPr>
                      <w:rFonts w:ascii="Calibri" w:hAnsi="Calibri"/>
                      <w:sz w:val="22"/>
                      <w:szCs w:val="22"/>
                    </w:rPr>
                    <w:t>Federal/State/City Rep</w:t>
                  </w:r>
                </w:p>
              </w:tc>
            </w:tr>
            <w:tr w:rsidR="00675DC9" w:rsidRPr="007A1F99" w14:paraId="11CEBA9E" w14:textId="77777777" w:rsidTr="007A1F99">
              <w:trPr>
                <w:trHeight w:val="315"/>
              </w:trPr>
              <w:tc>
                <w:tcPr>
                  <w:tcW w:w="316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544262A2" w14:textId="77777777" w:rsidR="00675DC9" w:rsidRPr="007A1F99" w:rsidRDefault="00675DC9" w:rsidP="00675DC9">
                  <w:pPr>
                    <w:spacing w:line="276" w:lineRule="auto"/>
                    <w:rPr>
                      <w:rFonts w:ascii="Calibri" w:hAnsi="Calibri"/>
                      <w:sz w:val="22"/>
                      <w:szCs w:val="22"/>
                      <w:lang w:eastAsia="en-US"/>
                    </w:rPr>
                  </w:pPr>
                  <w:r w:rsidRPr="007A1F99">
                    <w:rPr>
                      <w:rFonts w:ascii="Calibri" w:hAnsi="Calibri"/>
                      <w:sz w:val="22"/>
                      <w:szCs w:val="22"/>
                    </w:rPr>
                    <w:t>Prosecutor's Office</w:t>
                  </w:r>
                </w:p>
              </w:tc>
            </w:tr>
            <w:tr w:rsidR="00675DC9" w:rsidRPr="007A1F99" w14:paraId="41C264F5" w14:textId="77777777" w:rsidTr="007A1F99">
              <w:trPr>
                <w:trHeight w:val="315"/>
              </w:trPr>
              <w:tc>
                <w:tcPr>
                  <w:tcW w:w="316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42DA0A1A" w14:textId="77777777" w:rsidR="00675DC9" w:rsidRPr="007A1F99" w:rsidRDefault="00675DC9" w:rsidP="00675DC9">
                  <w:pPr>
                    <w:spacing w:line="276" w:lineRule="auto"/>
                    <w:rPr>
                      <w:rFonts w:ascii="Calibri" w:hAnsi="Calibri"/>
                      <w:sz w:val="22"/>
                      <w:szCs w:val="22"/>
                      <w:lang w:eastAsia="en-US"/>
                    </w:rPr>
                  </w:pPr>
                  <w:r w:rsidRPr="007A1F99">
                    <w:rPr>
                      <w:rFonts w:ascii="Calibri" w:hAnsi="Calibri"/>
                      <w:sz w:val="22"/>
                      <w:szCs w:val="22"/>
                    </w:rPr>
                    <w:t>Social Services Rep / Agency</w:t>
                  </w:r>
                </w:p>
              </w:tc>
            </w:tr>
            <w:tr w:rsidR="00675DC9" w:rsidRPr="007A1F99" w14:paraId="173718D6" w14:textId="77777777" w:rsidTr="001621A5">
              <w:trPr>
                <w:trHeight w:val="413"/>
              </w:trPr>
              <w:tc>
                <w:tcPr>
                  <w:tcW w:w="316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59A7D8DA" w14:textId="77777777" w:rsidR="00675DC9" w:rsidRPr="007A1F99" w:rsidRDefault="00675DC9" w:rsidP="00675DC9">
                  <w:pPr>
                    <w:spacing w:line="276" w:lineRule="auto"/>
                    <w:rPr>
                      <w:rFonts w:ascii="Calibri" w:hAnsi="Calibri"/>
                      <w:sz w:val="22"/>
                      <w:szCs w:val="22"/>
                      <w:lang w:eastAsia="en-US"/>
                    </w:rPr>
                  </w:pPr>
                  <w:r w:rsidRPr="007A1F99">
                    <w:rPr>
                      <w:rFonts w:ascii="Calibri" w:hAnsi="Calibri"/>
                      <w:sz w:val="22"/>
                      <w:szCs w:val="22"/>
                      <w:lang w:eastAsia="en-US"/>
                    </w:rPr>
                    <w:t>Other Agency Rep</w:t>
                  </w:r>
                </w:p>
              </w:tc>
            </w:tr>
            <w:tr w:rsidR="00675DC9" w:rsidRPr="007A1F99" w14:paraId="6F935360" w14:textId="77777777" w:rsidTr="007A1F99">
              <w:trPr>
                <w:trHeight w:val="315"/>
              </w:trPr>
              <w:tc>
                <w:tcPr>
                  <w:tcW w:w="3160" w:type="dxa"/>
                  <w:tcBorders>
                    <w:top w:val="nil"/>
                    <w:left w:val="single" w:sz="4" w:space="0" w:color="auto"/>
                    <w:bottom w:val="single" w:sz="4" w:space="0" w:color="auto"/>
                    <w:right w:val="single" w:sz="4" w:space="0" w:color="auto"/>
                  </w:tcBorders>
                  <w:shd w:val="clear" w:color="auto" w:fill="A9D08E"/>
                  <w:noWrap/>
                  <w:vAlign w:val="center"/>
                  <w:hideMark/>
                </w:tcPr>
                <w:p w14:paraId="37C083F6" w14:textId="33FF77FE" w:rsidR="00675DC9" w:rsidRPr="007A1F99" w:rsidRDefault="00675DC9" w:rsidP="00675DC9">
                  <w:pPr>
                    <w:spacing w:line="276" w:lineRule="auto"/>
                    <w:rPr>
                      <w:rFonts w:ascii="Calibri" w:hAnsi="Calibri"/>
                      <w:sz w:val="22"/>
                      <w:szCs w:val="22"/>
                      <w:lang w:eastAsia="en-US"/>
                    </w:rPr>
                  </w:pPr>
                  <w:r w:rsidRPr="007A1F99">
                    <w:rPr>
                      <w:rFonts w:ascii="Calibri" w:hAnsi="Calibri"/>
                      <w:sz w:val="22"/>
                      <w:szCs w:val="22"/>
                      <w:lang w:eastAsia="en-US"/>
                    </w:rPr>
                    <w:t>Other</w:t>
                  </w:r>
                </w:p>
              </w:tc>
            </w:tr>
          </w:tbl>
          <w:p w14:paraId="7DBE9840" w14:textId="32F8CFF4" w:rsidR="00675DC9" w:rsidRPr="007A1F99" w:rsidRDefault="00675DC9" w:rsidP="00675DC9">
            <w:pPr>
              <w:rPr>
                <w:rFonts w:asciiTheme="minorHAnsi" w:hAnsiTheme="minorHAnsi"/>
                <w:noProof/>
              </w:rPr>
            </w:pPr>
          </w:p>
        </w:tc>
        <w:tc>
          <w:tcPr>
            <w:tcW w:w="1939" w:type="dxa"/>
          </w:tcPr>
          <w:p w14:paraId="2EA1EB7E" w14:textId="77777777" w:rsidR="00675DC9" w:rsidRDefault="00675DC9" w:rsidP="00675DC9">
            <w:pPr>
              <w:rPr>
                <w:rFonts w:asciiTheme="minorHAnsi" w:hAnsiTheme="minorHAnsi"/>
              </w:rPr>
            </w:pPr>
            <w:r w:rsidRPr="007A1F99">
              <w:rPr>
                <w:rFonts w:asciiTheme="minorHAnsi" w:hAnsiTheme="minorHAnsi"/>
              </w:rPr>
              <w:t>New; Values provided by HHS</w:t>
            </w:r>
            <w:r>
              <w:rPr>
                <w:rFonts w:asciiTheme="minorHAnsi" w:hAnsiTheme="minorHAnsi"/>
              </w:rPr>
              <w:t>;</w:t>
            </w:r>
          </w:p>
          <w:p w14:paraId="13E3D41A" w14:textId="2D871E36" w:rsidR="00675DC9" w:rsidRPr="007A1F99" w:rsidRDefault="00675DC9" w:rsidP="00675DC9">
            <w:pPr>
              <w:rPr>
                <w:rFonts w:asciiTheme="minorHAnsi" w:hAnsiTheme="minorHAnsi"/>
              </w:rPr>
            </w:pPr>
            <w:r>
              <w:rPr>
                <w:rFonts w:asciiTheme="minorHAnsi" w:hAnsiTheme="minorHAnsi"/>
              </w:rPr>
              <w:t>To allow tracking of inbound issues from other agencies external to the county</w:t>
            </w:r>
          </w:p>
        </w:tc>
      </w:tr>
      <w:tr w:rsidR="00675DC9" w:rsidRPr="00584664" w14:paraId="2776C599" w14:textId="77777777" w:rsidTr="009749E3">
        <w:tc>
          <w:tcPr>
            <w:tcW w:w="1988" w:type="dxa"/>
          </w:tcPr>
          <w:p w14:paraId="3A8B5387" w14:textId="2264EC6B" w:rsidR="00675DC9" w:rsidRPr="00193E6C" w:rsidRDefault="00675DC9" w:rsidP="00675DC9">
            <w:pPr>
              <w:rPr>
                <w:rFonts w:asciiTheme="minorHAnsi" w:hAnsiTheme="minorHAnsi"/>
                <w:noProof/>
              </w:rPr>
            </w:pPr>
            <w:bookmarkStart w:id="312" w:name="_Hlk503796329"/>
            <w:r w:rsidRPr="00193E6C">
              <w:rPr>
                <w:rFonts w:asciiTheme="minorHAnsi" w:hAnsiTheme="minorHAnsi"/>
                <w:noProof/>
              </w:rPr>
              <w:t xml:space="preserve">Inbound Referral Email </w:t>
            </w:r>
            <w:bookmarkEnd w:id="312"/>
          </w:p>
        </w:tc>
        <w:tc>
          <w:tcPr>
            <w:tcW w:w="1157" w:type="dxa"/>
          </w:tcPr>
          <w:p w14:paraId="0E103B5C" w14:textId="1291C673" w:rsidR="00675DC9" w:rsidRPr="00193E6C" w:rsidRDefault="00675DC9" w:rsidP="00675DC9">
            <w:pPr>
              <w:rPr>
                <w:rFonts w:asciiTheme="minorHAnsi" w:hAnsiTheme="minorHAnsi"/>
                <w:noProof/>
              </w:rPr>
            </w:pPr>
            <w:r w:rsidRPr="00193E6C">
              <w:rPr>
                <w:rFonts w:asciiTheme="minorHAnsi" w:hAnsiTheme="minorHAnsi"/>
                <w:noProof/>
              </w:rPr>
              <w:t>Email</w:t>
            </w:r>
          </w:p>
        </w:tc>
        <w:tc>
          <w:tcPr>
            <w:tcW w:w="5706" w:type="dxa"/>
          </w:tcPr>
          <w:p w14:paraId="1FC1FFAE" w14:textId="77777777" w:rsidR="00675DC9" w:rsidRPr="00193E6C" w:rsidRDefault="00675DC9" w:rsidP="00675DC9">
            <w:pPr>
              <w:rPr>
                <w:rFonts w:asciiTheme="minorHAnsi" w:hAnsiTheme="minorHAnsi"/>
                <w:noProof/>
              </w:rPr>
            </w:pPr>
          </w:p>
        </w:tc>
        <w:tc>
          <w:tcPr>
            <w:tcW w:w="1939" w:type="dxa"/>
          </w:tcPr>
          <w:p w14:paraId="707A8615" w14:textId="634F241B" w:rsidR="00675DC9" w:rsidRPr="00C60426" w:rsidRDefault="00675DC9" w:rsidP="00675DC9">
            <w:pPr>
              <w:rPr>
                <w:rFonts w:asciiTheme="minorHAnsi" w:hAnsiTheme="minorHAnsi"/>
                <w:color w:val="FF0000"/>
              </w:rPr>
            </w:pPr>
            <w:r w:rsidRPr="00193E6C">
              <w:rPr>
                <w:rFonts w:asciiTheme="minorHAnsi" w:hAnsiTheme="minorHAnsi"/>
              </w:rPr>
              <w:t>New; Paired with Inbound Referral</w:t>
            </w:r>
          </w:p>
        </w:tc>
      </w:tr>
      <w:tr w:rsidR="00675DC9" w:rsidRPr="00584664" w14:paraId="492E8E73" w14:textId="77777777" w:rsidTr="009749E3">
        <w:tc>
          <w:tcPr>
            <w:tcW w:w="1988" w:type="dxa"/>
          </w:tcPr>
          <w:p w14:paraId="17DF075E" w14:textId="5449D2E3" w:rsidR="00675DC9" w:rsidRPr="00193E6C" w:rsidRDefault="00675DC9" w:rsidP="00675DC9">
            <w:pPr>
              <w:rPr>
                <w:rFonts w:asciiTheme="minorHAnsi" w:hAnsiTheme="minorHAnsi"/>
                <w:noProof/>
              </w:rPr>
            </w:pPr>
            <w:r w:rsidRPr="00193E6C">
              <w:rPr>
                <w:rFonts w:asciiTheme="minorHAnsi" w:hAnsiTheme="minorHAnsi"/>
                <w:noProof/>
              </w:rPr>
              <w:t>Source</w:t>
            </w:r>
          </w:p>
        </w:tc>
        <w:tc>
          <w:tcPr>
            <w:tcW w:w="1157" w:type="dxa"/>
          </w:tcPr>
          <w:p w14:paraId="622A4D21" w14:textId="1218B268" w:rsidR="00675DC9" w:rsidRPr="00193E6C" w:rsidRDefault="00675DC9" w:rsidP="00675DC9">
            <w:pPr>
              <w:rPr>
                <w:rFonts w:asciiTheme="minorHAnsi" w:hAnsiTheme="minorHAnsi"/>
                <w:noProof/>
              </w:rPr>
            </w:pPr>
            <w:r w:rsidRPr="00193E6C">
              <w:rPr>
                <w:rFonts w:asciiTheme="minorHAnsi" w:hAnsiTheme="minorHAnsi"/>
                <w:noProof/>
              </w:rPr>
              <w:t>Pick list</w:t>
            </w:r>
          </w:p>
        </w:tc>
        <w:tc>
          <w:tcPr>
            <w:tcW w:w="5706" w:type="dxa"/>
          </w:tcPr>
          <w:p w14:paraId="5FAC50C7" w14:textId="77777777" w:rsidR="00675DC9" w:rsidRPr="00193E6C" w:rsidRDefault="00675DC9" w:rsidP="00675DC9">
            <w:pPr>
              <w:rPr>
                <w:rFonts w:asciiTheme="minorHAnsi" w:hAnsiTheme="minorHAnsi"/>
                <w:noProof/>
              </w:rPr>
            </w:pPr>
            <w:r w:rsidRPr="00193E6C">
              <w:rPr>
                <w:rFonts w:asciiTheme="minorHAnsi" w:hAnsiTheme="minorHAnsi"/>
                <w:noProof/>
              </w:rPr>
              <w:t>Chat</w:t>
            </w:r>
          </w:p>
          <w:p w14:paraId="4A0C9534" w14:textId="77777777" w:rsidR="00675DC9" w:rsidRPr="00193E6C" w:rsidRDefault="00675DC9" w:rsidP="00675DC9">
            <w:pPr>
              <w:rPr>
                <w:rFonts w:asciiTheme="minorHAnsi" w:hAnsiTheme="minorHAnsi"/>
                <w:noProof/>
              </w:rPr>
            </w:pPr>
            <w:r w:rsidRPr="00193E6C">
              <w:rPr>
                <w:rFonts w:asciiTheme="minorHAnsi" w:hAnsiTheme="minorHAnsi"/>
                <w:noProof/>
              </w:rPr>
              <w:t>Conference</w:t>
            </w:r>
          </w:p>
          <w:p w14:paraId="70A3D5FB" w14:textId="77777777" w:rsidR="00675DC9" w:rsidRPr="00193E6C" w:rsidRDefault="00675DC9" w:rsidP="00675DC9">
            <w:pPr>
              <w:rPr>
                <w:rFonts w:asciiTheme="minorHAnsi" w:hAnsiTheme="minorHAnsi"/>
                <w:noProof/>
              </w:rPr>
            </w:pPr>
            <w:r w:rsidRPr="00193E6C">
              <w:rPr>
                <w:rFonts w:asciiTheme="minorHAnsi" w:hAnsiTheme="minorHAnsi"/>
                <w:noProof/>
              </w:rPr>
              <w:t>Email – Inbound</w:t>
            </w:r>
          </w:p>
          <w:p w14:paraId="5854E968" w14:textId="77777777" w:rsidR="00675DC9" w:rsidRPr="00193E6C" w:rsidRDefault="00675DC9" w:rsidP="00675DC9">
            <w:pPr>
              <w:rPr>
                <w:rFonts w:asciiTheme="minorHAnsi" w:hAnsiTheme="minorHAnsi"/>
                <w:noProof/>
              </w:rPr>
            </w:pPr>
            <w:r w:rsidRPr="00193E6C">
              <w:rPr>
                <w:rFonts w:asciiTheme="minorHAnsi" w:hAnsiTheme="minorHAnsi"/>
                <w:noProof/>
              </w:rPr>
              <w:t>Email - Outbound</w:t>
            </w:r>
          </w:p>
          <w:p w14:paraId="4C8B11EC" w14:textId="77777777" w:rsidR="00675DC9" w:rsidRPr="00193E6C" w:rsidRDefault="00675DC9" w:rsidP="00675DC9">
            <w:pPr>
              <w:rPr>
                <w:rFonts w:asciiTheme="minorHAnsi" w:hAnsiTheme="minorHAnsi"/>
                <w:noProof/>
              </w:rPr>
            </w:pPr>
            <w:r w:rsidRPr="00193E6C">
              <w:rPr>
                <w:rFonts w:asciiTheme="minorHAnsi" w:hAnsiTheme="minorHAnsi"/>
                <w:noProof/>
              </w:rPr>
              <w:t>Fax</w:t>
            </w:r>
          </w:p>
          <w:p w14:paraId="0E3B6E18" w14:textId="77777777" w:rsidR="00675DC9" w:rsidRPr="00193E6C" w:rsidRDefault="00675DC9" w:rsidP="00675DC9">
            <w:pPr>
              <w:rPr>
                <w:rFonts w:asciiTheme="minorHAnsi" w:hAnsiTheme="minorHAnsi"/>
                <w:noProof/>
              </w:rPr>
            </w:pPr>
            <w:r w:rsidRPr="00193E6C">
              <w:rPr>
                <w:rFonts w:asciiTheme="minorHAnsi" w:hAnsiTheme="minorHAnsi"/>
                <w:noProof/>
              </w:rPr>
              <w:t>Mail</w:t>
            </w:r>
          </w:p>
          <w:p w14:paraId="02E7DFE8" w14:textId="77777777" w:rsidR="00675DC9" w:rsidRPr="00193E6C" w:rsidRDefault="00675DC9" w:rsidP="00675DC9">
            <w:pPr>
              <w:rPr>
                <w:rFonts w:asciiTheme="minorHAnsi" w:hAnsiTheme="minorHAnsi"/>
                <w:noProof/>
              </w:rPr>
            </w:pPr>
            <w:r w:rsidRPr="00193E6C">
              <w:rPr>
                <w:rFonts w:asciiTheme="minorHAnsi" w:hAnsiTheme="minorHAnsi"/>
                <w:noProof/>
              </w:rPr>
              <w:t>Marketing/Advertising</w:t>
            </w:r>
          </w:p>
          <w:p w14:paraId="18FB3CA7" w14:textId="77777777" w:rsidR="00675DC9" w:rsidRPr="00193E6C" w:rsidRDefault="00675DC9" w:rsidP="00675DC9">
            <w:pPr>
              <w:rPr>
                <w:rFonts w:asciiTheme="minorHAnsi" w:hAnsiTheme="minorHAnsi"/>
                <w:noProof/>
              </w:rPr>
            </w:pPr>
            <w:r w:rsidRPr="00193E6C">
              <w:rPr>
                <w:rFonts w:asciiTheme="minorHAnsi" w:hAnsiTheme="minorHAnsi"/>
                <w:noProof/>
              </w:rPr>
              <w:t>Networking</w:t>
            </w:r>
          </w:p>
          <w:p w14:paraId="79529367" w14:textId="77777777" w:rsidR="00675DC9" w:rsidRPr="00193E6C" w:rsidRDefault="00675DC9" w:rsidP="00675DC9">
            <w:pPr>
              <w:rPr>
                <w:rFonts w:asciiTheme="minorHAnsi" w:hAnsiTheme="minorHAnsi"/>
                <w:noProof/>
              </w:rPr>
            </w:pPr>
            <w:r w:rsidRPr="00193E6C">
              <w:rPr>
                <w:rFonts w:asciiTheme="minorHAnsi" w:hAnsiTheme="minorHAnsi"/>
                <w:noProof/>
              </w:rPr>
              <w:t>Phone – Inbound</w:t>
            </w:r>
          </w:p>
          <w:p w14:paraId="6FEDD438" w14:textId="77777777" w:rsidR="00675DC9" w:rsidRPr="00193E6C" w:rsidRDefault="00675DC9" w:rsidP="00675DC9">
            <w:pPr>
              <w:rPr>
                <w:rFonts w:asciiTheme="minorHAnsi" w:hAnsiTheme="minorHAnsi"/>
                <w:noProof/>
              </w:rPr>
            </w:pPr>
            <w:r w:rsidRPr="00193E6C">
              <w:rPr>
                <w:rFonts w:asciiTheme="minorHAnsi" w:hAnsiTheme="minorHAnsi"/>
                <w:noProof/>
              </w:rPr>
              <w:t>Phone - Outbound</w:t>
            </w:r>
          </w:p>
          <w:p w14:paraId="0DC9F0A7" w14:textId="77777777" w:rsidR="00675DC9" w:rsidRPr="00193E6C" w:rsidRDefault="00675DC9" w:rsidP="00675DC9">
            <w:pPr>
              <w:rPr>
                <w:rFonts w:asciiTheme="minorHAnsi" w:hAnsiTheme="minorHAnsi"/>
                <w:noProof/>
              </w:rPr>
            </w:pPr>
            <w:r w:rsidRPr="00193E6C">
              <w:rPr>
                <w:rFonts w:asciiTheme="minorHAnsi" w:hAnsiTheme="minorHAnsi"/>
                <w:noProof/>
              </w:rPr>
              <w:t>Presentation</w:t>
            </w:r>
          </w:p>
          <w:p w14:paraId="11F367A6" w14:textId="77777777" w:rsidR="00675DC9" w:rsidRPr="00193E6C" w:rsidRDefault="00675DC9" w:rsidP="00675DC9">
            <w:pPr>
              <w:rPr>
                <w:rFonts w:asciiTheme="minorHAnsi" w:hAnsiTheme="minorHAnsi"/>
                <w:noProof/>
              </w:rPr>
            </w:pPr>
            <w:r w:rsidRPr="00193E6C">
              <w:rPr>
                <w:rFonts w:asciiTheme="minorHAnsi" w:hAnsiTheme="minorHAnsi"/>
                <w:noProof/>
              </w:rPr>
              <w:t>Referral</w:t>
            </w:r>
          </w:p>
          <w:p w14:paraId="41DC1629" w14:textId="77777777" w:rsidR="00675DC9" w:rsidRPr="00193E6C" w:rsidRDefault="00675DC9" w:rsidP="00675DC9">
            <w:pPr>
              <w:rPr>
                <w:rFonts w:asciiTheme="minorHAnsi" w:hAnsiTheme="minorHAnsi"/>
                <w:noProof/>
              </w:rPr>
            </w:pPr>
            <w:r w:rsidRPr="00193E6C">
              <w:rPr>
                <w:rFonts w:asciiTheme="minorHAnsi" w:hAnsiTheme="minorHAnsi"/>
                <w:noProof/>
              </w:rPr>
              <w:t>Social Media</w:t>
            </w:r>
          </w:p>
          <w:p w14:paraId="334AE7FB" w14:textId="73DD71B4" w:rsidR="00675DC9" w:rsidRPr="00193E6C" w:rsidRDefault="00675DC9" w:rsidP="00675DC9">
            <w:pPr>
              <w:rPr>
                <w:rFonts w:asciiTheme="minorHAnsi" w:hAnsiTheme="minorHAnsi"/>
                <w:noProof/>
              </w:rPr>
            </w:pPr>
            <w:r w:rsidRPr="00193E6C">
              <w:rPr>
                <w:rFonts w:asciiTheme="minorHAnsi" w:hAnsiTheme="minorHAnsi"/>
                <w:noProof/>
              </w:rPr>
              <w:t>Walk In</w:t>
            </w:r>
          </w:p>
          <w:p w14:paraId="174686D6" w14:textId="77777777" w:rsidR="00675DC9" w:rsidRPr="00193E6C" w:rsidRDefault="00675DC9" w:rsidP="00675DC9">
            <w:pPr>
              <w:rPr>
                <w:rFonts w:asciiTheme="minorHAnsi" w:hAnsiTheme="minorHAnsi"/>
                <w:noProof/>
              </w:rPr>
            </w:pPr>
            <w:r w:rsidRPr="00193E6C">
              <w:rPr>
                <w:rFonts w:asciiTheme="minorHAnsi" w:hAnsiTheme="minorHAnsi"/>
                <w:noProof/>
              </w:rPr>
              <w:t>Web Site</w:t>
            </w:r>
          </w:p>
          <w:p w14:paraId="0BDDDCBC" w14:textId="66CDC900" w:rsidR="00675DC9" w:rsidRPr="00193E6C" w:rsidRDefault="00675DC9" w:rsidP="00675DC9">
            <w:pPr>
              <w:rPr>
                <w:rFonts w:asciiTheme="minorHAnsi" w:hAnsiTheme="minorHAnsi"/>
                <w:noProof/>
              </w:rPr>
            </w:pPr>
            <w:r w:rsidRPr="00193E6C">
              <w:rPr>
                <w:rFonts w:asciiTheme="minorHAnsi" w:hAnsiTheme="minorHAnsi"/>
                <w:noProof/>
              </w:rPr>
              <w:t>Other</w:t>
            </w:r>
          </w:p>
        </w:tc>
        <w:tc>
          <w:tcPr>
            <w:tcW w:w="1939" w:type="dxa"/>
          </w:tcPr>
          <w:p w14:paraId="1E23811C" w14:textId="77777777" w:rsidR="00675DC9" w:rsidRPr="00193E6C" w:rsidRDefault="00675DC9" w:rsidP="00675DC9">
            <w:pPr>
              <w:rPr>
                <w:rFonts w:asciiTheme="minorHAnsi" w:hAnsiTheme="minorHAnsi"/>
              </w:rPr>
            </w:pPr>
            <w:r w:rsidRPr="00193E6C">
              <w:rPr>
                <w:rFonts w:asciiTheme="minorHAnsi" w:hAnsiTheme="minorHAnsi"/>
              </w:rPr>
              <w:t>Same pick list as Accounts &gt; Lead Source</w:t>
            </w:r>
          </w:p>
          <w:p w14:paraId="58541CE4" w14:textId="77777777" w:rsidR="00675DC9" w:rsidRPr="00193E6C" w:rsidRDefault="00675DC9" w:rsidP="00675DC9">
            <w:pPr>
              <w:rPr>
                <w:rFonts w:asciiTheme="minorHAnsi" w:hAnsiTheme="minorHAnsi"/>
              </w:rPr>
            </w:pPr>
          </w:p>
          <w:p w14:paraId="6DFE06C0" w14:textId="77777777" w:rsidR="00675DC9" w:rsidRDefault="00675DC9" w:rsidP="00675DC9">
            <w:pPr>
              <w:rPr>
                <w:rFonts w:asciiTheme="minorHAnsi" w:hAnsiTheme="minorHAnsi"/>
              </w:rPr>
            </w:pPr>
            <w:r w:rsidRPr="00193E6C">
              <w:rPr>
                <w:rFonts w:asciiTheme="minorHAnsi" w:hAnsiTheme="minorHAnsi"/>
              </w:rPr>
              <w:t>HHS will have to train staffers to select the appropriate items in Green.</w:t>
            </w:r>
          </w:p>
          <w:p w14:paraId="5969C16E" w14:textId="3D28911F" w:rsidR="00675DC9" w:rsidRDefault="00675DC9" w:rsidP="00675DC9">
            <w:pPr>
              <w:rPr>
                <w:rFonts w:asciiTheme="minorHAnsi" w:hAnsiTheme="minorHAnsi"/>
              </w:rPr>
            </w:pPr>
          </w:p>
        </w:tc>
      </w:tr>
      <w:tr w:rsidR="00675DC9" w:rsidRPr="00584664" w14:paraId="0C716915" w14:textId="77777777" w:rsidTr="009749E3">
        <w:tc>
          <w:tcPr>
            <w:tcW w:w="1988" w:type="dxa"/>
          </w:tcPr>
          <w:p w14:paraId="521AD356" w14:textId="354DCD6C" w:rsidR="00675DC9" w:rsidRPr="00193E6C" w:rsidRDefault="00675DC9" w:rsidP="00675DC9">
            <w:pPr>
              <w:rPr>
                <w:rFonts w:asciiTheme="minorHAnsi" w:hAnsiTheme="minorHAnsi"/>
                <w:noProof/>
              </w:rPr>
            </w:pPr>
            <w:r w:rsidRPr="00193E6C">
              <w:rPr>
                <w:rFonts w:asciiTheme="minorHAnsi" w:hAnsiTheme="minorHAnsi"/>
                <w:noProof/>
              </w:rPr>
              <w:t>Source Detail</w:t>
            </w:r>
          </w:p>
        </w:tc>
        <w:tc>
          <w:tcPr>
            <w:tcW w:w="1157" w:type="dxa"/>
          </w:tcPr>
          <w:p w14:paraId="6A2A5E89" w14:textId="77777777" w:rsidR="00675DC9" w:rsidRPr="00193E6C" w:rsidRDefault="00675DC9" w:rsidP="00675DC9">
            <w:pPr>
              <w:rPr>
                <w:rFonts w:asciiTheme="minorHAnsi" w:hAnsiTheme="minorHAnsi"/>
                <w:noProof/>
              </w:rPr>
            </w:pPr>
            <w:r w:rsidRPr="00193E6C">
              <w:rPr>
                <w:rFonts w:asciiTheme="minorHAnsi" w:hAnsiTheme="minorHAnsi"/>
                <w:noProof/>
              </w:rPr>
              <w:t>Text</w:t>
            </w:r>
          </w:p>
        </w:tc>
        <w:tc>
          <w:tcPr>
            <w:tcW w:w="5706" w:type="dxa"/>
          </w:tcPr>
          <w:p w14:paraId="767994DE" w14:textId="77777777" w:rsidR="00675DC9" w:rsidRPr="00193E6C" w:rsidRDefault="00675DC9" w:rsidP="00675DC9">
            <w:pPr>
              <w:rPr>
                <w:rFonts w:asciiTheme="minorHAnsi" w:hAnsiTheme="minorHAnsi"/>
                <w:noProof/>
              </w:rPr>
            </w:pPr>
          </w:p>
        </w:tc>
        <w:tc>
          <w:tcPr>
            <w:tcW w:w="1939" w:type="dxa"/>
          </w:tcPr>
          <w:p w14:paraId="31510674" w14:textId="179997A3" w:rsidR="00675DC9" w:rsidRDefault="00675DC9" w:rsidP="00675DC9">
            <w:pPr>
              <w:rPr>
                <w:rFonts w:asciiTheme="minorHAnsi" w:hAnsiTheme="minorHAnsi"/>
              </w:rPr>
            </w:pPr>
            <w:r w:rsidRPr="00193E6C">
              <w:rPr>
                <w:rFonts w:asciiTheme="minorHAnsi" w:hAnsiTheme="minorHAnsi"/>
              </w:rPr>
              <w:t>New field on Ticket Main screen; Paired with Source; Manually entered to provide additional information</w:t>
            </w:r>
          </w:p>
        </w:tc>
      </w:tr>
      <w:tr w:rsidR="00675DC9" w:rsidRPr="00193E6C" w14:paraId="6C8FBCB4" w14:textId="77777777" w:rsidTr="009749E3">
        <w:tc>
          <w:tcPr>
            <w:tcW w:w="1988" w:type="dxa"/>
          </w:tcPr>
          <w:p w14:paraId="5E78D7C7" w14:textId="77777777" w:rsidR="00675DC9" w:rsidRPr="00193E6C" w:rsidRDefault="00675DC9" w:rsidP="00675DC9">
            <w:pPr>
              <w:rPr>
                <w:rFonts w:asciiTheme="minorHAnsi" w:hAnsiTheme="minorHAnsi"/>
                <w:noProof/>
              </w:rPr>
            </w:pPr>
            <w:r w:rsidRPr="00193E6C">
              <w:rPr>
                <w:rFonts w:asciiTheme="minorHAnsi" w:hAnsiTheme="minorHAnsi"/>
                <w:noProof/>
              </w:rPr>
              <w:t>Preferred Contact Method</w:t>
            </w:r>
          </w:p>
        </w:tc>
        <w:tc>
          <w:tcPr>
            <w:tcW w:w="1157" w:type="dxa"/>
          </w:tcPr>
          <w:p w14:paraId="5CFAD511" w14:textId="77777777" w:rsidR="00675DC9" w:rsidRPr="00193E6C" w:rsidRDefault="00675DC9" w:rsidP="00675DC9">
            <w:pPr>
              <w:rPr>
                <w:rFonts w:asciiTheme="minorHAnsi" w:hAnsiTheme="minorHAnsi"/>
                <w:noProof/>
              </w:rPr>
            </w:pPr>
            <w:r w:rsidRPr="00193E6C">
              <w:rPr>
                <w:rFonts w:asciiTheme="minorHAnsi" w:hAnsiTheme="minorHAnsi"/>
                <w:noProof/>
              </w:rPr>
              <w:t>Pick list</w:t>
            </w:r>
          </w:p>
        </w:tc>
        <w:tc>
          <w:tcPr>
            <w:tcW w:w="5706" w:type="dxa"/>
          </w:tcPr>
          <w:p w14:paraId="1DCCDCF9" w14:textId="77777777" w:rsidR="00675DC9" w:rsidRPr="00193E6C" w:rsidRDefault="00675DC9" w:rsidP="00675DC9">
            <w:pPr>
              <w:rPr>
                <w:rFonts w:asciiTheme="minorHAnsi" w:hAnsiTheme="minorHAnsi"/>
                <w:noProof/>
              </w:rPr>
            </w:pPr>
            <w:r w:rsidRPr="00193E6C">
              <w:rPr>
                <w:rFonts w:asciiTheme="minorHAnsi" w:hAnsiTheme="minorHAnsi"/>
                <w:noProof/>
              </w:rPr>
              <w:t>Call</w:t>
            </w:r>
          </w:p>
          <w:p w14:paraId="5745F03B" w14:textId="77777777" w:rsidR="00675DC9" w:rsidRPr="00193E6C" w:rsidRDefault="00675DC9" w:rsidP="00675DC9">
            <w:pPr>
              <w:rPr>
                <w:rFonts w:asciiTheme="minorHAnsi" w:hAnsiTheme="minorHAnsi"/>
                <w:noProof/>
              </w:rPr>
            </w:pPr>
            <w:r w:rsidRPr="00193E6C">
              <w:rPr>
                <w:rFonts w:asciiTheme="minorHAnsi" w:hAnsiTheme="minorHAnsi"/>
                <w:noProof/>
              </w:rPr>
              <w:t>Chat</w:t>
            </w:r>
          </w:p>
          <w:p w14:paraId="311DF4FB" w14:textId="77777777" w:rsidR="00675DC9" w:rsidRPr="00193E6C" w:rsidRDefault="00675DC9" w:rsidP="00675DC9">
            <w:pPr>
              <w:rPr>
                <w:rFonts w:asciiTheme="minorHAnsi" w:hAnsiTheme="minorHAnsi"/>
                <w:noProof/>
              </w:rPr>
            </w:pPr>
            <w:r w:rsidRPr="00193E6C">
              <w:rPr>
                <w:rFonts w:asciiTheme="minorHAnsi" w:hAnsiTheme="minorHAnsi"/>
                <w:noProof/>
              </w:rPr>
              <w:t>County Website</w:t>
            </w:r>
          </w:p>
          <w:p w14:paraId="654C0A16" w14:textId="77777777" w:rsidR="00675DC9" w:rsidRPr="00193E6C" w:rsidRDefault="00675DC9" w:rsidP="00675DC9">
            <w:pPr>
              <w:rPr>
                <w:rFonts w:asciiTheme="minorHAnsi" w:hAnsiTheme="minorHAnsi"/>
                <w:noProof/>
              </w:rPr>
            </w:pPr>
            <w:r w:rsidRPr="00193E6C">
              <w:rPr>
                <w:rFonts w:asciiTheme="minorHAnsi" w:hAnsiTheme="minorHAnsi"/>
                <w:noProof/>
              </w:rPr>
              <w:t>CRM Portal</w:t>
            </w:r>
          </w:p>
          <w:p w14:paraId="312BE415" w14:textId="77777777" w:rsidR="00675DC9" w:rsidRPr="00193E6C" w:rsidRDefault="00675DC9" w:rsidP="00675DC9">
            <w:pPr>
              <w:rPr>
                <w:rFonts w:asciiTheme="minorHAnsi" w:hAnsiTheme="minorHAnsi"/>
                <w:noProof/>
              </w:rPr>
            </w:pPr>
            <w:r w:rsidRPr="00193E6C">
              <w:rPr>
                <w:rFonts w:asciiTheme="minorHAnsi" w:hAnsiTheme="minorHAnsi"/>
                <w:noProof/>
              </w:rPr>
              <w:t>Email</w:t>
            </w:r>
          </w:p>
          <w:p w14:paraId="7BD9B74B" w14:textId="77777777" w:rsidR="00675DC9" w:rsidRPr="00193E6C" w:rsidRDefault="00675DC9" w:rsidP="00675DC9">
            <w:pPr>
              <w:rPr>
                <w:rFonts w:asciiTheme="minorHAnsi" w:hAnsiTheme="minorHAnsi"/>
                <w:noProof/>
              </w:rPr>
            </w:pPr>
            <w:r w:rsidRPr="00193E6C">
              <w:rPr>
                <w:rFonts w:asciiTheme="minorHAnsi" w:hAnsiTheme="minorHAnsi"/>
                <w:noProof/>
              </w:rPr>
              <w:t>In Person</w:t>
            </w:r>
          </w:p>
          <w:p w14:paraId="6A59A4E4" w14:textId="77777777" w:rsidR="00675DC9" w:rsidRPr="00193E6C" w:rsidRDefault="00675DC9" w:rsidP="00675DC9">
            <w:pPr>
              <w:rPr>
                <w:rFonts w:asciiTheme="minorHAnsi" w:hAnsiTheme="minorHAnsi"/>
                <w:noProof/>
              </w:rPr>
            </w:pPr>
            <w:r w:rsidRPr="00193E6C">
              <w:rPr>
                <w:rFonts w:asciiTheme="minorHAnsi" w:hAnsiTheme="minorHAnsi"/>
                <w:noProof/>
              </w:rPr>
              <w:t>Letter</w:t>
            </w:r>
          </w:p>
          <w:p w14:paraId="0C17A75B" w14:textId="77777777" w:rsidR="00675DC9" w:rsidRPr="00193E6C" w:rsidRDefault="00675DC9" w:rsidP="00675DC9">
            <w:pPr>
              <w:rPr>
                <w:rFonts w:asciiTheme="minorHAnsi" w:hAnsiTheme="minorHAnsi"/>
                <w:noProof/>
              </w:rPr>
            </w:pPr>
            <w:r w:rsidRPr="00193E6C">
              <w:rPr>
                <w:rFonts w:asciiTheme="minorHAnsi" w:hAnsiTheme="minorHAnsi"/>
                <w:noProof/>
              </w:rPr>
              <w:lastRenderedPageBreak/>
              <w:t>Text</w:t>
            </w:r>
          </w:p>
        </w:tc>
        <w:tc>
          <w:tcPr>
            <w:tcW w:w="1939" w:type="dxa"/>
          </w:tcPr>
          <w:p w14:paraId="69CDE860" w14:textId="77777777" w:rsidR="00675DC9" w:rsidRPr="00193E6C" w:rsidRDefault="00675DC9" w:rsidP="00675DC9">
            <w:pPr>
              <w:rPr>
                <w:rFonts w:asciiTheme="minorHAnsi" w:hAnsiTheme="minorHAnsi"/>
              </w:rPr>
            </w:pPr>
            <w:r w:rsidRPr="00193E6C">
              <w:rPr>
                <w:rFonts w:asciiTheme="minorHAnsi" w:hAnsiTheme="minorHAnsi"/>
              </w:rPr>
              <w:lastRenderedPageBreak/>
              <w:t>New; Same pick list as Contact &gt; Preferred Contact Method;</w:t>
            </w:r>
          </w:p>
          <w:p w14:paraId="027C1073" w14:textId="560B0A10" w:rsidR="00675DC9" w:rsidRPr="00193E6C" w:rsidRDefault="00675DC9" w:rsidP="00675DC9">
            <w:pPr>
              <w:rPr>
                <w:rFonts w:asciiTheme="minorHAnsi" w:hAnsiTheme="minorHAnsi"/>
              </w:rPr>
            </w:pPr>
            <w:r w:rsidRPr="00193E6C">
              <w:rPr>
                <w:rFonts w:asciiTheme="minorHAnsi" w:hAnsiTheme="minorHAnsi"/>
              </w:rPr>
              <w:t>Position under Source Detail</w:t>
            </w:r>
          </w:p>
        </w:tc>
      </w:tr>
      <w:tr w:rsidR="00675DC9" w:rsidRPr="00085DF4" w14:paraId="20F39E7D" w14:textId="77777777" w:rsidTr="009749E3">
        <w:tc>
          <w:tcPr>
            <w:tcW w:w="1988" w:type="dxa"/>
          </w:tcPr>
          <w:p w14:paraId="218AFC09" w14:textId="77777777" w:rsidR="00675DC9" w:rsidRPr="00193E6C" w:rsidRDefault="00675DC9" w:rsidP="00675DC9">
            <w:pPr>
              <w:rPr>
                <w:rFonts w:asciiTheme="minorHAnsi" w:hAnsiTheme="minorHAnsi"/>
                <w:noProof/>
              </w:rPr>
            </w:pPr>
            <w:r w:rsidRPr="00193E6C">
              <w:rPr>
                <w:rFonts w:asciiTheme="minorHAnsi" w:hAnsiTheme="minorHAnsi"/>
                <w:noProof/>
              </w:rPr>
              <w:t>Status</w:t>
            </w:r>
          </w:p>
        </w:tc>
        <w:tc>
          <w:tcPr>
            <w:tcW w:w="1157" w:type="dxa"/>
          </w:tcPr>
          <w:p w14:paraId="6BF3B5F7" w14:textId="77777777" w:rsidR="00675DC9" w:rsidRPr="00193E6C" w:rsidRDefault="00675DC9" w:rsidP="00675DC9">
            <w:pPr>
              <w:rPr>
                <w:rFonts w:asciiTheme="minorHAnsi" w:hAnsiTheme="minorHAnsi"/>
                <w:noProof/>
              </w:rPr>
            </w:pPr>
            <w:r w:rsidRPr="00193E6C">
              <w:rPr>
                <w:rFonts w:asciiTheme="minorHAnsi" w:hAnsiTheme="minorHAnsi"/>
                <w:noProof/>
              </w:rPr>
              <w:t>Pick list</w:t>
            </w:r>
          </w:p>
        </w:tc>
        <w:tc>
          <w:tcPr>
            <w:tcW w:w="5706" w:type="dxa"/>
          </w:tcPr>
          <w:p w14:paraId="7F98B69E" w14:textId="77777777" w:rsidR="00675DC9" w:rsidRPr="00193E6C" w:rsidRDefault="00675DC9" w:rsidP="00675DC9">
            <w:pPr>
              <w:rPr>
                <w:rFonts w:asciiTheme="minorHAnsi" w:hAnsiTheme="minorHAnsi"/>
                <w:noProof/>
              </w:rPr>
            </w:pPr>
          </w:p>
        </w:tc>
        <w:tc>
          <w:tcPr>
            <w:tcW w:w="1939" w:type="dxa"/>
          </w:tcPr>
          <w:p w14:paraId="045EFCC4" w14:textId="4805E523" w:rsidR="00675DC9" w:rsidRPr="00193E6C" w:rsidRDefault="00675DC9" w:rsidP="00675DC9">
            <w:pPr>
              <w:rPr>
                <w:rFonts w:asciiTheme="minorHAnsi" w:hAnsiTheme="minorHAnsi"/>
              </w:rPr>
            </w:pPr>
            <w:r w:rsidRPr="00193E6C">
              <w:rPr>
                <w:rFonts w:asciiTheme="minorHAnsi" w:hAnsiTheme="minorHAnsi"/>
              </w:rPr>
              <w:t>No changes identified;</w:t>
            </w:r>
          </w:p>
          <w:p w14:paraId="20A2CF33" w14:textId="7C3240CB" w:rsidR="00675DC9" w:rsidRPr="00085DF4" w:rsidRDefault="00675DC9" w:rsidP="00675DC9">
            <w:pPr>
              <w:rPr>
                <w:rFonts w:asciiTheme="minorHAnsi" w:hAnsiTheme="minorHAnsi"/>
              </w:rPr>
            </w:pPr>
            <w:r w:rsidRPr="00193E6C">
              <w:rPr>
                <w:rFonts w:asciiTheme="minorHAnsi" w:hAnsiTheme="minorHAnsi"/>
              </w:rPr>
              <w:t>Position under Preferred Contact Method</w:t>
            </w:r>
          </w:p>
        </w:tc>
      </w:tr>
      <w:tr w:rsidR="00675DC9" w:rsidRPr="00193E6C" w14:paraId="73A0E5D0" w14:textId="77777777" w:rsidTr="009749E3">
        <w:tc>
          <w:tcPr>
            <w:tcW w:w="1988" w:type="dxa"/>
          </w:tcPr>
          <w:p w14:paraId="4168733F" w14:textId="77777777" w:rsidR="00675DC9" w:rsidRPr="00193E6C" w:rsidRDefault="00675DC9" w:rsidP="00675DC9">
            <w:pPr>
              <w:rPr>
                <w:rFonts w:asciiTheme="minorHAnsi" w:hAnsiTheme="minorHAnsi"/>
                <w:noProof/>
              </w:rPr>
            </w:pPr>
            <w:r w:rsidRPr="00193E6C">
              <w:rPr>
                <w:rFonts w:asciiTheme="minorHAnsi" w:hAnsiTheme="minorHAnsi"/>
                <w:noProof/>
              </w:rPr>
              <w:t>Urgency</w:t>
            </w:r>
          </w:p>
        </w:tc>
        <w:tc>
          <w:tcPr>
            <w:tcW w:w="1157" w:type="dxa"/>
          </w:tcPr>
          <w:p w14:paraId="5F1A109A" w14:textId="77777777" w:rsidR="00675DC9" w:rsidRPr="00193E6C" w:rsidRDefault="00675DC9" w:rsidP="00675DC9">
            <w:pPr>
              <w:rPr>
                <w:rFonts w:asciiTheme="minorHAnsi" w:hAnsiTheme="minorHAnsi"/>
                <w:noProof/>
              </w:rPr>
            </w:pPr>
            <w:r w:rsidRPr="00193E6C">
              <w:rPr>
                <w:rFonts w:asciiTheme="minorHAnsi" w:hAnsiTheme="minorHAnsi"/>
                <w:noProof/>
              </w:rPr>
              <w:t>Pick list</w:t>
            </w:r>
          </w:p>
        </w:tc>
        <w:tc>
          <w:tcPr>
            <w:tcW w:w="5706" w:type="dxa"/>
          </w:tcPr>
          <w:p w14:paraId="05FBC030" w14:textId="77777777" w:rsidR="00675DC9" w:rsidRPr="00193E6C" w:rsidRDefault="00675DC9" w:rsidP="00675DC9">
            <w:pPr>
              <w:rPr>
                <w:rFonts w:asciiTheme="minorHAnsi" w:hAnsiTheme="minorHAnsi"/>
                <w:noProof/>
              </w:rPr>
            </w:pPr>
            <w:r w:rsidRPr="00193E6C">
              <w:rPr>
                <w:rFonts w:asciiTheme="minorHAnsi" w:hAnsiTheme="minorHAnsi"/>
                <w:noProof/>
              </w:rPr>
              <w:t>Urgent</w:t>
            </w:r>
          </w:p>
          <w:p w14:paraId="2608958E" w14:textId="77777777" w:rsidR="00675DC9" w:rsidRPr="00193E6C" w:rsidRDefault="00675DC9" w:rsidP="00675DC9">
            <w:pPr>
              <w:rPr>
                <w:rFonts w:asciiTheme="minorHAnsi" w:hAnsiTheme="minorHAnsi"/>
                <w:noProof/>
              </w:rPr>
            </w:pPr>
            <w:r w:rsidRPr="00193E6C">
              <w:rPr>
                <w:rFonts w:asciiTheme="minorHAnsi" w:hAnsiTheme="minorHAnsi"/>
                <w:noProof/>
              </w:rPr>
              <w:t>High</w:t>
            </w:r>
          </w:p>
          <w:p w14:paraId="325E3131" w14:textId="77777777" w:rsidR="00675DC9" w:rsidRPr="00193E6C" w:rsidRDefault="00675DC9" w:rsidP="00675DC9">
            <w:pPr>
              <w:rPr>
                <w:rFonts w:asciiTheme="minorHAnsi" w:hAnsiTheme="minorHAnsi"/>
                <w:noProof/>
              </w:rPr>
            </w:pPr>
            <w:r w:rsidRPr="00193E6C">
              <w:rPr>
                <w:rFonts w:asciiTheme="minorHAnsi" w:hAnsiTheme="minorHAnsi"/>
                <w:noProof/>
              </w:rPr>
              <w:t>Medium</w:t>
            </w:r>
          </w:p>
          <w:p w14:paraId="6291FF03" w14:textId="77777777" w:rsidR="00675DC9" w:rsidRPr="00193E6C" w:rsidRDefault="00675DC9" w:rsidP="00675DC9">
            <w:pPr>
              <w:rPr>
                <w:rFonts w:asciiTheme="minorHAnsi" w:hAnsiTheme="minorHAnsi"/>
                <w:noProof/>
              </w:rPr>
            </w:pPr>
            <w:r w:rsidRPr="00193E6C">
              <w:rPr>
                <w:rFonts w:asciiTheme="minorHAnsi" w:hAnsiTheme="minorHAnsi"/>
                <w:noProof/>
              </w:rPr>
              <w:t>Low</w:t>
            </w:r>
          </w:p>
        </w:tc>
        <w:tc>
          <w:tcPr>
            <w:tcW w:w="1939" w:type="dxa"/>
          </w:tcPr>
          <w:p w14:paraId="15F10A9B" w14:textId="77777777" w:rsidR="00675DC9" w:rsidRPr="00193E6C" w:rsidRDefault="00675DC9" w:rsidP="00675DC9">
            <w:pPr>
              <w:rPr>
                <w:rFonts w:asciiTheme="minorHAnsi" w:hAnsiTheme="minorHAnsi"/>
              </w:rPr>
            </w:pPr>
            <w:r w:rsidRPr="00193E6C">
              <w:rPr>
                <w:rFonts w:asciiTheme="minorHAnsi" w:hAnsiTheme="minorHAnsi"/>
              </w:rPr>
              <w:t>Replace with these in this order with Urgent on top;</w:t>
            </w:r>
          </w:p>
          <w:p w14:paraId="48D7823B" w14:textId="77777777" w:rsidR="00675DC9" w:rsidRPr="00193E6C" w:rsidRDefault="00675DC9" w:rsidP="00675DC9">
            <w:pPr>
              <w:rPr>
                <w:rFonts w:asciiTheme="minorHAnsi" w:hAnsiTheme="minorHAnsi"/>
              </w:rPr>
            </w:pPr>
            <w:r w:rsidRPr="00193E6C">
              <w:rPr>
                <w:rFonts w:asciiTheme="minorHAnsi" w:hAnsiTheme="minorHAnsi"/>
              </w:rPr>
              <w:t>No default</w:t>
            </w:r>
          </w:p>
          <w:p w14:paraId="5B30A117" w14:textId="72E87196" w:rsidR="00675DC9" w:rsidRPr="00193E6C" w:rsidRDefault="00675DC9" w:rsidP="00675DC9">
            <w:pPr>
              <w:rPr>
                <w:rFonts w:asciiTheme="minorHAnsi" w:hAnsiTheme="minorHAnsi"/>
              </w:rPr>
            </w:pPr>
            <w:r w:rsidRPr="00193E6C">
              <w:rPr>
                <w:rFonts w:asciiTheme="minorHAnsi" w:hAnsiTheme="minorHAnsi"/>
              </w:rPr>
              <w:t>Position under Status</w:t>
            </w:r>
          </w:p>
        </w:tc>
      </w:tr>
      <w:tr w:rsidR="00675DC9" w:rsidRPr="00193E6C" w14:paraId="65D41050" w14:textId="77777777" w:rsidTr="009749E3">
        <w:tc>
          <w:tcPr>
            <w:tcW w:w="1988" w:type="dxa"/>
          </w:tcPr>
          <w:p w14:paraId="7E9D636E" w14:textId="77777777" w:rsidR="00675DC9" w:rsidRPr="00193E6C" w:rsidRDefault="00675DC9" w:rsidP="00675DC9">
            <w:pPr>
              <w:rPr>
                <w:rFonts w:asciiTheme="minorHAnsi" w:hAnsiTheme="minorHAnsi"/>
                <w:noProof/>
              </w:rPr>
            </w:pPr>
            <w:r w:rsidRPr="00193E6C">
              <w:rPr>
                <w:rFonts w:asciiTheme="minorHAnsi" w:hAnsiTheme="minorHAnsi"/>
                <w:noProof/>
              </w:rPr>
              <w:t>Needed Date</w:t>
            </w:r>
          </w:p>
        </w:tc>
        <w:tc>
          <w:tcPr>
            <w:tcW w:w="1157" w:type="dxa"/>
          </w:tcPr>
          <w:p w14:paraId="76FC715D" w14:textId="77777777" w:rsidR="00675DC9" w:rsidRPr="00193E6C" w:rsidRDefault="00675DC9" w:rsidP="00675DC9">
            <w:pPr>
              <w:rPr>
                <w:rFonts w:asciiTheme="minorHAnsi" w:hAnsiTheme="minorHAnsi"/>
                <w:noProof/>
              </w:rPr>
            </w:pPr>
            <w:r w:rsidRPr="00193E6C">
              <w:rPr>
                <w:rFonts w:asciiTheme="minorHAnsi" w:hAnsiTheme="minorHAnsi"/>
                <w:noProof/>
              </w:rPr>
              <w:t>date</w:t>
            </w:r>
          </w:p>
        </w:tc>
        <w:tc>
          <w:tcPr>
            <w:tcW w:w="5706" w:type="dxa"/>
          </w:tcPr>
          <w:p w14:paraId="4D95E71C" w14:textId="77777777" w:rsidR="00675DC9" w:rsidRPr="00193E6C" w:rsidRDefault="00675DC9" w:rsidP="00675DC9">
            <w:pPr>
              <w:rPr>
                <w:rFonts w:asciiTheme="minorHAnsi" w:hAnsiTheme="minorHAnsi"/>
                <w:noProof/>
              </w:rPr>
            </w:pPr>
          </w:p>
        </w:tc>
        <w:tc>
          <w:tcPr>
            <w:tcW w:w="1939" w:type="dxa"/>
          </w:tcPr>
          <w:p w14:paraId="5120DFC5" w14:textId="77777777" w:rsidR="00675DC9" w:rsidRPr="00193E6C" w:rsidRDefault="00675DC9" w:rsidP="00675DC9">
            <w:pPr>
              <w:rPr>
                <w:rFonts w:asciiTheme="minorHAnsi" w:hAnsiTheme="minorHAnsi"/>
              </w:rPr>
            </w:pPr>
            <w:r w:rsidRPr="00193E6C">
              <w:rPr>
                <w:rFonts w:asciiTheme="minorHAnsi" w:hAnsiTheme="minorHAnsi"/>
              </w:rPr>
              <w:t>Relabel Due Date;</w:t>
            </w:r>
          </w:p>
          <w:p w14:paraId="0ACFED6C" w14:textId="1E96866C" w:rsidR="00675DC9" w:rsidRPr="00193E6C" w:rsidRDefault="00675DC9" w:rsidP="00675DC9">
            <w:pPr>
              <w:rPr>
                <w:rFonts w:asciiTheme="minorHAnsi" w:hAnsiTheme="minorHAnsi"/>
              </w:rPr>
            </w:pPr>
            <w:r w:rsidRPr="00193E6C">
              <w:rPr>
                <w:rFonts w:asciiTheme="minorHAnsi" w:hAnsiTheme="minorHAnsi"/>
              </w:rPr>
              <w:t>Position under Urgency</w:t>
            </w:r>
          </w:p>
        </w:tc>
      </w:tr>
      <w:tr w:rsidR="00675DC9" w:rsidRPr="00193E6C" w14:paraId="6C59876D" w14:textId="77777777" w:rsidTr="009749E3">
        <w:tc>
          <w:tcPr>
            <w:tcW w:w="1988" w:type="dxa"/>
          </w:tcPr>
          <w:p w14:paraId="2D0026B1" w14:textId="3AD99F9F" w:rsidR="00675DC9" w:rsidRPr="00193E6C" w:rsidRDefault="00675DC9" w:rsidP="00675DC9">
            <w:pPr>
              <w:rPr>
                <w:rFonts w:asciiTheme="minorHAnsi" w:hAnsiTheme="minorHAnsi"/>
                <w:noProof/>
              </w:rPr>
            </w:pPr>
            <w:r w:rsidRPr="00193E6C">
              <w:rPr>
                <w:rFonts w:asciiTheme="minorHAnsi" w:hAnsiTheme="minorHAnsi"/>
                <w:noProof/>
              </w:rPr>
              <w:t>A/C/I</w:t>
            </w:r>
          </w:p>
        </w:tc>
        <w:tc>
          <w:tcPr>
            <w:tcW w:w="1157" w:type="dxa"/>
          </w:tcPr>
          <w:p w14:paraId="79D92A2A" w14:textId="77777777" w:rsidR="00675DC9" w:rsidRPr="00193E6C" w:rsidRDefault="00675DC9" w:rsidP="00675DC9">
            <w:pPr>
              <w:rPr>
                <w:rFonts w:asciiTheme="minorHAnsi" w:hAnsiTheme="minorHAnsi"/>
                <w:noProof/>
              </w:rPr>
            </w:pPr>
          </w:p>
        </w:tc>
        <w:tc>
          <w:tcPr>
            <w:tcW w:w="5706" w:type="dxa"/>
          </w:tcPr>
          <w:p w14:paraId="1B33939B" w14:textId="77777777" w:rsidR="00675DC9" w:rsidRPr="00193E6C" w:rsidRDefault="00675DC9" w:rsidP="00675DC9">
            <w:pPr>
              <w:rPr>
                <w:rFonts w:asciiTheme="minorHAnsi" w:hAnsiTheme="minorHAnsi"/>
                <w:noProof/>
              </w:rPr>
            </w:pPr>
          </w:p>
        </w:tc>
        <w:tc>
          <w:tcPr>
            <w:tcW w:w="1939" w:type="dxa"/>
          </w:tcPr>
          <w:p w14:paraId="24B26F03" w14:textId="7DFE321D" w:rsidR="00675DC9" w:rsidRPr="00193E6C" w:rsidRDefault="00675DC9" w:rsidP="00675DC9">
            <w:pPr>
              <w:rPr>
                <w:rFonts w:asciiTheme="minorHAnsi" w:hAnsiTheme="minorHAnsi"/>
              </w:rPr>
            </w:pPr>
            <w:r w:rsidRPr="00193E6C">
              <w:rPr>
                <w:rFonts w:asciiTheme="minorHAnsi" w:hAnsiTheme="minorHAnsi"/>
              </w:rPr>
              <w:t>Make these 3 fields long enough so the user can read the entire entry in each box, they will take up 2 columns on the screen</w:t>
            </w:r>
          </w:p>
        </w:tc>
      </w:tr>
      <w:tr w:rsidR="00675DC9" w:rsidRPr="00584664" w14:paraId="653D8132" w14:textId="77777777" w:rsidTr="009749E3">
        <w:tc>
          <w:tcPr>
            <w:tcW w:w="1988" w:type="dxa"/>
          </w:tcPr>
          <w:p w14:paraId="0CF8B316" w14:textId="77777777" w:rsidR="00675DC9" w:rsidRPr="00193E6C" w:rsidRDefault="00675DC9" w:rsidP="00675DC9">
            <w:pPr>
              <w:rPr>
                <w:rFonts w:asciiTheme="minorHAnsi" w:hAnsiTheme="minorHAnsi"/>
                <w:noProof/>
              </w:rPr>
            </w:pPr>
            <w:r w:rsidRPr="00193E6C">
              <w:rPr>
                <w:rFonts w:asciiTheme="minorHAnsi" w:hAnsiTheme="minorHAnsi"/>
                <w:noProof/>
              </w:rPr>
              <w:t>Assigned To</w:t>
            </w:r>
          </w:p>
        </w:tc>
        <w:tc>
          <w:tcPr>
            <w:tcW w:w="1157" w:type="dxa"/>
          </w:tcPr>
          <w:p w14:paraId="3BFB027F" w14:textId="77777777" w:rsidR="00675DC9" w:rsidRPr="00193E6C" w:rsidRDefault="00675DC9" w:rsidP="00675DC9">
            <w:pPr>
              <w:rPr>
                <w:rFonts w:asciiTheme="minorHAnsi" w:hAnsiTheme="minorHAnsi"/>
                <w:noProof/>
              </w:rPr>
            </w:pPr>
            <w:r w:rsidRPr="00193E6C">
              <w:rPr>
                <w:rFonts w:asciiTheme="minorHAnsi" w:hAnsiTheme="minorHAnsi"/>
                <w:noProof/>
              </w:rPr>
              <w:t>Lookup to user</w:t>
            </w:r>
          </w:p>
        </w:tc>
        <w:tc>
          <w:tcPr>
            <w:tcW w:w="5706" w:type="dxa"/>
          </w:tcPr>
          <w:p w14:paraId="279BA21F" w14:textId="77777777" w:rsidR="00675DC9" w:rsidRPr="00193E6C" w:rsidRDefault="00675DC9" w:rsidP="00675DC9">
            <w:pPr>
              <w:rPr>
                <w:rFonts w:asciiTheme="minorHAnsi" w:hAnsiTheme="minorHAnsi"/>
                <w:noProof/>
              </w:rPr>
            </w:pPr>
          </w:p>
        </w:tc>
        <w:tc>
          <w:tcPr>
            <w:tcW w:w="1939" w:type="dxa"/>
          </w:tcPr>
          <w:p w14:paraId="0898072B" w14:textId="1DBAE2F6" w:rsidR="00675DC9" w:rsidRPr="00193E6C" w:rsidRDefault="00675DC9" w:rsidP="00675DC9">
            <w:pPr>
              <w:rPr>
                <w:rFonts w:asciiTheme="minorHAnsi" w:hAnsiTheme="minorHAnsi"/>
              </w:rPr>
            </w:pPr>
            <w:r w:rsidRPr="00193E6C">
              <w:rPr>
                <w:rFonts w:asciiTheme="minorHAnsi" w:hAnsiTheme="minorHAnsi"/>
              </w:rPr>
              <w:t>Relabel as Ticket Manager;</w:t>
            </w:r>
          </w:p>
          <w:p w14:paraId="18A74CE4" w14:textId="3C5262CE" w:rsidR="00675DC9" w:rsidRDefault="00675DC9" w:rsidP="00675DC9">
            <w:pPr>
              <w:rPr>
                <w:rFonts w:asciiTheme="minorHAnsi" w:hAnsiTheme="minorHAnsi"/>
              </w:rPr>
            </w:pPr>
            <w:r w:rsidRPr="00193E6C">
              <w:rPr>
                <w:rFonts w:asciiTheme="minorHAnsi" w:hAnsiTheme="minorHAnsi"/>
              </w:rPr>
              <w:t>Move to center directly under A/C/I</w:t>
            </w:r>
          </w:p>
        </w:tc>
      </w:tr>
      <w:tr w:rsidR="00675DC9" w:rsidRPr="00193E6C" w14:paraId="7481F88F" w14:textId="77777777" w:rsidTr="009749E3">
        <w:tc>
          <w:tcPr>
            <w:tcW w:w="1988" w:type="dxa"/>
          </w:tcPr>
          <w:p w14:paraId="1CCAA516" w14:textId="06FB19DB" w:rsidR="00675DC9" w:rsidRPr="00193E6C" w:rsidRDefault="00675DC9" w:rsidP="00675DC9">
            <w:pPr>
              <w:rPr>
                <w:rFonts w:asciiTheme="minorHAnsi" w:hAnsiTheme="minorHAnsi"/>
                <w:noProof/>
              </w:rPr>
            </w:pPr>
            <w:r w:rsidRPr="00193E6C">
              <w:rPr>
                <w:rFonts w:asciiTheme="minorHAnsi" w:hAnsiTheme="minorHAnsi"/>
                <w:noProof/>
              </w:rPr>
              <w:t xml:space="preserve">External Assigned </w:t>
            </w:r>
            <w:r w:rsidRPr="00193E6C">
              <w:rPr>
                <w:rFonts w:asciiTheme="minorHAnsi" w:hAnsiTheme="minorHAnsi"/>
              </w:rPr>
              <w:t>To (FN,LN)</w:t>
            </w:r>
          </w:p>
        </w:tc>
        <w:tc>
          <w:tcPr>
            <w:tcW w:w="1157" w:type="dxa"/>
          </w:tcPr>
          <w:p w14:paraId="252C0C0B" w14:textId="77777777" w:rsidR="00675DC9" w:rsidRPr="00193E6C" w:rsidRDefault="00675DC9" w:rsidP="00675DC9">
            <w:pPr>
              <w:rPr>
                <w:rFonts w:asciiTheme="minorHAnsi" w:hAnsiTheme="minorHAnsi"/>
                <w:noProof/>
              </w:rPr>
            </w:pPr>
            <w:r w:rsidRPr="00193E6C">
              <w:rPr>
                <w:rFonts w:asciiTheme="minorHAnsi" w:hAnsiTheme="minorHAnsi"/>
                <w:noProof/>
              </w:rPr>
              <w:t>Text</w:t>
            </w:r>
          </w:p>
        </w:tc>
        <w:tc>
          <w:tcPr>
            <w:tcW w:w="5706" w:type="dxa"/>
          </w:tcPr>
          <w:p w14:paraId="25D6CDAD" w14:textId="24A77388" w:rsidR="00675DC9" w:rsidRPr="00193E6C" w:rsidRDefault="00675DC9" w:rsidP="00675DC9">
            <w:pPr>
              <w:rPr>
                <w:rFonts w:asciiTheme="minorHAnsi" w:hAnsiTheme="minorHAnsi"/>
                <w:noProof/>
              </w:rPr>
            </w:pPr>
          </w:p>
        </w:tc>
        <w:tc>
          <w:tcPr>
            <w:tcW w:w="1939" w:type="dxa"/>
          </w:tcPr>
          <w:p w14:paraId="3C9D2ADB" w14:textId="0AB18AE6" w:rsidR="00675DC9" w:rsidRPr="00193E6C" w:rsidRDefault="00675DC9" w:rsidP="00675DC9">
            <w:pPr>
              <w:rPr>
                <w:rFonts w:asciiTheme="minorHAnsi" w:hAnsiTheme="minorHAnsi"/>
              </w:rPr>
            </w:pPr>
            <w:r w:rsidRPr="00193E6C">
              <w:rPr>
                <w:rFonts w:asciiTheme="minorHAnsi" w:hAnsiTheme="minorHAnsi"/>
              </w:rPr>
              <w:t>New; Move to center directly under Ticket Manager (</w:t>
            </w:r>
            <w:proofErr w:type="spellStart"/>
            <w:r w:rsidRPr="00193E6C">
              <w:rPr>
                <w:rFonts w:asciiTheme="minorHAnsi" w:hAnsiTheme="minorHAnsi"/>
              </w:rPr>
              <w:t>fka</w:t>
            </w:r>
            <w:proofErr w:type="spellEnd"/>
            <w:r w:rsidRPr="00193E6C">
              <w:rPr>
                <w:rFonts w:asciiTheme="minorHAnsi" w:hAnsiTheme="minorHAnsi"/>
              </w:rPr>
              <w:t xml:space="preserve"> Assigned To)</w:t>
            </w:r>
          </w:p>
        </w:tc>
      </w:tr>
      <w:tr w:rsidR="00675DC9" w:rsidRPr="00584664" w14:paraId="57E17B8B" w14:textId="77777777" w:rsidTr="009749E3">
        <w:tc>
          <w:tcPr>
            <w:tcW w:w="1988" w:type="dxa"/>
          </w:tcPr>
          <w:p w14:paraId="13F2CECD" w14:textId="77777777" w:rsidR="00675DC9" w:rsidRPr="00193E6C" w:rsidRDefault="00675DC9" w:rsidP="00675DC9">
            <w:pPr>
              <w:rPr>
                <w:rFonts w:asciiTheme="minorHAnsi" w:hAnsiTheme="minorHAnsi"/>
                <w:noProof/>
              </w:rPr>
            </w:pPr>
            <w:r w:rsidRPr="00193E6C">
              <w:rPr>
                <w:rFonts w:asciiTheme="minorHAnsi" w:hAnsiTheme="minorHAnsi"/>
                <w:noProof/>
              </w:rPr>
              <w:t>Assigned to Title</w:t>
            </w:r>
          </w:p>
        </w:tc>
        <w:tc>
          <w:tcPr>
            <w:tcW w:w="1157" w:type="dxa"/>
          </w:tcPr>
          <w:p w14:paraId="64F44CA9" w14:textId="19A403CC" w:rsidR="00675DC9" w:rsidRPr="00193E6C" w:rsidRDefault="00675DC9" w:rsidP="00675DC9">
            <w:pPr>
              <w:rPr>
                <w:rFonts w:asciiTheme="minorHAnsi" w:hAnsiTheme="minorHAnsi"/>
                <w:noProof/>
              </w:rPr>
            </w:pPr>
            <w:r w:rsidRPr="00193E6C">
              <w:rPr>
                <w:rFonts w:asciiTheme="minorHAnsi" w:hAnsiTheme="minorHAnsi"/>
                <w:noProof/>
              </w:rPr>
              <w:t>User entered Pick list</w:t>
            </w:r>
          </w:p>
        </w:tc>
        <w:tc>
          <w:tcPr>
            <w:tcW w:w="5706" w:type="dxa"/>
          </w:tcPr>
          <w:p w14:paraId="4DB379ED" w14:textId="77777777" w:rsidR="00675DC9" w:rsidRPr="00193E6C" w:rsidRDefault="00675DC9" w:rsidP="00675DC9">
            <w:pPr>
              <w:rPr>
                <w:rFonts w:asciiTheme="minorHAnsi" w:hAnsiTheme="minorHAnsi"/>
                <w:noProof/>
              </w:rPr>
            </w:pPr>
            <w:r w:rsidRPr="00193E6C">
              <w:rPr>
                <w:rFonts w:asciiTheme="minorHAnsi" w:hAnsiTheme="minorHAnsi"/>
                <w:noProof/>
              </w:rPr>
              <w:t>Caseworker</w:t>
            </w:r>
          </w:p>
          <w:p w14:paraId="795944FF" w14:textId="77777777" w:rsidR="00675DC9" w:rsidRPr="00193E6C" w:rsidRDefault="00675DC9" w:rsidP="00675DC9">
            <w:pPr>
              <w:rPr>
                <w:rFonts w:asciiTheme="minorHAnsi" w:hAnsiTheme="minorHAnsi"/>
                <w:noProof/>
              </w:rPr>
            </w:pPr>
            <w:r w:rsidRPr="00193E6C">
              <w:rPr>
                <w:rFonts w:asciiTheme="minorHAnsi" w:hAnsiTheme="minorHAnsi"/>
                <w:noProof/>
              </w:rPr>
              <w:t>Supervisor</w:t>
            </w:r>
          </w:p>
          <w:p w14:paraId="70B8EAE9" w14:textId="77777777" w:rsidR="00675DC9" w:rsidRPr="00193E6C" w:rsidRDefault="00675DC9" w:rsidP="00675DC9">
            <w:pPr>
              <w:rPr>
                <w:rFonts w:asciiTheme="minorHAnsi" w:hAnsiTheme="minorHAnsi"/>
                <w:noProof/>
              </w:rPr>
            </w:pPr>
            <w:r w:rsidRPr="00193E6C">
              <w:rPr>
                <w:rFonts w:asciiTheme="minorHAnsi" w:hAnsiTheme="minorHAnsi"/>
                <w:noProof/>
              </w:rPr>
              <w:t>Manager</w:t>
            </w:r>
          </w:p>
          <w:p w14:paraId="0118EBA7" w14:textId="77777777" w:rsidR="00675DC9" w:rsidRPr="00193E6C" w:rsidRDefault="00675DC9" w:rsidP="00675DC9">
            <w:pPr>
              <w:rPr>
                <w:rFonts w:asciiTheme="minorHAnsi" w:hAnsiTheme="minorHAnsi"/>
                <w:noProof/>
              </w:rPr>
            </w:pPr>
            <w:r w:rsidRPr="00193E6C">
              <w:rPr>
                <w:rFonts w:asciiTheme="minorHAnsi" w:hAnsiTheme="minorHAnsi"/>
                <w:noProof/>
              </w:rPr>
              <w:t>Sr. Manager</w:t>
            </w:r>
          </w:p>
          <w:p w14:paraId="341514A6" w14:textId="77777777" w:rsidR="00675DC9" w:rsidRPr="00193E6C" w:rsidRDefault="00675DC9" w:rsidP="00675DC9">
            <w:pPr>
              <w:rPr>
                <w:rFonts w:asciiTheme="minorHAnsi" w:hAnsiTheme="minorHAnsi"/>
                <w:noProof/>
              </w:rPr>
            </w:pPr>
            <w:r w:rsidRPr="00193E6C">
              <w:rPr>
                <w:rFonts w:asciiTheme="minorHAnsi" w:hAnsiTheme="minorHAnsi"/>
                <w:noProof/>
              </w:rPr>
              <w:t>Contact Center Mgr</w:t>
            </w:r>
          </w:p>
          <w:p w14:paraId="2B37B676" w14:textId="27C5F9E0" w:rsidR="00675DC9" w:rsidRPr="00193E6C" w:rsidRDefault="00675DC9" w:rsidP="00675DC9">
            <w:pPr>
              <w:rPr>
                <w:rFonts w:asciiTheme="minorHAnsi" w:hAnsiTheme="minorHAnsi"/>
                <w:noProof/>
              </w:rPr>
            </w:pPr>
            <w:r w:rsidRPr="00193E6C">
              <w:rPr>
                <w:rFonts w:asciiTheme="minorHAnsi" w:hAnsiTheme="minorHAnsi"/>
                <w:noProof/>
              </w:rPr>
              <w:t>Other (Fill-In)</w:t>
            </w:r>
          </w:p>
        </w:tc>
        <w:tc>
          <w:tcPr>
            <w:tcW w:w="1939" w:type="dxa"/>
          </w:tcPr>
          <w:p w14:paraId="4384BA98" w14:textId="5650F7BA" w:rsidR="00675DC9" w:rsidRPr="00193E6C" w:rsidRDefault="00675DC9" w:rsidP="00675DC9">
            <w:pPr>
              <w:rPr>
                <w:rFonts w:asciiTheme="minorHAnsi" w:hAnsiTheme="minorHAnsi"/>
              </w:rPr>
            </w:pPr>
            <w:r w:rsidRPr="00193E6C">
              <w:rPr>
                <w:rFonts w:asciiTheme="minorHAnsi" w:hAnsiTheme="minorHAnsi"/>
              </w:rPr>
              <w:t xml:space="preserve">New; Move to center directly under External Assigned To; User entered picklist – they can type another </w:t>
            </w:r>
            <w:r w:rsidRPr="00193E6C">
              <w:rPr>
                <w:rFonts w:asciiTheme="minorHAnsi" w:hAnsiTheme="minorHAnsi"/>
              </w:rPr>
              <w:lastRenderedPageBreak/>
              <w:t>title if they need one.</w:t>
            </w:r>
          </w:p>
          <w:p w14:paraId="7C6591B9" w14:textId="77777777" w:rsidR="00675DC9" w:rsidRPr="00193E6C" w:rsidRDefault="00675DC9" w:rsidP="00675DC9">
            <w:pPr>
              <w:rPr>
                <w:rFonts w:asciiTheme="minorHAnsi" w:hAnsiTheme="minorHAnsi"/>
              </w:rPr>
            </w:pPr>
          </w:p>
          <w:p w14:paraId="135FA8F5" w14:textId="424BF341" w:rsidR="00675DC9" w:rsidRDefault="00675DC9" w:rsidP="00675DC9">
            <w:pPr>
              <w:rPr>
                <w:rFonts w:asciiTheme="minorHAnsi" w:hAnsiTheme="minorHAnsi"/>
              </w:rPr>
            </w:pPr>
            <w:r w:rsidRPr="00193E6C">
              <w:rPr>
                <w:rFonts w:asciiTheme="minorHAnsi" w:hAnsiTheme="minorHAnsi"/>
              </w:rPr>
              <w:t>PLEASE RETAIN THE ORDER LISTED HERE</w:t>
            </w:r>
          </w:p>
        </w:tc>
      </w:tr>
      <w:tr w:rsidR="00675DC9" w:rsidRPr="009749E3" w14:paraId="721D0D46" w14:textId="77777777" w:rsidTr="009749E3">
        <w:tc>
          <w:tcPr>
            <w:tcW w:w="1988" w:type="dxa"/>
          </w:tcPr>
          <w:p w14:paraId="45A7B468" w14:textId="77777777" w:rsidR="00675DC9" w:rsidRPr="009749E3" w:rsidRDefault="00675DC9" w:rsidP="00675DC9">
            <w:pPr>
              <w:rPr>
                <w:rFonts w:asciiTheme="minorHAnsi" w:hAnsiTheme="minorHAnsi"/>
                <w:noProof/>
              </w:rPr>
            </w:pPr>
            <w:r w:rsidRPr="009749E3">
              <w:rPr>
                <w:rFonts w:asciiTheme="minorHAnsi" w:hAnsiTheme="minorHAnsi"/>
                <w:noProof/>
              </w:rPr>
              <w:lastRenderedPageBreak/>
              <w:t>Phone</w:t>
            </w:r>
          </w:p>
        </w:tc>
        <w:tc>
          <w:tcPr>
            <w:tcW w:w="1157" w:type="dxa"/>
          </w:tcPr>
          <w:p w14:paraId="4DC0DB1D" w14:textId="77777777" w:rsidR="00675DC9" w:rsidRPr="009749E3" w:rsidRDefault="00675DC9" w:rsidP="00675DC9">
            <w:pPr>
              <w:rPr>
                <w:rFonts w:asciiTheme="minorHAnsi" w:hAnsiTheme="minorHAnsi"/>
                <w:noProof/>
              </w:rPr>
            </w:pPr>
            <w:r w:rsidRPr="009749E3">
              <w:rPr>
                <w:rFonts w:asciiTheme="minorHAnsi" w:hAnsiTheme="minorHAnsi"/>
                <w:noProof/>
              </w:rPr>
              <w:t>Phone</w:t>
            </w:r>
          </w:p>
        </w:tc>
        <w:tc>
          <w:tcPr>
            <w:tcW w:w="5706" w:type="dxa"/>
          </w:tcPr>
          <w:p w14:paraId="7AA2BF7F" w14:textId="77777777" w:rsidR="00675DC9" w:rsidRPr="009749E3" w:rsidRDefault="00675DC9" w:rsidP="00675DC9">
            <w:pPr>
              <w:rPr>
                <w:rFonts w:asciiTheme="minorHAnsi" w:hAnsiTheme="minorHAnsi"/>
                <w:noProof/>
              </w:rPr>
            </w:pPr>
          </w:p>
        </w:tc>
        <w:tc>
          <w:tcPr>
            <w:tcW w:w="1939" w:type="dxa"/>
          </w:tcPr>
          <w:p w14:paraId="509974C8" w14:textId="77777777" w:rsidR="00675DC9" w:rsidRPr="009749E3" w:rsidRDefault="00675DC9" w:rsidP="00675DC9">
            <w:pPr>
              <w:rPr>
                <w:rFonts w:asciiTheme="minorHAnsi" w:hAnsiTheme="minorHAnsi"/>
              </w:rPr>
            </w:pPr>
            <w:r w:rsidRPr="009749E3">
              <w:rPr>
                <w:rFonts w:asciiTheme="minorHAnsi" w:hAnsiTheme="minorHAnsi"/>
              </w:rPr>
              <w:t>Relabel as Assigned To Phone;</w:t>
            </w:r>
          </w:p>
          <w:p w14:paraId="2A21EA0F" w14:textId="526D5579" w:rsidR="00675DC9" w:rsidRPr="009749E3" w:rsidRDefault="00675DC9" w:rsidP="00675DC9">
            <w:pPr>
              <w:rPr>
                <w:rFonts w:asciiTheme="minorHAnsi" w:hAnsiTheme="minorHAnsi"/>
              </w:rPr>
            </w:pPr>
            <w:r w:rsidRPr="009749E3">
              <w:rPr>
                <w:rFonts w:asciiTheme="minorHAnsi" w:hAnsiTheme="minorHAnsi"/>
              </w:rPr>
              <w:t>Move to center directly under Assigned To Title</w:t>
            </w:r>
          </w:p>
        </w:tc>
      </w:tr>
      <w:tr w:rsidR="00675DC9" w:rsidRPr="009749E3" w14:paraId="0DE6EC76" w14:textId="77777777" w:rsidTr="009749E3">
        <w:tc>
          <w:tcPr>
            <w:tcW w:w="1988" w:type="dxa"/>
          </w:tcPr>
          <w:p w14:paraId="378534FD" w14:textId="77777777" w:rsidR="00675DC9" w:rsidRPr="009749E3" w:rsidRDefault="00675DC9" w:rsidP="00675DC9">
            <w:pPr>
              <w:rPr>
                <w:rFonts w:asciiTheme="minorHAnsi" w:hAnsiTheme="minorHAnsi"/>
                <w:noProof/>
              </w:rPr>
            </w:pPr>
            <w:r w:rsidRPr="009749E3">
              <w:rPr>
                <w:rFonts w:asciiTheme="minorHAnsi" w:hAnsiTheme="minorHAnsi"/>
                <w:noProof/>
              </w:rPr>
              <w:t>Email</w:t>
            </w:r>
          </w:p>
        </w:tc>
        <w:tc>
          <w:tcPr>
            <w:tcW w:w="1157" w:type="dxa"/>
          </w:tcPr>
          <w:p w14:paraId="0C4EAD39" w14:textId="77777777" w:rsidR="00675DC9" w:rsidRPr="009749E3" w:rsidRDefault="00675DC9" w:rsidP="00675DC9">
            <w:pPr>
              <w:rPr>
                <w:rFonts w:asciiTheme="minorHAnsi" w:hAnsiTheme="minorHAnsi"/>
                <w:noProof/>
              </w:rPr>
            </w:pPr>
            <w:r w:rsidRPr="009749E3">
              <w:rPr>
                <w:rFonts w:asciiTheme="minorHAnsi" w:hAnsiTheme="minorHAnsi"/>
                <w:noProof/>
              </w:rPr>
              <w:t>Email</w:t>
            </w:r>
          </w:p>
        </w:tc>
        <w:tc>
          <w:tcPr>
            <w:tcW w:w="5706" w:type="dxa"/>
          </w:tcPr>
          <w:p w14:paraId="415818FB" w14:textId="77777777" w:rsidR="00675DC9" w:rsidRPr="009749E3" w:rsidRDefault="00675DC9" w:rsidP="00675DC9">
            <w:pPr>
              <w:rPr>
                <w:rFonts w:asciiTheme="minorHAnsi" w:hAnsiTheme="minorHAnsi"/>
                <w:noProof/>
              </w:rPr>
            </w:pPr>
          </w:p>
        </w:tc>
        <w:tc>
          <w:tcPr>
            <w:tcW w:w="1939" w:type="dxa"/>
          </w:tcPr>
          <w:p w14:paraId="6BC334A4" w14:textId="77777777" w:rsidR="00675DC9" w:rsidRPr="009749E3" w:rsidRDefault="00675DC9" w:rsidP="00675DC9">
            <w:pPr>
              <w:rPr>
                <w:rFonts w:asciiTheme="minorHAnsi" w:hAnsiTheme="minorHAnsi"/>
              </w:rPr>
            </w:pPr>
            <w:r w:rsidRPr="009749E3">
              <w:rPr>
                <w:rFonts w:asciiTheme="minorHAnsi" w:hAnsiTheme="minorHAnsi"/>
              </w:rPr>
              <w:t>Relabel as Assigned To Email;</w:t>
            </w:r>
          </w:p>
          <w:p w14:paraId="3AC76127" w14:textId="12B67FD1" w:rsidR="00675DC9" w:rsidRPr="009749E3" w:rsidRDefault="00675DC9" w:rsidP="00675DC9">
            <w:pPr>
              <w:rPr>
                <w:rFonts w:asciiTheme="minorHAnsi" w:hAnsiTheme="minorHAnsi"/>
              </w:rPr>
            </w:pPr>
            <w:r w:rsidRPr="009749E3">
              <w:rPr>
                <w:rFonts w:asciiTheme="minorHAnsi" w:hAnsiTheme="minorHAnsi"/>
              </w:rPr>
              <w:t>Move to center directly under Assigned To Phone</w:t>
            </w:r>
          </w:p>
        </w:tc>
      </w:tr>
      <w:tr w:rsidR="00675DC9" w:rsidRPr="009749E3" w14:paraId="4822B424" w14:textId="77777777" w:rsidTr="009749E3">
        <w:tc>
          <w:tcPr>
            <w:tcW w:w="1988" w:type="dxa"/>
          </w:tcPr>
          <w:p w14:paraId="16B7C310" w14:textId="77777777" w:rsidR="00675DC9" w:rsidRPr="009749E3" w:rsidRDefault="00675DC9" w:rsidP="00675DC9">
            <w:pPr>
              <w:rPr>
                <w:rFonts w:asciiTheme="minorHAnsi" w:hAnsiTheme="minorHAnsi"/>
                <w:noProof/>
              </w:rPr>
            </w:pPr>
            <w:r w:rsidRPr="009749E3">
              <w:rPr>
                <w:rFonts w:asciiTheme="minorHAnsi" w:hAnsiTheme="minorHAnsi"/>
                <w:noProof/>
              </w:rPr>
              <w:t>Assigned Date</w:t>
            </w:r>
          </w:p>
        </w:tc>
        <w:tc>
          <w:tcPr>
            <w:tcW w:w="1157" w:type="dxa"/>
          </w:tcPr>
          <w:p w14:paraId="22C2F2EA" w14:textId="77777777" w:rsidR="00675DC9" w:rsidRPr="009749E3" w:rsidRDefault="00675DC9" w:rsidP="00675DC9">
            <w:pPr>
              <w:rPr>
                <w:rFonts w:asciiTheme="minorHAnsi" w:hAnsiTheme="minorHAnsi"/>
                <w:noProof/>
              </w:rPr>
            </w:pPr>
          </w:p>
        </w:tc>
        <w:tc>
          <w:tcPr>
            <w:tcW w:w="5706" w:type="dxa"/>
          </w:tcPr>
          <w:p w14:paraId="2BEDB408" w14:textId="77777777" w:rsidR="00675DC9" w:rsidRPr="009749E3" w:rsidRDefault="00675DC9" w:rsidP="00675DC9">
            <w:pPr>
              <w:rPr>
                <w:rFonts w:asciiTheme="minorHAnsi" w:hAnsiTheme="minorHAnsi"/>
                <w:noProof/>
              </w:rPr>
            </w:pPr>
          </w:p>
        </w:tc>
        <w:tc>
          <w:tcPr>
            <w:tcW w:w="1939" w:type="dxa"/>
          </w:tcPr>
          <w:p w14:paraId="59205326" w14:textId="5634A506" w:rsidR="00675DC9" w:rsidRPr="009749E3" w:rsidRDefault="00675DC9" w:rsidP="00675DC9">
            <w:pPr>
              <w:rPr>
                <w:rFonts w:asciiTheme="minorHAnsi" w:hAnsiTheme="minorHAnsi"/>
              </w:rPr>
            </w:pPr>
            <w:r w:rsidRPr="009749E3">
              <w:rPr>
                <w:rFonts w:asciiTheme="minorHAnsi" w:hAnsiTheme="minorHAnsi"/>
              </w:rPr>
              <w:t>Position under Assigned To Email</w:t>
            </w:r>
          </w:p>
        </w:tc>
      </w:tr>
      <w:tr w:rsidR="00675DC9" w:rsidRPr="009749E3" w14:paraId="3C6B5480" w14:textId="77777777" w:rsidTr="009749E3">
        <w:tc>
          <w:tcPr>
            <w:tcW w:w="1988" w:type="dxa"/>
          </w:tcPr>
          <w:p w14:paraId="12450D0C" w14:textId="1374004C" w:rsidR="00675DC9" w:rsidRPr="009749E3" w:rsidRDefault="00675DC9" w:rsidP="00675DC9">
            <w:pPr>
              <w:rPr>
                <w:rFonts w:asciiTheme="minorHAnsi" w:hAnsiTheme="minorHAnsi"/>
                <w:noProof/>
              </w:rPr>
            </w:pPr>
            <w:r w:rsidRPr="009749E3">
              <w:rPr>
                <w:rFonts w:asciiTheme="minorHAnsi" w:hAnsiTheme="minorHAnsi"/>
                <w:noProof/>
              </w:rPr>
              <w:t xml:space="preserve">Escalated To </w:t>
            </w:r>
          </w:p>
        </w:tc>
        <w:tc>
          <w:tcPr>
            <w:tcW w:w="1157" w:type="dxa"/>
          </w:tcPr>
          <w:p w14:paraId="7E123DA1" w14:textId="65B4CE5E" w:rsidR="00675DC9" w:rsidRPr="009749E3" w:rsidRDefault="00675DC9" w:rsidP="00675DC9">
            <w:pPr>
              <w:rPr>
                <w:rFonts w:asciiTheme="minorHAnsi" w:hAnsiTheme="minorHAnsi"/>
                <w:noProof/>
              </w:rPr>
            </w:pPr>
            <w:r w:rsidRPr="009749E3">
              <w:rPr>
                <w:rFonts w:asciiTheme="minorHAnsi" w:hAnsiTheme="minorHAnsi"/>
                <w:noProof/>
              </w:rPr>
              <w:t>Text</w:t>
            </w:r>
          </w:p>
        </w:tc>
        <w:tc>
          <w:tcPr>
            <w:tcW w:w="5706" w:type="dxa"/>
          </w:tcPr>
          <w:p w14:paraId="1CD33324" w14:textId="77777777" w:rsidR="00675DC9" w:rsidRPr="009749E3" w:rsidRDefault="00675DC9" w:rsidP="00675DC9">
            <w:pPr>
              <w:rPr>
                <w:rFonts w:asciiTheme="minorHAnsi" w:hAnsiTheme="minorHAnsi"/>
                <w:noProof/>
              </w:rPr>
            </w:pPr>
          </w:p>
        </w:tc>
        <w:tc>
          <w:tcPr>
            <w:tcW w:w="1939" w:type="dxa"/>
          </w:tcPr>
          <w:p w14:paraId="6D5DA40C" w14:textId="086FCBBA" w:rsidR="00675DC9" w:rsidRPr="009749E3" w:rsidRDefault="00675DC9" w:rsidP="00675DC9">
            <w:pPr>
              <w:rPr>
                <w:rFonts w:asciiTheme="minorHAnsi" w:hAnsiTheme="minorHAnsi"/>
              </w:rPr>
            </w:pPr>
            <w:r w:rsidRPr="009749E3">
              <w:rPr>
                <w:rFonts w:asciiTheme="minorHAnsi" w:hAnsiTheme="minorHAnsi"/>
              </w:rPr>
              <w:t>New; position on right side of screen across from Ticket Manager</w:t>
            </w:r>
          </w:p>
        </w:tc>
      </w:tr>
      <w:tr w:rsidR="00675DC9" w:rsidRPr="00584664" w14:paraId="2FF67B37" w14:textId="77777777" w:rsidTr="009749E3">
        <w:tc>
          <w:tcPr>
            <w:tcW w:w="1988" w:type="dxa"/>
          </w:tcPr>
          <w:p w14:paraId="425B6383" w14:textId="77777777" w:rsidR="00675DC9" w:rsidRPr="009749E3" w:rsidRDefault="00675DC9" w:rsidP="00675DC9">
            <w:pPr>
              <w:rPr>
                <w:rFonts w:asciiTheme="minorHAnsi" w:hAnsiTheme="minorHAnsi"/>
                <w:noProof/>
              </w:rPr>
            </w:pPr>
            <w:r w:rsidRPr="009749E3">
              <w:rPr>
                <w:rFonts w:asciiTheme="minorHAnsi" w:hAnsiTheme="minorHAnsi"/>
                <w:noProof/>
              </w:rPr>
              <w:t>Escalated to Title</w:t>
            </w:r>
          </w:p>
        </w:tc>
        <w:tc>
          <w:tcPr>
            <w:tcW w:w="1157" w:type="dxa"/>
          </w:tcPr>
          <w:p w14:paraId="4705799F" w14:textId="77777777" w:rsidR="00675DC9" w:rsidRPr="009749E3" w:rsidRDefault="00675DC9" w:rsidP="00675DC9">
            <w:pPr>
              <w:rPr>
                <w:rFonts w:asciiTheme="minorHAnsi" w:hAnsiTheme="minorHAnsi"/>
                <w:noProof/>
              </w:rPr>
            </w:pPr>
            <w:r w:rsidRPr="009749E3">
              <w:rPr>
                <w:rFonts w:asciiTheme="minorHAnsi" w:hAnsiTheme="minorHAnsi"/>
                <w:noProof/>
              </w:rPr>
              <w:t>Text</w:t>
            </w:r>
          </w:p>
        </w:tc>
        <w:tc>
          <w:tcPr>
            <w:tcW w:w="5706" w:type="dxa"/>
          </w:tcPr>
          <w:p w14:paraId="3817AB38" w14:textId="77777777" w:rsidR="00675DC9" w:rsidRPr="009749E3" w:rsidRDefault="00675DC9" w:rsidP="00675DC9">
            <w:pPr>
              <w:rPr>
                <w:rFonts w:asciiTheme="minorHAnsi" w:hAnsiTheme="minorHAnsi"/>
                <w:noProof/>
              </w:rPr>
            </w:pPr>
          </w:p>
        </w:tc>
        <w:tc>
          <w:tcPr>
            <w:tcW w:w="1939" w:type="dxa"/>
          </w:tcPr>
          <w:p w14:paraId="7F1050BE" w14:textId="700AEBEA" w:rsidR="00675DC9" w:rsidRPr="007D4B0F" w:rsidRDefault="00675DC9" w:rsidP="00675DC9">
            <w:pPr>
              <w:rPr>
                <w:rFonts w:asciiTheme="minorHAnsi" w:hAnsiTheme="minorHAnsi"/>
              </w:rPr>
            </w:pPr>
            <w:r w:rsidRPr="009749E3">
              <w:rPr>
                <w:rFonts w:asciiTheme="minorHAnsi" w:hAnsiTheme="minorHAnsi"/>
              </w:rPr>
              <w:t>New; position on right side of screen across from Assigned To Title</w:t>
            </w:r>
          </w:p>
        </w:tc>
      </w:tr>
      <w:tr w:rsidR="00675DC9" w:rsidRPr="009749E3" w14:paraId="6463BE98" w14:textId="77777777" w:rsidTr="009749E3">
        <w:tc>
          <w:tcPr>
            <w:tcW w:w="1988" w:type="dxa"/>
          </w:tcPr>
          <w:p w14:paraId="66E2C601" w14:textId="77777777" w:rsidR="00675DC9" w:rsidRPr="009749E3" w:rsidRDefault="00675DC9" w:rsidP="00675DC9">
            <w:pPr>
              <w:rPr>
                <w:rFonts w:asciiTheme="minorHAnsi" w:hAnsiTheme="minorHAnsi"/>
                <w:noProof/>
              </w:rPr>
            </w:pPr>
            <w:r w:rsidRPr="009749E3">
              <w:rPr>
                <w:rFonts w:asciiTheme="minorHAnsi" w:hAnsiTheme="minorHAnsi"/>
                <w:noProof/>
              </w:rPr>
              <w:t>Escalated to Phone</w:t>
            </w:r>
          </w:p>
        </w:tc>
        <w:tc>
          <w:tcPr>
            <w:tcW w:w="1157" w:type="dxa"/>
          </w:tcPr>
          <w:p w14:paraId="24D2F88B" w14:textId="77777777" w:rsidR="00675DC9" w:rsidRPr="009749E3" w:rsidRDefault="00675DC9" w:rsidP="00675DC9">
            <w:pPr>
              <w:rPr>
                <w:rFonts w:asciiTheme="minorHAnsi" w:hAnsiTheme="minorHAnsi"/>
                <w:noProof/>
              </w:rPr>
            </w:pPr>
            <w:r w:rsidRPr="009749E3">
              <w:rPr>
                <w:rFonts w:asciiTheme="minorHAnsi" w:hAnsiTheme="minorHAnsi"/>
                <w:noProof/>
              </w:rPr>
              <w:t>Phone</w:t>
            </w:r>
          </w:p>
        </w:tc>
        <w:tc>
          <w:tcPr>
            <w:tcW w:w="5706" w:type="dxa"/>
          </w:tcPr>
          <w:p w14:paraId="4C95C0B7" w14:textId="77777777" w:rsidR="00675DC9" w:rsidRPr="009749E3" w:rsidRDefault="00675DC9" w:rsidP="00675DC9">
            <w:pPr>
              <w:rPr>
                <w:rFonts w:asciiTheme="minorHAnsi" w:hAnsiTheme="minorHAnsi"/>
                <w:noProof/>
              </w:rPr>
            </w:pPr>
          </w:p>
        </w:tc>
        <w:tc>
          <w:tcPr>
            <w:tcW w:w="1939" w:type="dxa"/>
          </w:tcPr>
          <w:p w14:paraId="280F0C9E" w14:textId="77777777" w:rsidR="00675DC9" w:rsidRPr="009749E3" w:rsidRDefault="00675DC9" w:rsidP="00675DC9">
            <w:pPr>
              <w:rPr>
                <w:rFonts w:asciiTheme="minorHAnsi" w:hAnsiTheme="minorHAnsi"/>
              </w:rPr>
            </w:pPr>
            <w:r w:rsidRPr="009749E3">
              <w:rPr>
                <w:rFonts w:asciiTheme="minorHAnsi" w:hAnsiTheme="minorHAnsi"/>
              </w:rPr>
              <w:t>New; position on right side of screen across from Assigned To Phone</w:t>
            </w:r>
          </w:p>
        </w:tc>
      </w:tr>
      <w:tr w:rsidR="00675DC9" w:rsidRPr="009749E3" w14:paraId="04F3A906" w14:textId="77777777" w:rsidTr="009749E3">
        <w:tc>
          <w:tcPr>
            <w:tcW w:w="1988" w:type="dxa"/>
          </w:tcPr>
          <w:p w14:paraId="5CD4AF81" w14:textId="77777777" w:rsidR="00675DC9" w:rsidRPr="009749E3" w:rsidRDefault="00675DC9" w:rsidP="00675DC9">
            <w:pPr>
              <w:rPr>
                <w:rFonts w:asciiTheme="minorHAnsi" w:hAnsiTheme="minorHAnsi"/>
                <w:noProof/>
              </w:rPr>
            </w:pPr>
            <w:r w:rsidRPr="009749E3">
              <w:rPr>
                <w:rFonts w:asciiTheme="minorHAnsi" w:hAnsiTheme="minorHAnsi"/>
                <w:noProof/>
              </w:rPr>
              <w:t>Escalated to email</w:t>
            </w:r>
          </w:p>
        </w:tc>
        <w:tc>
          <w:tcPr>
            <w:tcW w:w="1157" w:type="dxa"/>
          </w:tcPr>
          <w:p w14:paraId="665DCF56" w14:textId="77777777" w:rsidR="00675DC9" w:rsidRPr="009749E3" w:rsidRDefault="00675DC9" w:rsidP="00675DC9">
            <w:pPr>
              <w:rPr>
                <w:rFonts w:asciiTheme="minorHAnsi" w:hAnsiTheme="minorHAnsi"/>
                <w:noProof/>
              </w:rPr>
            </w:pPr>
            <w:r w:rsidRPr="009749E3">
              <w:rPr>
                <w:rFonts w:asciiTheme="minorHAnsi" w:hAnsiTheme="minorHAnsi"/>
                <w:noProof/>
              </w:rPr>
              <w:t>Email</w:t>
            </w:r>
          </w:p>
        </w:tc>
        <w:tc>
          <w:tcPr>
            <w:tcW w:w="5706" w:type="dxa"/>
          </w:tcPr>
          <w:p w14:paraId="37E81087" w14:textId="77777777" w:rsidR="00675DC9" w:rsidRPr="009749E3" w:rsidRDefault="00675DC9" w:rsidP="00675DC9">
            <w:pPr>
              <w:rPr>
                <w:rFonts w:asciiTheme="minorHAnsi" w:hAnsiTheme="minorHAnsi"/>
                <w:noProof/>
              </w:rPr>
            </w:pPr>
          </w:p>
        </w:tc>
        <w:tc>
          <w:tcPr>
            <w:tcW w:w="1939" w:type="dxa"/>
          </w:tcPr>
          <w:p w14:paraId="5CCECF4D" w14:textId="278952A9" w:rsidR="00675DC9" w:rsidRPr="009749E3" w:rsidRDefault="00675DC9" w:rsidP="00675DC9">
            <w:pPr>
              <w:rPr>
                <w:rFonts w:asciiTheme="minorHAnsi" w:hAnsiTheme="minorHAnsi"/>
                <w:noProof/>
              </w:rPr>
            </w:pPr>
            <w:r w:rsidRPr="009749E3">
              <w:rPr>
                <w:rFonts w:asciiTheme="minorHAnsi" w:hAnsiTheme="minorHAnsi"/>
              </w:rPr>
              <w:t>New; position on right side of screen across from Assigned To Email</w:t>
            </w:r>
          </w:p>
        </w:tc>
      </w:tr>
      <w:tr w:rsidR="00675DC9" w:rsidRPr="00584664" w14:paraId="45D2404E" w14:textId="77777777" w:rsidTr="009749E3">
        <w:tc>
          <w:tcPr>
            <w:tcW w:w="1988" w:type="dxa"/>
          </w:tcPr>
          <w:p w14:paraId="2CDE9FD7" w14:textId="77777777" w:rsidR="00675DC9" w:rsidRPr="009749E3" w:rsidRDefault="00675DC9" w:rsidP="00675DC9">
            <w:pPr>
              <w:rPr>
                <w:rFonts w:asciiTheme="minorHAnsi" w:hAnsiTheme="minorHAnsi"/>
                <w:noProof/>
              </w:rPr>
            </w:pPr>
            <w:r w:rsidRPr="009749E3">
              <w:rPr>
                <w:rFonts w:asciiTheme="minorHAnsi" w:hAnsiTheme="minorHAnsi"/>
                <w:noProof/>
              </w:rPr>
              <w:lastRenderedPageBreak/>
              <w:t>Escalation Date</w:t>
            </w:r>
          </w:p>
        </w:tc>
        <w:tc>
          <w:tcPr>
            <w:tcW w:w="1157" w:type="dxa"/>
          </w:tcPr>
          <w:p w14:paraId="73A6C0B6" w14:textId="77777777" w:rsidR="00675DC9" w:rsidRPr="009749E3" w:rsidRDefault="00675DC9" w:rsidP="00675DC9">
            <w:pPr>
              <w:rPr>
                <w:rFonts w:asciiTheme="minorHAnsi" w:hAnsiTheme="minorHAnsi"/>
                <w:noProof/>
              </w:rPr>
            </w:pPr>
            <w:r w:rsidRPr="009749E3">
              <w:rPr>
                <w:rFonts w:asciiTheme="minorHAnsi" w:hAnsiTheme="minorHAnsi"/>
                <w:noProof/>
              </w:rPr>
              <w:t>Date</w:t>
            </w:r>
          </w:p>
        </w:tc>
        <w:tc>
          <w:tcPr>
            <w:tcW w:w="5706" w:type="dxa"/>
          </w:tcPr>
          <w:p w14:paraId="5F3BFC81" w14:textId="77777777" w:rsidR="00675DC9" w:rsidRPr="009749E3" w:rsidRDefault="00675DC9" w:rsidP="00675DC9">
            <w:pPr>
              <w:rPr>
                <w:rFonts w:asciiTheme="minorHAnsi" w:hAnsiTheme="minorHAnsi"/>
                <w:noProof/>
              </w:rPr>
            </w:pPr>
          </w:p>
        </w:tc>
        <w:tc>
          <w:tcPr>
            <w:tcW w:w="1939" w:type="dxa"/>
          </w:tcPr>
          <w:p w14:paraId="1B52BA68" w14:textId="77777777" w:rsidR="00675DC9" w:rsidRPr="009749E3" w:rsidRDefault="00675DC9" w:rsidP="00675DC9">
            <w:pPr>
              <w:rPr>
                <w:rFonts w:asciiTheme="minorHAnsi" w:hAnsiTheme="minorHAnsi"/>
              </w:rPr>
            </w:pPr>
            <w:r w:rsidRPr="009749E3">
              <w:rPr>
                <w:rFonts w:asciiTheme="minorHAnsi" w:hAnsiTheme="minorHAnsi"/>
              </w:rPr>
              <w:t>New; position on right side of screen across from Assigned Date;</w:t>
            </w:r>
          </w:p>
          <w:p w14:paraId="4FC5DD94" w14:textId="77777777" w:rsidR="00675DC9" w:rsidRPr="009749E3" w:rsidRDefault="00675DC9" w:rsidP="00675DC9">
            <w:pPr>
              <w:rPr>
                <w:rFonts w:asciiTheme="minorHAnsi" w:hAnsiTheme="minorHAnsi"/>
              </w:rPr>
            </w:pPr>
          </w:p>
          <w:p w14:paraId="74D260A3" w14:textId="71F68B54" w:rsidR="00675DC9" w:rsidRPr="00584664" w:rsidRDefault="00675DC9" w:rsidP="00675DC9">
            <w:pPr>
              <w:rPr>
                <w:rFonts w:asciiTheme="minorHAnsi" w:hAnsiTheme="minorHAnsi"/>
              </w:rPr>
            </w:pPr>
            <w:r w:rsidRPr="009749E3">
              <w:rPr>
                <w:rFonts w:asciiTheme="minorHAnsi" w:hAnsiTheme="minorHAnsi"/>
              </w:rPr>
              <w:t>R/O; Fill in when Escalated to is entered *</w:t>
            </w:r>
            <w:r w:rsidR="00667D51">
              <w:rPr>
                <w:rFonts w:asciiTheme="minorHAnsi" w:hAnsiTheme="minorHAnsi"/>
              </w:rPr>
              <w:t>***</w:t>
            </w:r>
            <w:r w:rsidRPr="009749E3">
              <w:rPr>
                <w:rFonts w:asciiTheme="minorHAnsi" w:hAnsiTheme="minorHAnsi"/>
              </w:rPr>
              <w:t>*</w:t>
            </w:r>
          </w:p>
        </w:tc>
      </w:tr>
      <w:tr w:rsidR="00675DC9" w:rsidRPr="00584664" w14:paraId="6A54AF94" w14:textId="77777777" w:rsidTr="009749E3">
        <w:tc>
          <w:tcPr>
            <w:tcW w:w="1988" w:type="dxa"/>
          </w:tcPr>
          <w:p w14:paraId="0A651DD9" w14:textId="778D406C" w:rsidR="00675DC9" w:rsidRPr="009749E3" w:rsidRDefault="00675DC9" w:rsidP="00675DC9">
            <w:pPr>
              <w:rPr>
                <w:rFonts w:asciiTheme="minorHAnsi" w:hAnsiTheme="minorHAnsi"/>
                <w:noProof/>
              </w:rPr>
            </w:pPr>
            <w:bookmarkStart w:id="313" w:name="_Hlk503796838"/>
            <w:r w:rsidRPr="009749E3">
              <w:rPr>
                <w:rFonts w:asciiTheme="minorHAnsi" w:hAnsiTheme="minorHAnsi"/>
                <w:noProof/>
              </w:rPr>
              <w:t>Details tab &gt; HHS Resolution Progress</w:t>
            </w:r>
            <w:bookmarkEnd w:id="313"/>
          </w:p>
        </w:tc>
        <w:tc>
          <w:tcPr>
            <w:tcW w:w="1157" w:type="dxa"/>
          </w:tcPr>
          <w:p w14:paraId="6436B77E" w14:textId="4052F935" w:rsidR="00675DC9" w:rsidRPr="009749E3" w:rsidRDefault="00675DC9" w:rsidP="00675DC9">
            <w:pPr>
              <w:rPr>
                <w:rFonts w:asciiTheme="minorHAnsi" w:hAnsiTheme="minorHAnsi"/>
                <w:noProof/>
              </w:rPr>
            </w:pPr>
            <w:r w:rsidRPr="009749E3">
              <w:rPr>
                <w:rFonts w:asciiTheme="minorHAnsi" w:hAnsiTheme="minorHAnsi"/>
                <w:noProof/>
              </w:rPr>
              <w:t>Multi select Pick list</w:t>
            </w:r>
          </w:p>
        </w:tc>
        <w:tc>
          <w:tcPr>
            <w:tcW w:w="5706" w:type="dxa"/>
          </w:tcPr>
          <w:tbl>
            <w:tblPr>
              <w:tblStyle w:val="TableGrid"/>
              <w:tblW w:w="0" w:type="auto"/>
              <w:tblLook w:val="04A0" w:firstRow="1" w:lastRow="0" w:firstColumn="1" w:lastColumn="0" w:noHBand="0" w:noVBand="1"/>
            </w:tblPr>
            <w:tblGrid>
              <w:gridCol w:w="5480"/>
            </w:tblGrid>
            <w:tr w:rsidR="00675DC9" w:rsidRPr="009749E3" w14:paraId="71960013" w14:textId="77777777" w:rsidTr="00CC7B2E">
              <w:tc>
                <w:tcPr>
                  <w:tcW w:w="6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bl>
                  <w:tblPr>
                    <w:tblW w:w="4795" w:type="dxa"/>
                    <w:tblLook w:val="04A0" w:firstRow="1" w:lastRow="0" w:firstColumn="1" w:lastColumn="0" w:noHBand="0" w:noVBand="1"/>
                  </w:tblPr>
                  <w:tblGrid>
                    <w:gridCol w:w="4795"/>
                  </w:tblGrid>
                  <w:tr w:rsidR="00675DC9" w:rsidRPr="009749E3" w14:paraId="7BACF90F" w14:textId="77777777" w:rsidTr="00AB612B">
                    <w:trPr>
                      <w:trHeight w:val="315"/>
                    </w:trPr>
                    <w:tc>
                      <w:tcPr>
                        <w:tcW w:w="4795" w:type="dxa"/>
                        <w:tcBorders>
                          <w:top w:val="single" w:sz="4" w:space="0" w:color="auto"/>
                          <w:left w:val="single" w:sz="4" w:space="0" w:color="auto"/>
                          <w:bottom w:val="single" w:sz="4" w:space="0" w:color="auto"/>
                          <w:right w:val="single" w:sz="4" w:space="0" w:color="auto"/>
                        </w:tcBorders>
                        <w:shd w:val="clear" w:color="auto" w:fill="A9D08E"/>
                        <w:noWrap/>
                        <w:vAlign w:val="bottom"/>
                        <w:hideMark/>
                      </w:tcPr>
                      <w:p w14:paraId="7E64CA2C"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Advised of Rights &amp; Options</w:t>
                        </w:r>
                      </w:p>
                    </w:tc>
                  </w:tr>
                  <w:tr w:rsidR="00675DC9" w:rsidRPr="009749E3" w14:paraId="490A3847"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35DBB70D"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Appeal Denied / Dismissed</w:t>
                        </w:r>
                      </w:p>
                    </w:tc>
                  </w:tr>
                  <w:tr w:rsidR="00675DC9" w:rsidRPr="009749E3" w14:paraId="1A0FAB3E"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281DCB5E"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Appeal in Research    </w:t>
                        </w:r>
                      </w:p>
                    </w:tc>
                  </w:tr>
                  <w:tr w:rsidR="00675DC9" w:rsidRPr="009749E3" w14:paraId="56580BFC"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6629380C"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Authorization / Approval Provided</w:t>
                        </w:r>
                      </w:p>
                    </w:tc>
                  </w:tr>
                  <w:tr w:rsidR="00675DC9" w:rsidRPr="009749E3" w14:paraId="013FE5CE"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0AD0A468"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Benefit(s) Backdated</w:t>
                        </w:r>
                      </w:p>
                    </w:tc>
                  </w:tr>
                  <w:tr w:rsidR="00675DC9" w:rsidRPr="009749E3" w14:paraId="70EC273A"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0B5FAFE9"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Bureau of Civil Rights (BCR) Final Report Provided</w:t>
                        </w:r>
                      </w:p>
                    </w:tc>
                  </w:tr>
                  <w:tr w:rsidR="00675DC9" w:rsidRPr="009749E3" w14:paraId="4616A3D5"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2EA9E082"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Clarification on Policy Provided</w:t>
                        </w:r>
                      </w:p>
                    </w:tc>
                  </w:tr>
                  <w:tr w:rsidR="00322B08" w:rsidRPr="009749E3" w14:paraId="4612C5A7" w14:textId="77777777" w:rsidTr="00AB612B">
                    <w:trPr>
                      <w:trHeight w:val="315"/>
                      <w:ins w:id="314" w:author="Valerie Parker" w:date="2018-01-26T20:32: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4E203EB7" w14:textId="754B2636" w:rsidR="00322B08" w:rsidRPr="009749E3" w:rsidRDefault="00322B08" w:rsidP="00675DC9">
                        <w:pPr>
                          <w:spacing w:line="276" w:lineRule="auto"/>
                          <w:rPr>
                            <w:ins w:id="315" w:author="Valerie Parker" w:date="2018-01-26T20:32:00Z"/>
                            <w:rFonts w:ascii="Calibri" w:hAnsi="Calibri"/>
                            <w:color w:val="000000"/>
                            <w:lang w:eastAsia="en-US"/>
                          </w:rPr>
                        </w:pPr>
                        <w:ins w:id="316" w:author="Valerie Parker" w:date="2018-01-26T20:32:00Z">
                          <w:r>
                            <w:rPr>
                              <w:rFonts w:ascii="Calibri" w:hAnsi="Calibri"/>
                              <w:color w:val="000000"/>
                              <w:lang w:eastAsia="en-US"/>
                            </w:rPr>
                            <w:t>Custody/Visitation Decision Reversed</w:t>
                          </w:r>
                        </w:ins>
                      </w:p>
                    </w:tc>
                  </w:tr>
                  <w:tr w:rsidR="00322B08" w:rsidRPr="009749E3" w14:paraId="5CE3098E" w14:textId="77777777" w:rsidTr="00AB612B">
                    <w:trPr>
                      <w:trHeight w:val="315"/>
                      <w:ins w:id="317" w:author="Valerie Parker" w:date="2018-01-26T20:32: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54E128B2" w14:textId="1556B211" w:rsidR="00322B08" w:rsidRPr="009749E3" w:rsidRDefault="00322B08" w:rsidP="00675DC9">
                        <w:pPr>
                          <w:spacing w:line="276" w:lineRule="auto"/>
                          <w:rPr>
                            <w:ins w:id="318" w:author="Valerie Parker" w:date="2018-01-26T20:32:00Z"/>
                            <w:rFonts w:ascii="Calibri" w:hAnsi="Calibri"/>
                            <w:color w:val="000000"/>
                            <w:lang w:eastAsia="en-US"/>
                          </w:rPr>
                        </w:pPr>
                        <w:ins w:id="319" w:author="Valerie Parker" w:date="2018-01-26T20:32:00Z">
                          <w:r>
                            <w:rPr>
                              <w:rFonts w:ascii="Calibri" w:hAnsi="Calibri"/>
                              <w:color w:val="000000"/>
                              <w:lang w:eastAsia="en-US"/>
                            </w:rPr>
                            <w:t>Custody/Visitation Decision Upheld</w:t>
                          </w:r>
                        </w:ins>
                      </w:p>
                    </w:tc>
                  </w:tr>
                  <w:tr w:rsidR="00675DC9" w:rsidRPr="009749E3" w14:paraId="7AC2215E"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6D97FC97"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Decision Reversed</w:t>
                        </w:r>
                      </w:p>
                    </w:tc>
                  </w:tr>
                  <w:tr w:rsidR="00675DC9" w:rsidRPr="009749E3" w14:paraId="49D959A7"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0486FE60" w14:textId="77777777" w:rsidR="00675DC9" w:rsidRPr="009749E3" w:rsidRDefault="00675DC9" w:rsidP="00675DC9">
                        <w:pPr>
                          <w:spacing w:line="276" w:lineRule="auto"/>
                          <w:rPr>
                            <w:rFonts w:ascii="Calibri" w:hAnsi="Calibri"/>
                            <w:color w:val="000000"/>
                            <w:lang w:eastAsia="en-US"/>
                          </w:rPr>
                        </w:pPr>
                        <w:r w:rsidRPr="009749E3">
                          <w:rPr>
                            <w:rFonts w:ascii="Calibri" w:hAnsi="Calibri"/>
                            <w:color w:val="000000"/>
                            <w:lang w:eastAsia="en-US"/>
                          </w:rPr>
                          <w:t>Decision Upheld</w:t>
                        </w:r>
                      </w:p>
                    </w:tc>
                  </w:tr>
                  <w:tr w:rsidR="00675DC9" w:rsidRPr="009749E3" w14:paraId="71EB9D79"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32513F06"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DISPOSITION In Review  </w:t>
                        </w:r>
                      </w:p>
                    </w:tc>
                  </w:tr>
                  <w:tr w:rsidR="00675DC9" w:rsidRPr="009749E3" w14:paraId="1892A0E5"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7705120E"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DISPOSITION  Hearing Scheduled</w:t>
                        </w:r>
                      </w:p>
                    </w:tc>
                  </w:tr>
                  <w:tr w:rsidR="00675DC9" w:rsidRPr="009749E3" w14:paraId="60F00758"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4C3323C5"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DISPOSITION In </w:t>
                        </w:r>
                        <w:r w:rsidRPr="009749E3">
                          <w:rPr>
                            <w:rFonts w:ascii="Calibri" w:hAnsi="Calibri"/>
                            <w:sz w:val="22"/>
                            <w:szCs w:val="22"/>
                            <w:lang w:eastAsia="en-US"/>
                          </w:rPr>
                          <w:t>Review  w/ Resolution Team</w:t>
                        </w:r>
                      </w:p>
                    </w:tc>
                  </w:tr>
                  <w:tr w:rsidR="00675DC9" w:rsidRPr="009749E3" w14:paraId="5D2FC881"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73569F72"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DISPOSITION Changed/Updated in SACWIS</w:t>
                        </w:r>
                      </w:p>
                    </w:tc>
                  </w:tr>
                  <w:tr w:rsidR="00675DC9" w:rsidRPr="009749E3" w14:paraId="6A11586F"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0D2BF2E1"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DISPOSITION Status Upheld</w:t>
                        </w:r>
                      </w:p>
                    </w:tc>
                  </w:tr>
                  <w:tr w:rsidR="00675DC9" w:rsidRPr="009749E3" w14:paraId="1636D95C"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FFC000"/>
                        <w:noWrap/>
                        <w:vAlign w:val="center"/>
                        <w:hideMark/>
                      </w:tcPr>
                      <w:p w14:paraId="367A8B18"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DISPOSITION - Client Notified of Appeal Resolution</w:t>
                        </w:r>
                      </w:p>
                    </w:tc>
                  </w:tr>
                  <w:tr w:rsidR="00675DC9" w:rsidRPr="009749E3" w14:paraId="39282E78"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513D5665"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Document Receipt Provided to Complainant</w:t>
                        </w:r>
                      </w:p>
                    </w:tc>
                  </w:tr>
                  <w:tr w:rsidR="00675DC9" w:rsidRPr="009749E3" w14:paraId="62D05142"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558B79E6"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Documentation w/Receipt Received &amp; Routed</w:t>
                        </w:r>
                      </w:p>
                    </w:tc>
                  </w:tr>
                  <w:tr w:rsidR="00675DC9" w:rsidRPr="009749E3" w14:paraId="23915D53"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6CCA2F9C"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Documentation w/out Receipt Received &amp; Routed</w:t>
                        </w:r>
                      </w:p>
                    </w:tc>
                  </w:tr>
                  <w:tr w:rsidR="00675DC9" w:rsidRPr="009749E3" w14:paraId="50F02666"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1AB5F120"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"Good Cause" Documentation Received</w:t>
                        </w:r>
                      </w:p>
                    </w:tc>
                  </w:tr>
                  <w:tr w:rsidR="00675DC9" w:rsidRPr="009749E3" w14:paraId="572E6EE9"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27FE05BA"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In Review / Research  </w:t>
                        </w:r>
                      </w:p>
                    </w:tc>
                  </w:tr>
                  <w:tr w:rsidR="00675DC9" w:rsidRPr="009749E3" w14:paraId="5FF3F071"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2B61BF48"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Inadequate Documentation / Requested Additional</w:t>
                        </w:r>
                      </w:p>
                    </w:tc>
                  </w:tr>
                  <w:tr w:rsidR="00675DC9" w:rsidRPr="009749E3" w14:paraId="600ECCFF"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2C5BFD3D"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Information Provided</w:t>
                        </w:r>
                      </w:p>
                    </w:tc>
                  </w:tr>
                  <w:tr w:rsidR="00675DC9" w:rsidRPr="009749E3" w14:paraId="21A163D1" w14:textId="77777777" w:rsidTr="00AB612B">
                    <w:trPr>
                      <w:trHeight w:val="251"/>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32DB498D"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New Worker Request Denied</w:t>
                        </w:r>
                      </w:p>
                    </w:tc>
                  </w:tr>
                  <w:tr w:rsidR="00675DC9" w:rsidRPr="009749E3" w14:paraId="6F6BF8A7"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477F083D"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New Worker Request Granted</w:t>
                        </w:r>
                      </w:p>
                    </w:tc>
                  </w:tr>
                  <w:tr w:rsidR="00675DC9" w:rsidRPr="009749E3" w14:paraId="56D721B9"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bottom"/>
                        <w:hideMark/>
                      </w:tcPr>
                      <w:p w14:paraId="1C2F1F79" w14:textId="77777777" w:rsidR="00675DC9" w:rsidRPr="006517CC" w:rsidRDefault="00675DC9" w:rsidP="00675DC9">
                        <w:pPr>
                          <w:spacing w:line="276" w:lineRule="auto"/>
                          <w:rPr>
                            <w:rFonts w:ascii="Calibri" w:hAnsi="Calibri"/>
                            <w:color w:val="000000"/>
                            <w:sz w:val="22"/>
                            <w:szCs w:val="22"/>
                            <w:lang w:eastAsia="en-US"/>
                          </w:rPr>
                        </w:pPr>
                        <w:r w:rsidRPr="006517CC">
                          <w:rPr>
                            <w:rFonts w:ascii="Calibri" w:hAnsi="Calibri"/>
                            <w:color w:val="000000"/>
                            <w:sz w:val="22"/>
                            <w:szCs w:val="22"/>
                            <w:lang w:eastAsia="en-US"/>
                          </w:rPr>
                          <w:t>Not Eligible</w:t>
                        </w:r>
                      </w:p>
                    </w:tc>
                  </w:tr>
                  <w:tr w:rsidR="00322B08" w:rsidRPr="009749E3" w14:paraId="1E87BC6A" w14:textId="77777777" w:rsidTr="00AB612B">
                    <w:trPr>
                      <w:trHeight w:val="315"/>
                      <w:ins w:id="320" w:author="Valerie Parker" w:date="2018-01-26T20:33: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4ABF0DF8" w14:textId="1B3C8C4B" w:rsidR="00322B08" w:rsidRPr="009749E3" w:rsidRDefault="00322B08" w:rsidP="00675DC9">
                        <w:pPr>
                          <w:spacing w:line="276" w:lineRule="auto"/>
                          <w:rPr>
                            <w:ins w:id="321" w:author="Valerie Parker" w:date="2018-01-26T20:33:00Z"/>
                            <w:rFonts w:ascii="Calibri" w:hAnsi="Calibri"/>
                            <w:color w:val="000000"/>
                            <w:lang w:eastAsia="en-US"/>
                          </w:rPr>
                        </w:pPr>
                        <w:ins w:id="322" w:author="Valerie Parker" w:date="2018-01-26T20:33:00Z">
                          <w:r>
                            <w:rPr>
                              <w:rFonts w:ascii="Calibri" w:hAnsi="Calibri"/>
                              <w:color w:val="000000"/>
                              <w:lang w:eastAsia="en-US"/>
                            </w:rPr>
                            <w:t>Notice of Disposition Provided</w:t>
                          </w:r>
                        </w:ins>
                      </w:p>
                    </w:tc>
                  </w:tr>
                  <w:tr w:rsidR="00322B08" w:rsidRPr="009749E3" w14:paraId="056B1B35" w14:textId="77777777" w:rsidTr="00AB612B">
                    <w:trPr>
                      <w:trHeight w:val="315"/>
                      <w:ins w:id="323" w:author="Valerie Parker" w:date="2018-01-26T20:33: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3EDB7D85" w14:textId="04F2E903" w:rsidR="00322B08" w:rsidRPr="009749E3" w:rsidRDefault="00322B08" w:rsidP="00675DC9">
                        <w:pPr>
                          <w:spacing w:line="276" w:lineRule="auto"/>
                          <w:rPr>
                            <w:ins w:id="324" w:author="Valerie Parker" w:date="2018-01-26T20:33:00Z"/>
                            <w:rFonts w:ascii="Calibri" w:hAnsi="Calibri"/>
                            <w:color w:val="000000"/>
                            <w:lang w:eastAsia="en-US"/>
                          </w:rPr>
                        </w:pPr>
                        <w:ins w:id="325" w:author="Valerie Parker" w:date="2018-01-26T20:33:00Z">
                          <w:r>
                            <w:rPr>
                              <w:rFonts w:ascii="Calibri" w:hAnsi="Calibri"/>
                              <w:color w:val="000000"/>
                              <w:sz w:val="22"/>
                              <w:szCs w:val="22"/>
                              <w:lang w:eastAsia="en-US"/>
                            </w:rPr>
                            <w:t>Records Request Full-filled</w:t>
                          </w:r>
                        </w:ins>
                      </w:p>
                    </w:tc>
                  </w:tr>
                  <w:tr w:rsidR="00322B08" w:rsidRPr="009749E3" w14:paraId="6F7C3494" w14:textId="77777777" w:rsidTr="00AB612B">
                    <w:trPr>
                      <w:trHeight w:val="315"/>
                      <w:ins w:id="326" w:author="Valerie Parker" w:date="2018-01-26T20:33: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0080FD25" w14:textId="3CCAA065" w:rsidR="00322B08" w:rsidRPr="009749E3" w:rsidRDefault="00322B08" w:rsidP="00675DC9">
                        <w:pPr>
                          <w:spacing w:line="276" w:lineRule="auto"/>
                          <w:rPr>
                            <w:ins w:id="327" w:author="Valerie Parker" w:date="2018-01-26T20:33:00Z"/>
                            <w:rFonts w:ascii="Calibri" w:hAnsi="Calibri"/>
                            <w:color w:val="000000"/>
                            <w:lang w:eastAsia="en-US"/>
                          </w:rPr>
                        </w:pPr>
                        <w:ins w:id="328" w:author="Valerie Parker" w:date="2018-01-26T20:33:00Z">
                          <w:r>
                            <w:rPr>
                              <w:rFonts w:ascii="Calibri" w:hAnsi="Calibri"/>
                              <w:color w:val="000000"/>
                              <w:sz w:val="22"/>
                              <w:szCs w:val="22"/>
                              <w:lang w:eastAsia="en-US"/>
                            </w:rPr>
                            <w:lastRenderedPageBreak/>
                            <w:t>Records Summary Provided - Child Care Certification</w:t>
                          </w:r>
                        </w:ins>
                      </w:p>
                    </w:tc>
                  </w:tr>
                  <w:tr w:rsidR="00322B08" w:rsidRPr="009749E3" w14:paraId="1216F11C" w14:textId="77777777" w:rsidTr="00AB612B">
                    <w:trPr>
                      <w:trHeight w:val="315"/>
                      <w:ins w:id="329" w:author="Valerie Parker" w:date="2018-01-26T20:33:00Z"/>
                    </w:trPr>
                    <w:tc>
                      <w:tcPr>
                        <w:tcW w:w="4795" w:type="dxa"/>
                        <w:tcBorders>
                          <w:top w:val="nil"/>
                          <w:left w:val="single" w:sz="4" w:space="0" w:color="auto"/>
                          <w:bottom w:val="single" w:sz="4" w:space="0" w:color="auto"/>
                          <w:right w:val="single" w:sz="4" w:space="0" w:color="auto"/>
                        </w:tcBorders>
                        <w:shd w:val="clear" w:color="auto" w:fill="A9D08E"/>
                        <w:noWrap/>
                        <w:vAlign w:val="bottom"/>
                      </w:tcPr>
                      <w:p w14:paraId="67A723D8" w14:textId="1294FC63" w:rsidR="00322B08" w:rsidRPr="009749E3" w:rsidRDefault="00322B08" w:rsidP="00675DC9">
                        <w:pPr>
                          <w:spacing w:line="276" w:lineRule="auto"/>
                          <w:rPr>
                            <w:ins w:id="330" w:author="Valerie Parker" w:date="2018-01-26T20:33:00Z"/>
                            <w:rFonts w:ascii="Calibri" w:hAnsi="Calibri"/>
                            <w:color w:val="000000"/>
                            <w:lang w:eastAsia="en-US"/>
                          </w:rPr>
                        </w:pPr>
                        <w:ins w:id="331" w:author="Valerie Parker" w:date="2018-01-26T20:34:00Z">
                          <w:r>
                            <w:rPr>
                              <w:rFonts w:ascii="Calibri" w:hAnsi="Calibri"/>
                              <w:color w:val="000000"/>
                              <w:sz w:val="22"/>
                              <w:szCs w:val="22"/>
                              <w:lang w:eastAsia="en-US"/>
                            </w:rPr>
                            <w:t>Records Summary Provided - Probation</w:t>
                          </w:r>
                        </w:ins>
                      </w:p>
                    </w:tc>
                  </w:tr>
                  <w:tr w:rsidR="00675DC9" w:rsidRPr="009749E3" w14:paraId="21ACF978"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16359BF6"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Sanction Enforced</w:t>
                        </w:r>
                      </w:p>
                    </w:tc>
                  </w:tr>
                  <w:tr w:rsidR="00675DC9" w:rsidRPr="009749E3" w14:paraId="740C3C12"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03EB46EA"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Sanction Removed</w:t>
                        </w:r>
                      </w:p>
                    </w:tc>
                  </w:tr>
                  <w:tr w:rsidR="00675DC9" w:rsidRPr="009749E3" w14:paraId="2E66AE64"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1469802B"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Scheduled / Rescheduled Appt or Hearing</w:t>
                        </w:r>
                      </w:p>
                    </w:tc>
                  </w:tr>
                  <w:tr w:rsidR="00675DC9" w:rsidRPr="009749E3" w14:paraId="2111ECF2"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343CF1B8"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Transferred / Referred to Appropriate Agency / Dept.</w:t>
                        </w:r>
                      </w:p>
                    </w:tc>
                  </w:tr>
                  <w:tr w:rsidR="00675DC9" w:rsidRPr="009749E3" w14:paraId="0C1678DE" w14:textId="77777777" w:rsidTr="00AB612B">
                    <w:trPr>
                      <w:trHeight w:val="300"/>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47BBD63B"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Waived Right to a Hearing</w:t>
                        </w:r>
                      </w:p>
                    </w:tc>
                  </w:tr>
                  <w:tr w:rsidR="00675DC9" w:rsidRPr="009749E3" w14:paraId="6A078AD6" w14:textId="77777777" w:rsidTr="00AB612B">
                    <w:trPr>
                      <w:trHeight w:val="315"/>
                    </w:trPr>
                    <w:tc>
                      <w:tcPr>
                        <w:tcW w:w="4795" w:type="dxa"/>
                        <w:tcBorders>
                          <w:top w:val="nil"/>
                          <w:left w:val="single" w:sz="4" w:space="0" w:color="auto"/>
                          <w:bottom w:val="single" w:sz="4" w:space="0" w:color="auto"/>
                          <w:right w:val="single" w:sz="4" w:space="0" w:color="auto"/>
                        </w:tcBorders>
                        <w:shd w:val="clear" w:color="auto" w:fill="A9D08E"/>
                        <w:noWrap/>
                        <w:vAlign w:val="center"/>
                        <w:hideMark/>
                      </w:tcPr>
                      <w:p w14:paraId="5527918C"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Written Resolution / Response Provided</w:t>
                        </w:r>
                      </w:p>
                    </w:tc>
                  </w:tr>
                </w:tbl>
                <w:p w14:paraId="3E6631EC" w14:textId="77777777" w:rsidR="00675DC9" w:rsidRPr="009749E3" w:rsidRDefault="00675DC9" w:rsidP="00675DC9">
                  <w:pPr>
                    <w:rPr>
                      <w:rFonts w:asciiTheme="minorHAnsi" w:hAnsiTheme="minorHAnsi"/>
                      <w:noProof/>
                    </w:rPr>
                  </w:pPr>
                </w:p>
              </w:tc>
            </w:tr>
          </w:tbl>
          <w:p w14:paraId="222A3651" w14:textId="77777777" w:rsidR="00675DC9" w:rsidRPr="009749E3" w:rsidRDefault="00675DC9" w:rsidP="00675DC9">
            <w:pPr>
              <w:rPr>
                <w:rFonts w:asciiTheme="minorHAnsi" w:hAnsiTheme="minorHAnsi"/>
                <w:noProof/>
              </w:rPr>
            </w:pPr>
          </w:p>
        </w:tc>
        <w:tc>
          <w:tcPr>
            <w:tcW w:w="1939" w:type="dxa"/>
          </w:tcPr>
          <w:p w14:paraId="635D9FE8" w14:textId="151F59B8" w:rsidR="00675DC9" w:rsidRPr="009749E3" w:rsidRDefault="00675DC9" w:rsidP="00675DC9">
            <w:pPr>
              <w:rPr>
                <w:rFonts w:asciiTheme="minorHAnsi" w:hAnsiTheme="minorHAnsi"/>
              </w:rPr>
            </w:pPr>
            <w:r w:rsidRPr="009749E3">
              <w:rPr>
                <w:rFonts w:asciiTheme="minorHAnsi" w:hAnsiTheme="minorHAnsi"/>
              </w:rPr>
              <w:lastRenderedPageBreak/>
              <w:t xml:space="preserve">New field between Description and Resolution; </w:t>
            </w:r>
          </w:p>
          <w:p w14:paraId="6F87287B" w14:textId="77777777" w:rsidR="00675DC9" w:rsidRDefault="00675DC9" w:rsidP="00675DC9">
            <w:pPr>
              <w:rPr>
                <w:rFonts w:asciiTheme="minorHAnsi" w:hAnsiTheme="minorHAnsi"/>
              </w:rPr>
            </w:pPr>
            <w:r w:rsidRPr="009749E3">
              <w:rPr>
                <w:rFonts w:asciiTheme="minorHAnsi" w:hAnsiTheme="minorHAnsi"/>
              </w:rPr>
              <w:t>Values provided by HHS</w:t>
            </w:r>
            <w:r w:rsidR="0002441D">
              <w:rPr>
                <w:rFonts w:asciiTheme="minorHAnsi" w:hAnsiTheme="minorHAnsi"/>
              </w:rPr>
              <w:t>;</w:t>
            </w:r>
          </w:p>
          <w:p w14:paraId="48727739" w14:textId="27E9A7C5" w:rsidR="0002441D" w:rsidRPr="00584664" w:rsidRDefault="0002441D" w:rsidP="00675DC9">
            <w:pPr>
              <w:rPr>
                <w:rFonts w:asciiTheme="minorHAnsi" w:hAnsiTheme="minorHAnsi"/>
              </w:rPr>
            </w:pPr>
            <w:r w:rsidRPr="00A866E8">
              <w:rPr>
                <w:rFonts w:asciiTheme="minorHAnsi" w:hAnsiTheme="minorHAnsi"/>
                <w:b/>
                <w:highlight w:val="cyan"/>
              </w:rPr>
              <w:t>secured from view by all but HHS Role</w:t>
            </w:r>
            <w:r w:rsidR="000E2951">
              <w:rPr>
                <w:rFonts w:asciiTheme="minorHAnsi" w:hAnsiTheme="minorHAnsi"/>
                <w:b/>
                <w:highlight w:val="cyan"/>
              </w:rPr>
              <w:t>*</w:t>
            </w:r>
            <w:r w:rsidR="00667D51">
              <w:rPr>
                <w:rFonts w:asciiTheme="minorHAnsi" w:hAnsiTheme="minorHAnsi"/>
                <w:b/>
                <w:highlight w:val="cyan"/>
              </w:rPr>
              <w:t>***</w:t>
            </w:r>
            <w:r w:rsidR="000E2951">
              <w:rPr>
                <w:rFonts w:asciiTheme="minorHAnsi" w:hAnsiTheme="minorHAnsi"/>
                <w:b/>
                <w:highlight w:val="cyan"/>
              </w:rPr>
              <w:t>*</w:t>
            </w:r>
          </w:p>
        </w:tc>
      </w:tr>
      <w:tr w:rsidR="00675DC9" w:rsidRPr="00584664" w14:paraId="5EAF43C9" w14:textId="77777777" w:rsidTr="009749E3">
        <w:tc>
          <w:tcPr>
            <w:tcW w:w="1988" w:type="dxa"/>
          </w:tcPr>
          <w:p w14:paraId="41D5E801" w14:textId="095D2D21" w:rsidR="00675DC9" w:rsidRPr="009749E3" w:rsidRDefault="00675DC9" w:rsidP="00675DC9">
            <w:pPr>
              <w:rPr>
                <w:rFonts w:asciiTheme="minorHAnsi" w:hAnsiTheme="minorHAnsi"/>
                <w:noProof/>
              </w:rPr>
            </w:pPr>
            <w:r w:rsidRPr="009749E3">
              <w:rPr>
                <w:rFonts w:asciiTheme="minorHAnsi" w:hAnsiTheme="minorHAnsi"/>
                <w:noProof/>
              </w:rPr>
              <w:t>Resolved 1</w:t>
            </w:r>
            <w:r w:rsidRPr="009749E3">
              <w:rPr>
                <w:rFonts w:asciiTheme="minorHAnsi" w:hAnsiTheme="minorHAnsi"/>
                <w:noProof/>
                <w:vertAlign w:val="superscript"/>
              </w:rPr>
              <w:t>st</w:t>
            </w:r>
            <w:r w:rsidRPr="009749E3">
              <w:rPr>
                <w:rFonts w:asciiTheme="minorHAnsi" w:hAnsiTheme="minorHAnsi"/>
                <w:noProof/>
              </w:rPr>
              <w:t xml:space="preserve"> Contact</w:t>
            </w:r>
          </w:p>
        </w:tc>
        <w:tc>
          <w:tcPr>
            <w:tcW w:w="1157" w:type="dxa"/>
          </w:tcPr>
          <w:p w14:paraId="463241FC" w14:textId="10111DCF" w:rsidR="00675DC9" w:rsidRPr="009749E3" w:rsidRDefault="00675DC9" w:rsidP="00675DC9">
            <w:pPr>
              <w:rPr>
                <w:rFonts w:asciiTheme="minorHAnsi" w:hAnsiTheme="minorHAnsi"/>
                <w:noProof/>
              </w:rPr>
            </w:pPr>
            <w:r w:rsidRPr="009749E3">
              <w:rPr>
                <w:rFonts w:asciiTheme="minorHAnsi" w:hAnsiTheme="minorHAnsi"/>
                <w:noProof/>
              </w:rPr>
              <w:t>Checkbox</w:t>
            </w:r>
          </w:p>
        </w:tc>
        <w:tc>
          <w:tcPr>
            <w:tcW w:w="5706" w:type="dxa"/>
          </w:tcPr>
          <w:p w14:paraId="111A2F4D" w14:textId="77777777" w:rsidR="00675DC9" w:rsidRPr="009749E3" w:rsidRDefault="00675DC9" w:rsidP="00675DC9">
            <w:pPr>
              <w:rPr>
                <w:rFonts w:asciiTheme="minorHAnsi" w:hAnsiTheme="minorHAnsi"/>
                <w:noProof/>
              </w:rPr>
            </w:pPr>
          </w:p>
        </w:tc>
        <w:tc>
          <w:tcPr>
            <w:tcW w:w="1939" w:type="dxa"/>
          </w:tcPr>
          <w:p w14:paraId="22F0BF75" w14:textId="0B381F2B" w:rsidR="00675DC9" w:rsidRPr="009749E3" w:rsidRDefault="00675DC9" w:rsidP="00675DC9">
            <w:pPr>
              <w:rPr>
                <w:rFonts w:asciiTheme="minorHAnsi" w:hAnsiTheme="minorHAnsi"/>
              </w:rPr>
            </w:pPr>
            <w:r w:rsidRPr="009749E3">
              <w:rPr>
                <w:rFonts w:asciiTheme="minorHAnsi" w:hAnsiTheme="minorHAnsi"/>
              </w:rPr>
              <w:t>Relabel ‘Resolved 1</w:t>
            </w:r>
            <w:r w:rsidRPr="009749E3">
              <w:rPr>
                <w:rFonts w:asciiTheme="minorHAnsi" w:hAnsiTheme="minorHAnsi"/>
                <w:vertAlign w:val="superscript"/>
              </w:rPr>
              <w:t>st</w:t>
            </w:r>
            <w:r w:rsidRPr="009749E3">
              <w:rPr>
                <w:rFonts w:asciiTheme="minorHAnsi" w:hAnsiTheme="minorHAnsi"/>
              </w:rPr>
              <w:t xml:space="preserve"> Contact’ and remove from the Ticket main view;</w:t>
            </w:r>
          </w:p>
          <w:p w14:paraId="34954CC7" w14:textId="1D6ABD66" w:rsidR="00675DC9" w:rsidRPr="00584664" w:rsidRDefault="00675DC9" w:rsidP="00675DC9">
            <w:pPr>
              <w:rPr>
                <w:rFonts w:asciiTheme="minorHAnsi" w:hAnsiTheme="minorHAnsi"/>
              </w:rPr>
            </w:pPr>
            <w:r w:rsidRPr="009749E3">
              <w:rPr>
                <w:rFonts w:asciiTheme="minorHAnsi" w:hAnsiTheme="minorHAnsi"/>
              </w:rPr>
              <w:t>Move to the Details tab to the right of Subject in the Problem/ Resolution area</w:t>
            </w:r>
          </w:p>
        </w:tc>
      </w:tr>
      <w:tr w:rsidR="00675DC9" w:rsidRPr="00584664" w14:paraId="008B8BFD" w14:textId="77777777" w:rsidTr="009749E3">
        <w:tc>
          <w:tcPr>
            <w:tcW w:w="1988" w:type="dxa"/>
          </w:tcPr>
          <w:p w14:paraId="04C85987" w14:textId="0072F73E" w:rsidR="00675DC9" w:rsidRPr="00584664" w:rsidRDefault="00675DC9" w:rsidP="00675DC9">
            <w:pPr>
              <w:rPr>
                <w:rFonts w:asciiTheme="minorHAnsi" w:hAnsiTheme="minorHAnsi"/>
                <w:noProof/>
              </w:rPr>
            </w:pPr>
            <w:r>
              <w:rPr>
                <w:rFonts w:asciiTheme="minorHAnsi" w:hAnsiTheme="minorHAnsi"/>
                <w:noProof/>
              </w:rPr>
              <w:t>Detail tab &gt; Referred to Internal County Agency</w:t>
            </w:r>
          </w:p>
        </w:tc>
        <w:tc>
          <w:tcPr>
            <w:tcW w:w="1157" w:type="dxa"/>
          </w:tcPr>
          <w:p w14:paraId="151F4BEA" w14:textId="2A0754BB" w:rsidR="00675DC9" w:rsidRPr="00584664" w:rsidRDefault="00675DC9" w:rsidP="00675DC9">
            <w:pPr>
              <w:rPr>
                <w:rFonts w:asciiTheme="minorHAnsi" w:hAnsiTheme="minorHAnsi"/>
                <w:noProof/>
              </w:rPr>
            </w:pPr>
            <w:r>
              <w:rPr>
                <w:rFonts w:asciiTheme="minorHAnsi" w:hAnsiTheme="minorHAnsi"/>
                <w:noProof/>
              </w:rPr>
              <w:t>Pick list</w:t>
            </w:r>
          </w:p>
        </w:tc>
        <w:tc>
          <w:tcPr>
            <w:tcW w:w="5706" w:type="dxa"/>
          </w:tcPr>
          <w:p w14:paraId="5390E974" w14:textId="77777777" w:rsidR="00675DC9" w:rsidRDefault="00675DC9" w:rsidP="00675DC9">
            <w:pPr>
              <w:rPr>
                <w:rFonts w:asciiTheme="minorHAnsi" w:hAnsiTheme="minorHAnsi"/>
                <w:noProof/>
              </w:rPr>
            </w:pPr>
            <w:r>
              <w:rPr>
                <w:rFonts w:asciiTheme="minorHAnsi" w:hAnsiTheme="minorHAnsi"/>
                <w:noProof/>
              </w:rPr>
              <w:t>CD</w:t>
            </w:r>
          </w:p>
          <w:p w14:paraId="00170CA5" w14:textId="77777777" w:rsidR="00675DC9" w:rsidRDefault="00675DC9" w:rsidP="00675DC9">
            <w:pPr>
              <w:rPr>
                <w:rFonts w:asciiTheme="minorHAnsi" w:hAnsiTheme="minorHAnsi"/>
                <w:noProof/>
              </w:rPr>
            </w:pPr>
            <w:r>
              <w:rPr>
                <w:rFonts w:asciiTheme="minorHAnsi" w:hAnsiTheme="minorHAnsi"/>
                <w:noProof/>
              </w:rPr>
              <w:t>CFS</w:t>
            </w:r>
          </w:p>
          <w:p w14:paraId="29DAFBE0" w14:textId="77777777" w:rsidR="00675DC9" w:rsidRDefault="00675DC9" w:rsidP="00675DC9">
            <w:pPr>
              <w:rPr>
                <w:rFonts w:asciiTheme="minorHAnsi" w:hAnsiTheme="minorHAnsi"/>
                <w:noProof/>
              </w:rPr>
            </w:pPr>
            <w:r>
              <w:rPr>
                <w:rFonts w:asciiTheme="minorHAnsi" w:hAnsiTheme="minorHAnsi"/>
                <w:noProof/>
              </w:rPr>
              <w:t xml:space="preserve">DSAS </w:t>
            </w:r>
          </w:p>
          <w:p w14:paraId="22FEDA2D" w14:textId="77777777" w:rsidR="00675DC9" w:rsidRDefault="00675DC9" w:rsidP="00675DC9">
            <w:pPr>
              <w:rPr>
                <w:rFonts w:asciiTheme="minorHAnsi" w:hAnsiTheme="minorHAnsi"/>
                <w:noProof/>
              </w:rPr>
            </w:pPr>
            <w:r>
              <w:rPr>
                <w:rFonts w:asciiTheme="minorHAnsi" w:hAnsiTheme="minorHAnsi"/>
                <w:noProof/>
              </w:rPr>
              <w:t>ED</w:t>
            </w:r>
          </w:p>
          <w:p w14:paraId="5F2323CA" w14:textId="77777777" w:rsidR="00675DC9" w:rsidRDefault="00675DC9" w:rsidP="00675DC9">
            <w:pPr>
              <w:rPr>
                <w:rFonts w:asciiTheme="minorHAnsi" w:hAnsiTheme="minorHAnsi"/>
                <w:noProof/>
              </w:rPr>
            </w:pPr>
            <w:r>
              <w:rPr>
                <w:rFonts w:asciiTheme="minorHAnsi" w:hAnsiTheme="minorHAnsi"/>
                <w:noProof/>
              </w:rPr>
              <w:t>FCFC</w:t>
            </w:r>
          </w:p>
          <w:p w14:paraId="1E0DA0AA" w14:textId="16BB488D" w:rsidR="00675DC9" w:rsidRDefault="00675DC9" w:rsidP="00675DC9">
            <w:pPr>
              <w:rPr>
                <w:rFonts w:asciiTheme="minorHAnsi" w:hAnsiTheme="minorHAnsi"/>
                <w:noProof/>
              </w:rPr>
            </w:pPr>
            <w:r>
              <w:rPr>
                <w:rFonts w:asciiTheme="minorHAnsi" w:hAnsiTheme="minorHAnsi"/>
                <w:noProof/>
              </w:rPr>
              <w:t>JFS</w:t>
            </w:r>
          </w:p>
          <w:p w14:paraId="608A6697" w14:textId="77777777" w:rsidR="00675DC9" w:rsidRDefault="00675DC9" w:rsidP="00675DC9">
            <w:pPr>
              <w:rPr>
                <w:rFonts w:asciiTheme="minorHAnsi" w:hAnsiTheme="minorHAnsi"/>
                <w:noProof/>
              </w:rPr>
            </w:pPr>
            <w:r>
              <w:rPr>
                <w:rFonts w:asciiTheme="minorHAnsi" w:hAnsiTheme="minorHAnsi"/>
                <w:noProof/>
              </w:rPr>
              <w:t>IIC</w:t>
            </w:r>
          </w:p>
          <w:p w14:paraId="0BD958A0" w14:textId="77777777" w:rsidR="00675DC9" w:rsidRDefault="00675DC9" w:rsidP="00675DC9">
            <w:pPr>
              <w:rPr>
                <w:rFonts w:asciiTheme="minorHAnsi" w:hAnsiTheme="minorHAnsi"/>
                <w:noProof/>
              </w:rPr>
            </w:pPr>
            <w:r>
              <w:rPr>
                <w:rFonts w:asciiTheme="minorHAnsi" w:hAnsiTheme="minorHAnsi"/>
                <w:noProof/>
              </w:rPr>
              <w:t>OCSS</w:t>
            </w:r>
          </w:p>
          <w:p w14:paraId="570A5C5D" w14:textId="77777777" w:rsidR="00675DC9" w:rsidRDefault="00675DC9" w:rsidP="00675DC9">
            <w:pPr>
              <w:rPr>
                <w:rFonts w:asciiTheme="minorHAnsi" w:hAnsiTheme="minorHAnsi"/>
                <w:noProof/>
              </w:rPr>
            </w:pPr>
            <w:r>
              <w:rPr>
                <w:rFonts w:asciiTheme="minorHAnsi" w:hAnsiTheme="minorHAnsi"/>
                <w:noProof/>
              </w:rPr>
              <w:t>OHS</w:t>
            </w:r>
          </w:p>
          <w:p w14:paraId="1323B410" w14:textId="248D0B7D" w:rsidR="00675DC9" w:rsidRDefault="00675DC9" w:rsidP="00675DC9">
            <w:pPr>
              <w:rPr>
                <w:rFonts w:asciiTheme="minorHAnsi" w:hAnsiTheme="minorHAnsi"/>
                <w:noProof/>
              </w:rPr>
            </w:pPr>
            <w:r>
              <w:rPr>
                <w:rFonts w:asciiTheme="minorHAnsi" w:hAnsiTheme="minorHAnsi"/>
                <w:noProof/>
              </w:rPr>
              <w:t>Re-Entry</w:t>
            </w:r>
          </w:p>
          <w:p w14:paraId="72691B1F" w14:textId="77777777" w:rsidR="00675DC9" w:rsidRDefault="00675DC9" w:rsidP="00675DC9">
            <w:pPr>
              <w:rPr>
                <w:rFonts w:asciiTheme="minorHAnsi" w:hAnsiTheme="minorHAnsi"/>
                <w:noProof/>
              </w:rPr>
            </w:pPr>
            <w:r>
              <w:rPr>
                <w:rFonts w:asciiTheme="minorHAnsi" w:hAnsiTheme="minorHAnsi"/>
                <w:noProof/>
              </w:rPr>
              <w:t>WI/SkillUp</w:t>
            </w:r>
          </w:p>
          <w:p w14:paraId="6CB00880" w14:textId="363B11B9" w:rsidR="00675DC9" w:rsidRPr="00584664" w:rsidRDefault="00675DC9" w:rsidP="00675DC9">
            <w:pPr>
              <w:rPr>
                <w:rFonts w:asciiTheme="minorHAnsi" w:hAnsiTheme="minorHAnsi"/>
                <w:noProof/>
              </w:rPr>
            </w:pPr>
          </w:p>
        </w:tc>
        <w:tc>
          <w:tcPr>
            <w:tcW w:w="1939" w:type="dxa"/>
          </w:tcPr>
          <w:p w14:paraId="7E9903FE" w14:textId="5A531C22" w:rsidR="00675DC9" w:rsidRDefault="00675DC9" w:rsidP="00675DC9">
            <w:pPr>
              <w:rPr>
                <w:rFonts w:asciiTheme="minorHAnsi" w:hAnsiTheme="minorHAnsi"/>
              </w:rPr>
            </w:pPr>
            <w:r>
              <w:rPr>
                <w:rFonts w:asciiTheme="minorHAnsi" w:hAnsiTheme="minorHAnsi"/>
              </w:rPr>
              <w:t>New field under Resolved 1</w:t>
            </w:r>
            <w:r w:rsidRPr="00816280">
              <w:rPr>
                <w:rFonts w:asciiTheme="minorHAnsi" w:hAnsiTheme="minorHAnsi"/>
                <w:vertAlign w:val="superscript"/>
              </w:rPr>
              <w:t>st</w:t>
            </w:r>
            <w:r>
              <w:rPr>
                <w:rFonts w:asciiTheme="minorHAnsi" w:hAnsiTheme="minorHAnsi"/>
              </w:rPr>
              <w:t xml:space="preserve"> Contact;</w:t>
            </w:r>
          </w:p>
          <w:p w14:paraId="3843150E" w14:textId="507A4AEB" w:rsidR="00675DC9" w:rsidRPr="00584664" w:rsidRDefault="00675DC9" w:rsidP="00675DC9">
            <w:pPr>
              <w:rPr>
                <w:rFonts w:asciiTheme="minorHAnsi" w:hAnsiTheme="minorHAnsi"/>
              </w:rPr>
            </w:pPr>
            <w:r w:rsidRPr="00F8326B">
              <w:rPr>
                <w:rFonts w:asciiTheme="minorHAnsi" w:hAnsiTheme="minorHAnsi"/>
              </w:rPr>
              <w:t>the same pick list as Area</w:t>
            </w:r>
          </w:p>
        </w:tc>
      </w:tr>
      <w:tr w:rsidR="00675DC9" w:rsidRPr="00584664" w14:paraId="20F551D3" w14:textId="77777777" w:rsidTr="009749E3">
        <w:tc>
          <w:tcPr>
            <w:tcW w:w="1988" w:type="dxa"/>
          </w:tcPr>
          <w:p w14:paraId="1C615EFC" w14:textId="4BF0BD18" w:rsidR="00675DC9" w:rsidRPr="009749E3" w:rsidRDefault="00675DC9" w:rsidP="00675DC9">
            <w:pPr>
              <w:rPr>
                <w:rFonts w:asciiTheme="minorHAnsi" w:hAnsiTheme="minorHAnsi"/>
                <w:noProof/>
              </w:rPr>
            </w:pPr>
            <w:r w:rsidRPr="009749E3">
              <w:rPr>
                <w:rFonts w:asciiTheme="minorHAnsi" w:hAnsiTheme="minorHAnsi"/>
                <w:noProof/>
              </w:rPr>
              <w:t>Detail tab &gt; Referred for Service to External Entity</w:t>
            </w:r>
          </w:p>
        </w:tc>
        <w:tc>
          <w:tcPr>
            <w:tcW w:w="1157" w:type="dxa"/>
          </w:tcPr>
          <w:p w14:paraId="5E85AABC" w14:textId="2FBA8AAA" w:rsidR="00675DC9" w:rsidRPr="009749E3" w:rsidRDefault="00675DC9" w:rsidP="00675DC9">
            <w:pPr>
              <w:rPr>
                <w:rFonts w:asciiTheme="minorHAnsi" w:hAnsiTheme="minorHAnsi"/>
                <w:noProof/>
              </w:rPr>
            </w:pPr>
            <w:r w:rsidRPr="009749E3">
              <w:rPr>
                <w:rFonts w:asciiTheme="minorHAnsi" w:hAnsiTheme="minorHAnsi"/>
                <w:noProof/>
              </w:rPr>
              <w:t>User entered Pick list</w:t>
            </w:r>
          </w:p>
        </w:tc>
        <w:tc>
          <w:tcPr>
            <w:tcW w:w="5706" w:type="dxa"/>
          </w:tcPr>
          <w:tbl>
            <w:tblPr>
              <w:tblW w:w="5480" w:type="dxa"/>
              <w:tblLook w:val="04A0" w:firstRow="1" w:lastRow="0" w:firstColumn="1" w:lastColumn="0" w:noHBand="0" w:noVBand="1"/>
            </w:tblPr>
            <w:tblGrid>
              <w:gridCol w:w="5480"/>
            </w:tblGrid>
            <w:tr w:rsidR="00675DC9" w:rsidRPr="009749E3" w14:paraId="32E07DB3" w14:textId="77777777" w:rsidTr="00AB612B">
              <w:trPr>
                <w:trHeight w:val="315"/>
              </w:trPr>
              <w:tc>
                <w:tcPr>
                  <w:tcW w:w="548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061D7364"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Catholic Charities</w:t>
                  </w:r>
                </w:p>
              </w:tc>
            </w:tr>
            <w:tr w:rsidR="00675DC9" w:rsidRPr="009749E3" w14:paraId="4AC7F88F" w14:textId="77777777" w:rsidTr="00AB612B">
              <w:trPr>
                <w:trHeight w:val="315"/>
              </w:trPr>
              <w:tc>
                <w:tcPr>
                  <w:tcW w:w="548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6943029C"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Community Agency</w:t>
                  </w:r>
                </w:p>
              </w:tc>
            </w:tr>
            <w:tr w:rsidR="00675DC9" w:rsidRPr="009749E3" w14:paraId="6BEF94D3"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74975046"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Cleveland Housing Network</w:t>
                  </w:r>
                </w:p>
              </w:tc>
            </w:tr>
            <w:tr w:rsidR="00675DC9" w:rsidRPr="009749E3" w14:paraId="20C3F085"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612D452E"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Collaborative Agency</w:t>
                  </w:r>
                </w:p>
              </w:tc>
            </w:tr>
            <w:tr w:rsidR="00675DC9" w:rsidRPr="009749E3" w14:paraId="44069B79"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17EEECFE"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Dept. on Aging</w:t>
                  </w:r>
                </w:p>
              </w:tc>
            </w:tr>
            <w:tr w:rsidR="00675DC9" w:rsidRPr="009749E3" w14:paraId="7D44A62A"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4C874A92"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Dept. of Child Safety</w:t>
                  </w:r>
                </w:p>
              </w:tc>
            </w:tr>
            <w:tr w:rsidR="00675DC9" w:rsidRPr="009749E3" w14:paraId="33802121"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4DA7A560"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Dept. of Education</w:t>
                  </w:r>
                </w:p>
              </w:tc>
            </w:tr>
            <w:tr w:rsidR="00675DC9" w:rsidRPr="009749E3" w14:paraId="378C0EED"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5583ACE1"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Domestic Violence Ctr.</w:t>
                  </w:r>
                </w:p>
              </w:tc>
            </w:tr>
            <w:tr w:rsidR="00675DC9" w:rsidRPr="009749E3" w14:paraId="1F30EC1C"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1325761D"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Drug Counseling</w:t>
                  </w:r>
                </w:p>
              </w:tc>
            </w:tr>
            <w:tr w:rsidR="00675DC9" w:rsidRPr="009749E3" w14:paraId="26F1152B"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32DEC324"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EDEN </w:t>
                  </w:r>
                </w:p>
              </w:tc>
            </w:tr>
            <w:tr w:rsidR="00675DC9" w:rsidRPr="009749E3" w14:paraId="08E21E7C" w14:textId="77777777" w:rsidTr="00AB612B">
              <w:trPr>
                <w:trHeight w:val="315"/>
              </w:trPr>
              <w:tc>
                <w:tcPr>
                  <w:tcW w:w="548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09C5EB57"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lastRenderedPageBreak/>
                    <w:t>Esperanza</w:t>
                  </w:r>
                </w:p>
              </w:tc>
            </w:tr>
            <w:tr w:rsidR="00675DC9" w:rsidRPr="009749E3" w14:paraId="639056DD"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65B81F29"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First Call for Help</w:t>
                  </w:r>
                </w:p>
              </w:tc>
            </w:tr>
            <w:tr w:rsidR="00675DC9" w:rsidRPr="009749E3" w14:paraId="33749AA7"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33613680"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Food Pantry</w:t>
                  </w:r>
                </w:p>
              </w:tc>
            </w:tr>
            <w:tr w:rsidR="00675DC9" w:rsidRPr="009749E3" w14:paraId="7639DB3C"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1B5DBD74"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Homeless Shelter</w:t>
                  </w:r>
                </w:p>
              </w:tc>
            </w:tr>
            <w:tr w:rsidR="00675DC9" w:rsidRPr="009749E3" w14:paraId="25D9DF2A"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249C93AB"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Juvenile Court</w:t>
                  </w:r>
                </w:p>
              </w:tc>
            </w:tr>
            <w:tr w:rsidR="00675DC9" w:rsidRPr="009749E3" w14:paraId="37EBDEA6"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32531225"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Legal Aid Society</w:t>
                  </w:r>
                </w:p>
              </w:tc>
            </w:tr>
            <w:tr w:rsidR="00675DC9" w:rsidRPr="009749E3" w14:paraId="3B63C0AE"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6EC94B89"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Mental Health Services</w:t>
                  </w:r>
                </w:p>
              </w:tc>
            </w:tr>
            <w:tr w:rsidR="00675DC9" w:rsidRPr="009749E3" w14:paraId="42C0BC6F"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7CE39B10"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ODJFS Bureau of Civil Rights  (BCR)</w:t>
                  </w:r>
                </w:p>
              </w:tc>
            </w:tr>
            <w:tr w:rsidR="00675DC9" w:rsidRPr="009749E3" w14:paraId="4C0353EE"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7709BF78"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Recovery Resources</w:t>
                  </w:r>
                </w:p>
              </w:tc>
            </w:tr>
            <w:tr w:rsidR="00675DC9" w:rsidRPr="009749E3" w14:paraId="41CE5CA4"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36B7BCAF"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Social Security Administration</w:t>
                  </w:r>
                </w:p>
              </w:tc>
            </w:tr>
            <w:tr w:rsidR="00675DC9" w:rsidRPr="009749E3" w14:paraId="2F376B26" w14:textId="77777777" w:rsidTr="00AB612B">
              <w:trPr>
                <w:trHeight w:val="413"/>
              </w:trPr>
              <w:tc>
                <w:tcPr>
                  <w:tcW w:w="548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24C4DBF7"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Spanish American Committee</w:t>
                  </w:r>
                </w:p>
              </w:tc>
            </w:tr>
            <w:tr w:rsidR="00675DC9" w:rsidRPr="009749E3" w14:paraId="7F34B995" w14:textId="77777777" w:rsidTr="00AB612B">
              <w:trPr>
                <w:trHeight w:val="315"/>
              </w:trPr>
              <w:tc>
                <w:tcPr>
                  <w:tcW w:w="5480"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7C16512A" w14:textId="5AF8332F"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State Attorney’s General Office</w:t>
                  </w:r>
                </w:p>
              </w:tc>
            </w:tr>
            <w:tr w:rsidR="00675DC9" w:rsidRPr="009749E3" w14:paraId="069873B4" w14:textId="77777777" w:rsidTr="00AB612B">
              <w:trPr>
                <w:trHeight w:val="315"/>
              </w:trPr>
              <w:tc>
                <w:tcPr>
                  <w:tcW w:w="5480" w:type="dxa"/>
                  <w:tcBorders>
                    <w:top w:val="nil"/>
                    <w:left w:val="single" w:sz="4" w:space="0" w:color="auto"/>
                    <w:bottom w:val="single" w:sz="4" w:space="0" w:color="auto"/>
                    <w:right w:val="single" w:sz="4" w:space="0" w:color="auto"/>
                  </w:tcBorders>
                  <w:shd w:val="clear" w:color="auto" w:fill="A9D08E"/>
                  <w:noWrap/>
                  <w:vAlign w:val="center"/>
                  <w:hideMark/>
                </w:tcPr>
                <w:p w14:paraId="24C076C0"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United Way</w:t>
                  </w:r>
                </w:p>
              </w:tc>
            </w:tr>
            <w:tr w:rsidR="00675DC9" w:rsidRPr="009749E3" w14:paraId="62A209DD" w14:textId="77777777" w:rsidTr="00AB612B">
              <w:trPr>
                <w:trHeight w:val="315"/>
              </w:trPr>
              <w:tc>
                <w:tcPr>
                  <w:tcW w:w="5480" w:type="dxa"/>
                  <w:tcBorders>
                    <w:top w:val="nil"/>
                    <w:left w:val="single" w:sz="4" w:space="0" w:color="auto"/>
                    <w:bottom w:val="single" w:sz="4" w:space="0" w:color="auto"/>
                    <w:right w:val="nil"/>
                  </w:tcBorders>
                  <w:shd w:val="clear" w:color="auto" w:fill="A9D08E"/>
                  <w:vAlign w:val="center"/>
                  <w:hideMark/>
                </w:tcPr>
                <w:p w14:paraId="219B6C9A"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 xml:space="preserve">Other Ohio County  </w:t>
                  </w:r>
                </w:p>
              </w:tc>
            </w:tr>
            <w:tr w:rsidR="00675DC9" w:rsidRPr="009749E3" w14:paraId="18CB8B45" w14:textId="77777777" w:rsidTr="00AB612B">
              <w:trPr>
                <w:trHeight w:val="315"/>
              </w:trPr>
              <w:tc>
                <w:tcPr>
                  <w:tcW w:w="5480" w:type="dxa"/>
                  <w:tcBorders>
                    <w:top w:val="nil"/>
                    <w:left w:val="single" w:sz="4" w:space="0" w:color="auto"/>
                    <w:bottom w:val="single" w:sz="4" w:space="0" w:color="auto"/>
                    <w:right w:val="nil"/>
                  </w:tcBorders>
                  <w:shd w:val="clear" w:color="auto" w:fill="A9D08E"/>
                  <w:noWrap/>
                  <w:vAlign w:val="center"/>
                  <w:hideMark/>
                </w:tcPr>
                <w:p w14:paraId="7D614CC8" w14:textId="77777777"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Other External Entity</w:t>
                  </w:r>
                </w:p>
              </w:tc>
            </w:tr>
            <w:tr w:rsidR="00675DC9" w:rsidRPr="009749E3" w14:paraId="5384C779" w14:textId="77777777" w:rsidTr="00AB612B">
              <w:trPr>
                <w:trHeight w:val="315"/>
              </w:trPr>
              <w:tc>
                <w:tcPr>
                  <w:tcW w:w="5480" w:type="dxa"/>
                  <w:tcBorders>
                    <w:top w:val="nil"/>
                    <w:left w:val="single" w:sz="4" w:space="0" w:color="auto"/>
                    <w:bottom w:val="single" w:sz="4" w:space="0" w:color="auto"/>
                    <w:right w:val="nil"/>
                  </w:tcBorders>
                  <w:shd w:val="clear" w:color="auto" w:fill="A9D08E"/>
                  <w:noWrap/>
                  <w:vAlign w:val="center"/>
                  <w:hideMark/>
                </w:tcPr>
                <w:p w14:paraId="53AA9E39" w14:textId="246B0B98" w:rsidR="00675DC9" w:rsidRPr="009749E3" w:rsidRDefault="00675DC9" w:rsidP="00675DC9">
                  <w:pPr>
                    <w:spacing w:line="276" w:lineRule="auto"/>
                    <w:rPr>
                      <w:rFonts w:ascii="Calibri" w:hAnsi="Calibri"/>
                      <w:color w:val="000000"/>
                      <w:sz w:val="22"/>
                      <w:szCs w:val="22"/>
                      <w:lang w:eastAsia="en-US"/>
                    </w:rPr>
                  </w:pPr>
                  <w:r w:rsidRPr="009749E3">
                    <w:rPr>
                      <w:rFonts w:ascii="Calibri" w:hAnsi="Calibri"/>
                      <w:color w:val="000000"/>
                      <w:sz w:val="22"/>
                      <w:szCs w:val="22"/>
                      <w:lang w:eastAsia="en-US"/>
                    </w:rPr>
                    <w:t>Other (Fill-In)</w:t>
                  </w:r>
                </w:p>
              </w:tc>
            </w:tr>
          </w:tbl>
          <w:p w14:paraId="48F3C92F" w14:textId="791718C0" w:rsidR="00675DC9" w:rsidRPr="009749E3" w:rsidRDefault="00675DC9" w:rsidP="00675DC9">
            <w:pPr>
              <w:rPr>
                <w:rFonts w:asciiTheme="minorHAnsi" w:hAnsiTheme="minorHAnsi"/>
                <w:noProof/>
              </w:rPr>
            </w:pPr>
          </w:p>
        </w:tc>
        <w:tc>
          <w:tcPr>
            <w:tcW w:w="1939" w:type="dxa"/>
          </w:tcPr>
          <w:p w14:paraId="7D5722F7" w14:textId="77777777" w:rsidR="00675DC9" w:rsidRPr="009749E3" w:rsidRDefault="00675DC9" w:rsidP="00675DC9">
            <w:pPr>
              <w:rPr>
                <w:rFonts w:asciiTheme="minorHAnsi" w:hAnsiTheme="minorHAnsi"/>
              </w:rPr>
            </w:pPr>
            <w:r w:rsidRPr="009749E3">
              <w:rPr>
                <w:rFonts w:asciiTheme="minorHAnsi" w:hAnsiTheme="minorHAnsi"/>
              </w:rPr>
              <w:lastRenderedPageBreak/>
              <w:t>New field under Resolved 1</w:t>
            </w:r>
            <w:r w:rsidRPr="009749E3">
              <w:rPr>
                <w:rFonts w:asciiTheme="minorHAnsi" w:hAnsiTheme="minorHAnsi"/>
                <w:vertAlign w:val="superscript"/>
              </w:rPr>
              <w:t>st</w:t>
            </w:r>
            <w:r w:rsidRPr="009749E3">
              <w:rPr>
                <w:rFonts w:asciiTheme="minorHAnsi" w:hAnsiTheme="minorHAnsi"/>
              </w:rPr>
              <w:t xml:space="preserve"> Contact;</w:t>
            </w:r>
          </w:p>
          <w:p w14:paraId="4901D8A6" w14:textId="125FFDD3" w:rsidR="00675DC9" w:rsidRPr="009749E3" w:rsidRDefault="00675DC9" w:rsidP="00675DC9">
            <w:pPr>
              <w:rPr>
                <w:rFonts w:asciiTheme="minorHAnsi" w:hAnsiTheme="minorHAnsi"/>
              </w:rPr>
            </w:pPr>
            <w:r w:rsidRPr="009749E3">
              <w:rPr>
                <w:rFonts w:asciiTheme="minorHAnsi" w:hAnsiTheme="minorHAnsi"/>
              </w:rPr>
              <w:t>User can enter a value or select from this list</w:t>
            </w:r>
          </w:p>
          <w:p w14:paraId="4B79F693" w14:textId="12DF6D7D" w:rsidR="00675DC9" w:rsidRPr="00584664" w:rsidRDefault="00675DC9" w:rsidP="00675DC9">
            <w:pPr>
              <w:rPr>
                <w:rFonts w:asciiTheme="minorHAnsi" w:hAnsiTheme="minorHAnsi"/>
              </w:rPr>
            </w:pPr>
          </w:p>
        </w:tc>
      </w:tr>
      <w:tr w:rsidR="00675DC9" w:rsidRPr="009749E3" w14:paraId="12E2D4E9" w14:textId="77777777" w:rsidTr="009749E3">
        <w:tc>
          <w:tcPr>
            <w:tcW w:w="1988" w:type="dxa"/>
          </w:tcPr>
          <w:p w14:paraId="1A3F3540" w14:textId="7B42362B" w:rsidR="00675DC9" w:rsidRPr="009749E3" w:rsidRDefault="00675DC9" w:rsidP="00675DC9">
            <w:pPr>
              <w:rPr>
                <w:rFonts w:asciiTheme="minorHAnsi" w:hAnsiTheme="minorHAnsi"/>
                <w:noProof/>
              </w:rPr>
            </w:pPr>
            <w:r w:rsidRPr="009749E3">
              <w:rPr>
                <w:rFonts w:asciiTheme="minorHAnsi" w:hAnsiTheme="minorHAnsi"/>
                <w:noProof/>
              </w:rPr>
              <w:t>Satisfaction Measure</w:t>
            </w:r>
          </w:p>
        </w:tc>
        <w:tc>
          <w:tcPr>
            <w:tcW w:w="1157" w:type="dxa"/>
          </w:tcPr>
          <w:p w14:paraId="05EAA8CD" w14:textId="5F0E0C43" w:rsidR="00675DC9" w:rsidRPr="009749E3" w:rsidRDefault="00675DC9" w:rsidP="00675DC9">
            <w:pPr>
              <w:rPr>
                <w:rFonts w:asciiTheme="minorHAnsi" w:hAnsiTheme="minorHAnsi"/>
                <w:noProof/>
              </w:rPr>
            </w:pPr>
            <w:r w:rsidRPr="009749E3">
              <w:rPr>
                <w:rFonts w:asciiTheme="minorHAnsi" w:hAnsiTheme="minorHAnsi"/>
                <w:noProof/>
              </w:rPr>
              <w:t>Pick list</w:t>
            </w:r>
          </w:p>
        </w:tc>
        <w:tc>
          <w:tcPr>
            <w:tcW w:w="5706" w:type="dxa"/>
          </w:tcPr>
          <w:p w14:paraId="4DFDD088" w14:textId="77777777" w:rsidR="00675DC9" w:rsidRPr="009749E3" w:rsidRDefault="00675DC9" w:rsidP="00675DC9">
            <w:pPr>
              <w:rPr>
                <w:rFonts w:asciiTheme="minorHAnsi" w:hAnsiTheme="minorHAnsi"/>
                <w:noProof/>
              </w:rPr>
            </w:pPr>
            <w:r w:rsidRPr="009749E3">
              <w:rPr>
                <w:rFonts w:asciiTheme="minorHAnsi" w:hAnsiTheme="minorHAnsi"/>
                <w:noProof/>
              </w:rPr>
              <w:t>Excellent</w:t>
            </w:r>
          </w:p>
          <w:p w14:paraId="2D0905B4" w14:textId="77777777" w:rsidR="00675DC9" w:rsidRPr="009749E3" w:rsidRDefault="00675DC9" w:rsidP="00675DC9">
            <w:pPr>
              <w:rPr>
                <w:rFonts w:asciiTheme="minorHAnsi" w:hAnsiTheme="minorHAnsi"/>
                <w:noProof/>
              </w:rPr>
            </w:pPr>
            <w:r w:rsidRPr="009749E3">
              <w:rPr>
                <w:rFonts w:asciiTheme="minorHAnsi" w:hAnsiTheme="minorHAnsi"/>
                <w:noProof/>
              </w:rPr>
              <w:t>Good</w:t>
            </w:r>
          </w:p>
          <w:p w14:paraId="6D28FBEB" w14:textId="77777777" w:rsidR="00675DC9" w:rsidRPr="009749E3" w:rsidRDefault="00675DC9" w:rsidP="00675DC9">
            <w:pPr>
              <w:rPr>
                <w:rFonts w:asciiTheme="minorHAnsi" w:hAnsiTheme="minorHAnsi"/>
                <w:noProof/>
              </w:rPr>
            </w:pPr>
            <w:r w:rsidRPr="009749E3">
              <w:rPr>
                <w:rFonts w:asciiTheme="minorHAnsi" w:hAnsiTheme="minorHAnsi"/>
                <w:noProof/>
              </w:rPr>
              <w:t>Fair</w:t>
            </w:r>
          </w:p>
          <w:p w14:paraId="39F0F4AA" w14:textId="77777777" w:rsidR="00675DC9" w:rsidRPr="009749E3" w:rsidRDefault="00675DC9" w:rsidP="00675DC9">
            <w:pPr>
              <w:rPr>
                <w:rFonts w:asciiTheme="minorHAnsi" w:hAnsiTheme="minorHAnsi"/>
                <w:noProof/>
              </w:rPr>
            </w:pPr>
            <w:r w:rsidRPr="009749E3">
              <w:rPr>
                <w:rFonts w:asciiTheme="minorHAnsi" w:hAnsiTheme="minorHAnsi"/>
                <w:noProof/>
              </w:rPr>
              <w:t>Poor</w:t>
            </w:r>
          </w:p>
          <w:p w14:paraId="165A7E11" w14:textId="25FF353C" w:rsidR="00675DC9" w:rsidRPr="009749E3" w:rsidRDefault="00675DC9" w:rsidP="00675DC9">
            <w:pPr>
              <w:rPr>
                <w:rFonts w:asciiTheme="minorHAnsi" w:hAnsiTheme="minorHAnsi"/>
                <w:noProof/>
              </w:rPr>
            </w:pPr>
            <w:r w:rsidRPr="009749E3">
              <w:rPr>
                <w:rFonts w:asciiTheme="minorHAnsi" w:hAnsiTheme="minorHAnsi"/>
                <w:noProof/>
              </w:rPr>
              <w:t>Very Poor</w:t>
            </w:r>
          </w:p>
        </w:tc>
        <w:tc>
          <w:tcPr>
            <w:tcW w:w="1939" w:type="dxa"/>
          </w:tcPr>
          <w:p w14:paraId="39D014B9" w14:textId="77777777" w:rsidR="00675DC9" w:rsidRPr="009749E3" w:rsidRDefault="00675DC9" w:rsidP="00675DC9">
            <w:pPr>
              <w:rPr>
                <w:rFonts w:asciiTheme="minorHAnsi" w:hAnsiTheme="minorHAnsi"/>
              </w:rPr>
            </w:pPr>
            <w:r w:rsidRPr="009749E3">
              <w:rPr>
                <w:rFonts w:asciiTheme="minorHAnsi" w:hAnsiTheme="minorHAnsi"/>
              </w:rPr>
              <w:t>New field under Resolved 1</w:t>
            </w:r>
            <w:r w:rsidRPr="009749E3">
              <w:rPr>
                <w:rFonts w:asciiTheme="minorHAnsi" w:hAnsiTheme="minorHAnsi"/>
                <w:vertAlign w:val="superscript"/>
              </w:rPr>
              <w:t>st</w:t>
            </w:r>
            <w:r w:rsidRPr="009749E3">
              <w:rPr>
                <w:rFonts w:asciiTheme="minorHAnsi" w:hAnsiTheme="minorHAnsi"/>
              </w:rPr>
              <w:t xml:space="preserve"> Contact;</w:t>
            </w:r>
          </w:p>
          <w:p w14:paraId="28A3117E" w14:textId="37E72701" w:rsidR="00675DC9" w:rsidRPr="009749E3" w:rsidRDefault="00675DC9" w:rsidP="00675DC9">
            <w:pPr>
              <w:rPr>
                <w:rFonts w:asciiTheme="minorHAnsi" w:hAnsiTheme="minorHAnsi"/>
              </w:rPr>
            </w:pPr>
          </w:p>
        </w:tc>
      </w:tr>
      <w:tr w:rsidR="00675DC9" w:rsidRPr="00584664" w14:paraId="020C99BA" w14:textId="77777777" w:rsidTr="009749E3">
        <w:tc>
          <w:tcPr>
            <w:tcW w:w="1988" w:type="dxa"/>
          </w:tcPr>
          <w:p w14:paraId="56AD101A" w14:textId="7164D202" w:rsidR="00675DC9" w:rsidRPr="009749E3" w:rsidRDefault="00675DC9" w:rsidP="00675DC9">
            <w:pPr>
              <w:rPr>
                <w:rFonts w:asciiTheme="minorHAnsi" w:hAnsiTheme="minorHAnsi"/>
                <w:noProof/>
              </w:rPr>
            </w:pPr>
            <w:r w:rsidRPr="009749E3">
              <w:rPr>
                <w:rFonts w:asciiTheme="minorHAnsi" w:hAnsiTheme="minorHAnsi"/>
                <w:noProof/>
              </w:rPr>
              <w:t>Comments</w:t>
            </w:r>
          </w:p>
        </w:tc>
        <w:tc>
          <w:tcPr>
            <w:tcW w:w="1157" w:type="dxa"/>
          </w:tcPr>
          <w:p w14:paraId="484F870B" w14:textId="433974E9" w:rsidR="00675DC9" w:rsidRPr="009749E3" w:rsidRDefault="00675DC9" w:rsidP="00675DC9">
            <w:pPr>
              <w:rPr>
                <w:rFonts w:asciiTheme="minorHAnsi" w:hAnsiTheme="minorHAnsi"/>
                <w:noProof/>
              </w:rPr>
            </w:pPr>
            <w:r w:rsidRPr="009749E3">
              <w:rPr>
                <w:rFonts w:asciiTheme="minorHAnsi" w:hAnsiTheme="minorHAnsi"/>
                <w:noProof/>
              </w:rPr>
              <w:t>Long text</w:t>
            </w:r>
          </w:p>
        </w:tc>
        <w:tc>
          <w:tcPr>
            <w:tcW w:w="5706" w:type="dxa"/>
          </w:tcPr>
          <w:p w14:paraId="2DFC836B" w14:textId="77777777" w:rsidR="00675DC9" w:rsidRPr="009749E3" w:rsidRDefault="00675DC9" w:rsidP="00675DC9">
            <w:pPr>
              <w:rPr>
                <w:rFonts w:asciiTheme="minorHAnsi" w:hAnsiTheme="minorHAnsi"/>
                <w:noProof/>
              </w:rPr>
            </w:pPr>
          </w:p>
        </w:tc>
        <w:tc>
          <w:tcPr>
            <w:tcW w:w="1939" w:type="dxa"/>
          </w:tcPr>
          <w:p w14:paraId="4B4A7238" w14:textId="7C2D0936" w:rsidR="00675DC9" w:rsidRPr="00584664" w:rsidRDefault="00675DC9" w:rsidP="00675DC9">
            <w:pPr>
              <w:rPr>
                <w:rFonts w:asciiTheme="minorHAnsi" w:hAnsiTheme="minorHAnsi"/>
              </w:rPr>
            </w:pPr>
            <w:r w:rsidRPr="009749E3">
              <w:rPr>
                <w:rFonts w:asciiTheme="minorHAnsi" w:hAnsiTheme="minorHAnsi"/>
              </w:rPr>
              <w:t xml:space="preserve">New field under Resolution; </w:t>
            </w:r>
            <w:r w:rsidR="0002441D" w:rsidRPr="00A866E8">
              <w:rPr>
                <w:rFonts w:asciiTheme="minorHAnsi" w:hAnsiTheme="minorHAnsi"/>
                <w:b/>
                <w:highlight w:val="cyan"/>
              </w:rPr>
              <w:t>secured from view by all but HHS Role*</w:t>
            </w:r>
            <w:r w:rsidR="00667D51">
              <w:rPr>
                <w:rFonts w:asciiTheme="minorHAnsi" w:hAnsiTheme="minorHAnsi"/>
                <w:b/>
                <w:highlight w:val="cyan"/>
              </w:rPr>
              <w:t>***</w:t>
            </w:r>
            <w:r w:rsidR="0002441D" w:rsidRPr="00A866E8">
              <w:rPr>
                <w:rFonts w:asciiTheme="minorHAnsi" w:hAnsiTheme="minorHAnsi"/>
                <w:b/>
                <w:highlight w:val="cyan"/>
              </w:rPr>
              <w:t>*</w:t>
            </w:r>
          </w:p>
        </w:tc>
      </w:tr>
    </w:tbl>
    <w:p w14:paraId="1A05DC64" w14:textId="77777777" w:rsidR="0004785B" w:rsidRDefault="0004785B" w:rsidP="0004785B">
      <w:pPr>
        <w:spacing w:after="200" w:line="276" w:lineRule="auto"/>
        <w:rPr>
          <w:rFonts w:asciiTheme="minorHAnsi" w:eastAsiaTheme="majorEastAsia" w:hAnsiTheme="minorHAnsi" w:cstheme="majorBidi"/>
          <w:b/>
          <w:bCs/>
          <w:color w:val="4F81BD" w:themeColor="accent1"/>
        </w:rPr>
      </w:pPr>
      <w:r>
        <w:rPr>
          <w:rFonts w:asciiTheme="minorHAnsi" w:hAnsiTheme="minorHAnsi"/>
        </w:rPr>
        <w:br w:type="page"/>
      </w:r>
    </w:p>
    <w:p w14:paraId="6DE4A026" w14:textId="7A73699B" w:rsidR="0004785B" w:rsidRPr="009B751F" w:rsidRDefault="00C1114C" w:rsidP="009B751F">
      <w:pPr>
        <w:pStyle w:val="Heading3"/>
      </w:pPr>
      <w:bookmarkStart w:id="332" w:name="_Toc505347461"/>
      <w:r w:rsidRPr="009B751F">
        <w:lastRenderedPageBreak/>
        <w:t>Ticket</w:t>
      </w:r>
      <w:r w:rsidR="0004785B" w:rsidRPr="009B751F">
        <w:t xml:space="preserve"> Groups</w:t>
      </w:r>
      <w:bookmarkEnd w:id="332"/>
    </w:p>
    <w:p w14:paraId="76E0B801" w14:textId="674D926F" w:rsidR="0004785B" w:rsidRPr="009B751F" w:rsidRDefault="0004785B" w:rsidP="009B751F">
      <w:pPr>
        <w:pStyle w:val="Heading4"/>
      </w:pPr>
      <w:r w:rsidRPr="009B751F">
        <w:t xml:space="preserve">Out of the box Group for the </w:t>
      </w:r>
      <w:r w:rsidR="00C1114C" w:rsidRPr="009B751F">
        <w:t>Ticket</w:t>
      </w:r>
      <w:r w:rsidRPr="009B751F">
        <w:t xml:space="preserve"> module</w:t>
      </w:r>
    </w:p>
    <w:p w14:paraId="25FFF547" w14:textId="77777777" w:rsidR="0004785B" w:rsidRPr="00976EA0" w:rsidRDefault="0004785B" w:rsidP="0004785B">
      <w:pPr>
        <w:ind w:left="720" w:hanging="630"/>
        <w:rPr>
          <w:rFonts w:asciiTheme="minorHAnsi" w:hAnsiTheme="minorHAnsi" w:cs="Tahoma"/>
          <w:sz w:val="20"/>
          <w:szCs w:val="20"/>
        </w:rPr>
      </w:pPr>
    </w:p>
    <w:p w14:paraId="67716275" w14:textId="0612D3E5" w:rsidR="0004785B" w:rsidRDefault="00C1114C" w:rsidP="0004785B">
      <w:pPr>
        <w:jc w:val="both"/>
        <w:rPr>
          <w:rFonts w:asciiTheme="minorHAnsi" w:hAnsiTheme="minorHAnsi" w:cs="Tahoma"/>
          <w:sz w:val="20"/>
          <w:szCs w:val="20"/>
        </w:rPr>
      </w:pPr>
      <w:r>
        <w:rPr>
          <w:noProof/>
          <w:lang w:eastAsia="en-US"/>
        </w:rPr>
        <w:drawing>
          <wp:inline distT="0" distB="0" distL="0" distR="0" wp14:anchorId="1B579B2F" wp14:editId="59A02D1F">
            <wp:extent cx="6858000" cy="2478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858000" cy="2478405"/>
                    </a:xfrm>
                    <a:prstGeom prst="rect">
                      <a:avLst/>
                    </a:prstGeom>
                  </pic:spPr>
                </pic:pic>
              </a:graphicData>
            </a:graphic>
          </wp:inline>
        </w:drawing>
      </w:r>
    </w:p>
    <w:p w14:paraId="03DB0F27" w14:textId="77777777" w:rsidR="0004785B" w:rsidRPr="00976EA0" w:rsidRDefault="0004785B" w:rsidP="0004785B">
      <w:pPr>
        <w:jc w:val="both"/>
        <w:rPr>
          <w:rFonts w:asciiTheme="minorHAnsi" w:hAnsiTheme="minorHAnsi" w:cs="Tahoma"/>
          <w:sz w:val="20"/>
          <w:szCs w:val="20"/>
        </w:rPr>
      </w:pPr>
    </w:p>
    <w:p w14:paraId="05E10D2F" w14:textId="313D6433" w:rsidR="0004785B" w:rsidRPr="009B751F" w:rsidRDefault="0004785B" w:rsidP="009B751F">
      <w:pPr>
        <w:pStyle w:val="Heading4"/>
      </w:pPr>
      <w:r w:rsidRPr="009B751F">
        <w:t xml:space="preserve">Customized Groups for the </w:t>
      </w:r>
      <w:r w:rsidR="00A31BCF">
        <w:t>Ticket</w:t>
      </w:r>
      <w:r w:rsidRPr="009B751F">
        <w:t xml:space="preserve"> module</w:t>
      </w:r>
    </w:p>
    <w:p w14:paraId="25C37887" w14:textId="4BBCA932" w:rsidR="0004785B" w:rsidRDefault="0004785B" w:rsidP="0004785B">
      <w:pPr>
        <w:rPr>
          <w:rFonts w:asciiTheme="minorHAnsi" w:hAnsiTheme="minorHAnsi"/>
        </w:rPr>
      </w:pPr>
    </w:p>
    <w:p w14:paraId="1443A2E9" w14:textId="1C138211" w:rsidR="007608D3" w:rsidRPr="00BC7D60" w:rsidRDefault="007608D3" w:rsidP="007608D3">
      <w:pPr>
        <w:rPr>
          <w:rFonts w:asciiTheme="minorHAnsi" w:hAnsiTheme="minorHAnsi"/>
        </w:rPr>
      </w:pPr>
      <w:r w:rsidRPr="00BC7D60">
        <w:rPr>
          <w:rFonts w:asciiTheme="minorHAnsi" w:hAnsiTheme="minorHAnsi"/>
        </w:rPr>
        <w:t>HHS suggested Group layouts:</w:t>
      </w:r>
    </w:p>
    <w:p w14:paraId="01CD8CF4" w14:textId="77777777" w:rsidR="007608D3" w:rsidRPr="00BC7D60" w:rsidRDefault="007608D3" w:rsidP="007608D3">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7608D3" w:rsidRPr="003A4F82" w14:paraId="6F74FB93"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A52AFB" w14:textId="77777777" w:rsidR="007608D3" w:rsidRPr="003A4F82" w:rsidRDefault="007608D3" w:rsidP="00896BA1">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C6EBDD1" w14:textId="21DE5D18" w:rsidR="007608D3" w:rsidRPr="003A4F82" w:rsidRDefault="007608D3" w:rsidP="00896BA1">
            <w:pPr>
              <w:rPr>
                <w:rFonts w:asciiTheme="minorHAnsi" w:hAnsiTheme="minorHAnsi"/>
                <w:i/>
              </w:rPr>
            </w:pPr>
            <w:r w:rsidRPr="003A4F82">
              <w:rPr>
                <w:rFonts w:asciiTheme="minorHAnsi" w:hAnsiTheme="minorHAnsi"/>
                <w:i/>
              </w:rPr>
              <w:t xml:space="preserve">HHS ALL </w:t>
            </w:r>
            <w:r>
              <w:rPr>
                <w:rFonts w:asciiTheme="minorHAnsi" w:hAnsiTheme="minorHAnsi"/>
                <w:i/>
              </w:rPr>
              <w:t>Tickets</w:t>
            </w:r>
          </w:p>
        </w:tc>
      </w:tr>
      <w:tr w:rsidR="007608D3" w:rsidRPr="003A4F82" w14:paraId="71EE164B"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5E431F5" w14:textId="77777777" w:rsidR="007608D3" w:rsidRPr="003A4F82" w:rsidRDefault="007608D3" w:rsidP="00896BA1">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E5D7213" w14:textId="627A1850" w:rsidR="007608D3" w:rsidRPr="003A4F82" w:rsidRDefault="007608D3" w:rsidP="00896BA1">
            <w:pPr>
              <w:rPr>
                <w:rFonts w:asciiTheme="minorHAnsi" w:hAnsiTheme="minorHAnsi"/>
                <w:i/>
              </w:rPr>
            </w:pPr>
            <w:r w:rsidRPr="003A4F82">
              <w:rPr>
                <w:rFonts w:asciiTheme="minorHAnsi" w:hAnsiTheme="minorHAnsi"/>
                <w:i/>
              </w:rPr>
              <w:t xml:space="preserve">HHS ALL </w:t>
            </w:r>
            <w:r>
              <w:rPr>
                <w:rFonts w:asciiTheme="minorHAnsi" w:hAnsiTheme="minorHAnsi"/>
                <w:i/>
              </w:rPr>
              <w:t>Tickets</w:t>
            </w:r>
          </w:p>
        </w:tc>
      </w:tr>
      <w:tr w:rsidR="007608D3" w:rsidRPr="003A4F82" w14:paraId="133F49E0"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5DA41D1" w14:textId="77777777" w:rsidR="007608D3" w:rsidRPr="003A4F82" w:rsidRDefault="007608D3" w:rsidP="00896BA1">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11BD175" w14:textId="512D1773" w:rsidR="007608D3" w:rsidRPr="003A4F82" w:rsidRDefault="007608D3" w:rsidP="00896BA1">
            <w:pPr>
              <w:rPr>
                <w:rFonts w:asciiTheme="minorHAnsi" w:hAnsiTheme="minorHAnsi"/>
                <w:i/>
              </w:rPr>
            </w:pPr>
            <w:r>
              <w:rPr>
                <w:rFonts w:asciiTheme="minorHAnsi" w:hAnsiTheme="minorHAnsi"/>
                <w:i/>
              </w:rPr>
              <w:t>HHS All = Owner</w:t>
            </w:r>
          </w:p>
        </w:tc>
      </w:tr>
      <w:tr w:rsidR="007608D3" w:rsidRPr="003A4F82" w14:paraId="412BA984"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E01DE14" w14:textId="77777777" w:rsidR="007608D3" w:rsidRPr="003A4F82" w:rsidRDefault="007608D3" w:rsidP="00896BA1">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8B19EF3" w14:textId="77777777" w:rsidR="007608D3" w:rsidRPr="003A4F82" w:rsidRDefault="007608D3" w:rsidP="00896BA1">
            <w:pPr>
              <w:rPr>
                <w:rFonts w:asciiTheme="minorHAnsi" w:hAnsiTheme="minorHAnsi"/>
                <w:i/>
              </w:rPr>
            </w:pPr>
            <w:r w:rsidRPr="003A4F82">
              <w:rPr>
                <w:rFonts w:asciiTheme="minorHAnsi" w:hAnsiTheme="minorHAnsi"/>
                <w:i/>
              </w:rPr>
              <w:t xml:space="preserve">Name, Alert Flag, DOB, SSN, </w:t>
            </w:r>
            <w:del w:id="333" w:author="Valerie Parker" w:date="2018-01-31T14:34:00Z">
              <w:r w:rsidRPr="003A4F82" w:rsidDel="00722BA1">
                <w:rPr>
                  <w:rFonts w:asciiTheme="minorHAnsi" w:hAnsiTheme="minorHAnsi"/>
                  <w:i/>
                </w:rPr>
                <w:delText xml:space="preserve">Work </w:delText>
              </w:r>
            </w:del>
            <w:ins w:id="334" w:author="Valerie Parker" w:date="2018-01-31T14:34:00Z">
              <w:r>
                <w:rPr>
                  <w:rFonts w:asciiTheme="minorHAnsi" w:hAnsiTheme="minorHAnsi"/>
                  <w:i/>
                </w:rPr>
                <w:t>Home</w:t>
              </w:r>
              <w:r w:rsidRPr="003A4F82">
                <w:rPr>
                  <w:rFonts w:asciiTheme="minorHAnsi" w:hAnsiTheme="minorHAnsi"/>
                  <w:i/>
                </w:rPr>
                <w:t xml:space="preserve"> </w:t>
              </w:r>
            </w:ins>
            <w:r w:rsidRPr="003A4F82">
              <w:rPr>
                <w:rFonts w:asciiTheme="minorHAnsi" w:hAnsiTheme="minorHAnsi"/>
                <w:i/>
              </w:rPr>
              <w:t>Phone, Email, Acct. Manager</w:t>
            </w:r>
          </w:p>
        </w:tc>
      </w:tr>
      <w:tr w:rsidR="007608D3" w:rsidRPr="003A4F82" w14:paraId="3D467C90"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313139B" w14:textId="77777777" w:rsidR="007608D3" w:rsidRPr="003A4F82" w:rsidRDefault="007608D3" w:rsidP="00896BA1">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DE3F54D" w14:textId="77777777" w:rsidR="007608D3" w:rsidRPr="003A4F82" w:rsidRDefault="007608D3" w:rsidP="00896BA1">
            <w:pPr>
              <w:rPr>
                <w:rFonts w:asciiTheme="minorHAnsi" w:hAnsiTheme="minorHAnsi"/>
                <w:i/>
              </w:rPr>
            </w:pPr>
            <w:r w:rsidRPr="003A4F82">
              <w:rPr>
                <w:rFonts w:asciiTheme="minorHAnsi" w:hAnsiTheme="minorHAnsi"/>
                <w:i/>
              </w:rPr>
              <w:t>Name Descending</w:t>
            </w:r>
          </w:p>
        </w:tc>
      </w:tr>
    </w:tbl>
    <w:p w14:paraId="5425883D" w14:textId="77777777" w:rsidR="007608D3" w:rsidRPr="00BC7D60" w:rsidRDefault="007608D3" w:rsidP="007608D3">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7608D3" w:rsidRPr="003A4F82" w14:paraId="3086FC7C"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E86387" w14:textId="77777777" w:rsidR="007608D3" w:rsidRPr="003A4F82" w:rsidRDefault="007608D3" w:rsidP="00896BA1">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43F03F0" w14:textId="67ED6841" w:rsidR="007608D3" w:rsidRPr="003A4F82" w:rsidRDefault="007608D3" w:rsidP="00896BA1">
            <w:pPr>
              <w:rPr>
                <w:rFonts w:asciiTheme="minorHAnsi" w:hAnsiTheme="minorHAnsi"/>
                <w:i/>
              </w:rPr>
            </w:pPr>
            <w:r w:rsidRPr="003A4F82">
              <w:rPr>
                <w:rFonts w:asciiTheme="minorHAnsi" w:hAnsiTheme="minorHAnsi"/>
                <w:i/>
              </w:rPr>
              <w:t xml:space="preserve">JFS </w:t>
            </w:r>
            <w:r>
              <w:rPr>
                <w:rFonts w:asciiTheme="minorHAnsi" w:hAnsiTheme="minorHAnsi"/>
                <w:i/>
              </w:rPr>
              <w:t>Tickets</w:t>
            </w:r>
          </w:p>
        </w:tc>
      </w:tr>
      <w:tr w:rsidR="007608D3" w:rsidRPr="003A4F82" w14:paraId="443BC318"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90E2E9" w14:textId="77777777" w:rsidR="007608D3" w:rsidRPr="003A4F82" w:rsidRDefault="007608D3" w:rsidP="00896BA1">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25DD185" w14:textId="6AFA36DF" w:rsidR="007608D3" w:rsidRPr="003A4F82" w:rsidRDefault="007608D3" w:rsidP="00896BA1">
            <w:pPr>
              <w:rPr>
                <w:rFonts w:asciiTheme="minorHAnsi" w:hAnsiTheme="minorHAnsi"/>
                <w:i/>
              </w:rPr>
            </w:pPr>
            <w:r w:rsidRPr="003A4F82">
              <w:rPr>
                <w:rFonts w:asciiTheme="minorHAnsi" w:hAnsiTheme="minorHAnsi"/>
                <w:i/>
              </w:rPr>
              <w:t xml:space="preserve">JFS </w:t>
            </w:r>
            <w:r>
              <w:rPr>
                <w:rFonts w:asciiTheme="minorHAnsi" w:hAnsiTheme="minorHAnsi"/>
                <w:i/>
              </w:rPr>
              <w:t>Tickets</w:t>
            </w:r>
          </w:p>
        </w:tc>
      </w:tr>
      <w:tr w:rsidR="007608D3" w:rsidRPr="003A4F82" w14:paraId="66494B18"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3B83926" w14:textId="77777777" w:rsidR="007608D3" w:rsidRPr="003A4F82" w:rsidRDefault="007608D3" w:rsidP="00896BA1">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D7540F2" w14:textId="17E1D419" w:rsidR="007608D3" w:rsidRPr="003A4F82" w:rsidRDefault="007608D3" w:rsidP="00896BA1">
            <w:pPr>
              <w:rPr>
                <w:rFonts w:asciiTheme="minorHAnsi" w:hAnsiTheme="minorHAnsi"/>
                <w:i/>
              </w:rPr>
            </w:pPr>
            <w:r>
              <w:rPr>
                <w:rFonts w:asciiTheme="minorHAnsi" w:hAnsiTheme="minorHAnsi"/>
                <w:i/>
              </w:rPr>
              <w:t>HHS All = Owner, JFS = Area</w:t>
            </w:r>
          </w:p>
        </w:tc>
      </w:tr>
      <w:tr w:rsidR="007608D3" w:rsidRPr="003A4F82" w14:paraId="43B3D5E2"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4D2C6FD" w14:textId="77777777" w:rsidR="007608D3" w:rsidRPr="003A4F82" w:rsidRDefault="007608D3" w:rsidP="00896BA1">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28A7A2" w14:textId="77777777" w:rsidR="007608D3" w:rsidRPr="003A4F82" w:rsidRDefault="007608D3" w:rsidP="00896BA1">
            <w:pPr>
              <w:rPr>
                <w:rFonts w:asciiTheme="minorHAnsi" w:hAnsiTheme="minorHAnsi"/>
                <w:i/>
              </w:rPr>
            </w:pPr>
            <w:r w:rsidRPr="003A4F82">
              <w:rPr>
                <w:rFonts w:asciiTheme="minorHAnsi" w:hAnsiTheme="minorHAnsi"/>
                <w:i/>
              </w:rPr>
              <w:t xml:space="preserve">Name, Alert Flag, DOB, SSN, </w:t>
            </w:r>
            <w:del w:id="335" w:author="Valerie Parker" w:date="2018-01-31T14:35:00Z">
              <w:r w:rsidRPr="003A4F82" w:rsidDel="00722BA1">
                <w:rPr>
                  <w:rFonts w:asciiTheme="minorHAnsi" w:hAnsiTheme="minorHAnsi"/>
                  <w:i/>
                </w:rPr>
                <w:delText xml:space="preserve">Work </w:delText>
              </w:r>
            </w:del>
            <w:ins w:id="336" w:author="Valerie Parker" w:date="2018-01-31T14:35:00Z">
              <w:r>
                <w:rPr>
                  <w:rFonts w:asciiTheme="minorHAnsi" w:hAnsiTheme="minorHAnsi"/>
                  <w:i/>
                </w:rPr>
                <w:t>Home</w:t>
              </w:r>
              <w:r w:rsidRPr="003A4F82">
                <w:rPr>
                  <w:rFonts w:asciiTheme="minorHAnsi" w:hAnsiTheme="minorHAnsi"/>
                  <w:i/>
                </w:rPr>
                <w:t xml:space="preserve"> </w:t>
              </w:r>
            </w:ins>
            <w:r w:rsidRPr="003A4F82">
              <w:rPr>
                <w:rFonts w:asciiTheme="minorHAnsi" w:hAnsiTheme="minorHAnsi"/>
                <w:i/>
              </w:rPr>
              <w:t>Phone, Email, Acct. Manager</w:t>
            </w:r>
          </w:p>
        </w:tc>
      </w:tr>
      <w:tr w:rsidR="007608D3" w:rsidRPr="003A4F82" w14:paraId="0F4019A3"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5210562" w14:textId="77777777" w:rsidR="007608D3" w:rsidRPr="003A4F82" w:rsidRDefault="007608D3" w:rsidP="00896BA1">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D868FA" w14:textId="77777777" w:rsidR="007608D3" w:rsidRPr="003A4F82" w:rsidRDefault="007608D3" w:rsidP="00896BA1">
            <w:pPr>
              <w:rPr>
                <w:rFonts w:asciiTheme="minorHAnsi" w:hAnsiTheme="minorHAnsi"/>
                <w:i/>
              </w:rPr>
            </w:pPr>
            <w:r w:rsidRPr="003A4F82">
              <w:rPr>
                <w:rFonts w:asciiTheme="minorHAnsi" w:hAnsiTheme="minorHAnsi"/>
                <w:i/>
              </w:rPr>
              <w:t>Name Descending</w:t>
            </w:r>
          </w:p>
        </w:tc>
      </w:tr>
    </w:tbl>
    <w:p w14:paraId="29243B63" w14:textId="77777777" w:rsidR="007608D3" w:rsidRPr="00BC7D60" w:rsidRDefault="007608D3" w:rsidP="007608D3">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7608D3" w:rsidRPr="003A4F82" w14:paraId="755F5F8A"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E070F24" w14:textId="77777777" w:rsidR="007608D3" w:rsidRPr="003A4F82" w:rsidRDefault="007608D3" w:rsidP="007608D3">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FDCD18A" w14:textId="2F5BDD33" w:rsidR="007608D3" w:rsidRPr="003A4F82" w:rsidRDefault="007608D3" w:rsidP="007608D3">
            <w:pPr>
              <w:rPr>
                <w:rFonts w:asciiTheme="minorHAnsi" w:hAnsiTheme="minorHAnsi"/>
                <w:i/>
              </w:rPr>
            </w:pPr>
            <w:r>
              <w:rPr>
                <w:rFonts w:asciiTheme="minorHAnsi" w:hAnsiTheme="minorHAnsi"/>
                <w:i/>
              </w:rPr>
              <w:t>CFS</w:t>
            </w:r>
            <w:r w:rsidRPr="003A4F82">
              <w:rPr>
                <w:rFonts w:asciiTheme="minorHAnsi" w:hAnsiTheme="minorHAnsi"/>
                <w:i/>
              </w:rPr>
              <w:t xml:space="preserve"> </w:t>
            </w:r>
            <w:r>
              <w:rPr>
                <w:rFonts w:asciiTheme="minorHAnsi" w:hAnsiTheme="minorHAnsi"/>
                <w:i/>
              </w:rPr>
              <w:t>Tickets</w:t>
            </w:r>
          </w:p>
        </w:tc>
      </w:tr>
      <w:tr w:rsidR="007608D3" w:rsidRPr="003A4F82" w14:paraId="1A66727A"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6E12B1D" w14:textId="77777777" w:rsidR="007608D3" w:rsidRPr="003A4F82" w:rsidRDefault="007608D3" w:rsidP="007608D3">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73FECA5" w14:textId="706DD11A" w:rsidR="007608D3" w:rsidRPr="003A4F82" w:rsidRDefault="007608D3" w:rsidP="007608D3">
            <w:pPr>
              <w:rPr>
                <w:rFonts w:asciiTheme="minorHAnsi" w:hAnsiTheme="minorHAnsi"/>
                <w:i/>
              </w:rPr>
            </w:pPr>
            <w:r>
              <w:rPr>
                <w:rFonts w:asciiTheme="minorHAnsi" w:hAnsiTheme="minorHAnsi"/>
                <w:i/>
              </w:rPr>
              <w:t>CFS</w:t>
            </w:r>
            <w:r w:rsidRPr="003A4F82">
              <w:rPr>
                <w:rFonts w:asciiTheme="minorHAnsi" w:hAnsiTheme="minorHAnsi"/>
                <w:i/>
              </w:rPr>
              <w:t xml:space="preserve"> </w:t>
            </w:r>
            <w:r>
              <w:rPr>
                <w:rFonts w:asciiTheme="minorHAnsi" w:hAnsiTheme="minorHAnsi"/>
                <w:i/>
              </w:rPr>
              <w:t>Tickets</w:t>
            </w:r>
          </w:p>
        </w:tc>
      </w:tr>
      <w:tr w:rsidR="007608D3" w:rsidRPr="003A4F82" w14:paraId="615E1863"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7426173" w14:textId="77777777" w:rsidR="007608D3" w:rsidRPr="003A4F82" w:rsidRDefault="007608D3" w:rsidP="007608D3">
            <w:pPr>
              <w:rPr>
                <w:rFonts w:asciiTheme="minorHAnsi" w:hAnsiTheme="minorHAnsi"/>
              </w:rPr>
            </w:pPr>
            <w:r w:rsidRPr="003A4F82">
              <w:rPr>
                <w:rFonts w:asciiTheme="minorHAnsi" w:hAnsiTheme="minorHAnsi"/>
              </w:rPr>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8A15C47" w14:textId="0A09F36F" w:rsidR="007608D3" w:rsidRPr="003A4F82" w:rsidRDefault="007608D3" w:rsidP="007608D3">
            <w:pPr>
              <w:rPr>
                <w:rFonts w:asciiTheme="minorHAnsi" w:hAnsiTheme="minorHAnsi"/>
                <w:i/>
              </w:rPr>
            </w:pPr>
            <w:r>
              <w:rPr>
                <w:rFonts w:asciiTheme="minorHAnsi" w:hAnsiTheme="minorHAnsi"/>
                <w:i/>
              </w:rPr>
              <w:t>HHS All = Owner, CFS = Area</w:t>
            </w:r>
          </w:p>
        </w:tc>
      </w:tr>
      <w:tr w:rsidR="007608D3" w:rsidRPr="003A4F82" w14:paraId="3C594455"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1DA6CE5" w14:textId="77777777" w:rsidR="007608D3" w:rsidRPr="003A4F82" w:rsidRDefault="007608D3" w:rsidP="00896BA1">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39092B6" w14:textId="77777777" w:rsidR="007608D3" w:rsidRPr="003A4F82" w:rsidRDefault="007608D3" w:rsidP="00896BA1">
            <w:pPr>
              <w:rPr>
                <w:rFonts w:asciiTheme="minorHAnsi" w:hAnsiTheme="minorHAnsi"/>
                <w:i/>
              </w:rPr>
            </w:pPr>
            <w:r w:rsidRPr="003A4F82">
              <w:rPr>
                <w:rFonts w:asciiTheme="minorHAnsi" w:hAnsiTheme="minorHAnsi"/>
                <w:i/>
              </w:rPr>
              <w:t xml:space="preserve">Name, Alert Flag, DOB, SSN, </w:t>
            </w:r>
            <w:del w:id="337" w:author="Valerie Parker" w:date="2018-01-31T14:35:00Z">
              <w:r w:rsidRPr="003A4F82" w:rsidDel="00722BA1">
                <w:rPr>
                  <w:rFonts w:asciiTheme="minorHAnsi" w:hAnsiTheme="minorHAnsi"/>
                  <w:i/>
                </w:rPr>
                <w:delText xml:space="preserve">Work </w:delText>
              </w:r>
            </w:del>
            <w:ins w:id="338" w:author="Valerie Parker" w:date="2018-01-31T14:35:00Z">
              <w:r>
                <w:rPr>
                  <w:rFonts w:asciiTheme="minorHAnsi" w:hAnsiTheme="minorHAnsi"/>
                  <w:i/>
                </w:rPr>
                <w:t>Home</w:t>
              </w:r>
              <w:r w:rsidRPr="003A4F82">
                <w:rPr>
                  <w:rFonts w:asciiTheme="minorHAnsi" w:hAnsiTheme="minorHAnsi"/>
                  <w:i/>
                </w:rPr>
                <w:t xml:space="preserve"> </w:t>
              </w:r>
            </w:ins>
            <w:r w:rsidRPr="003A4F82">
              <w:rPr>
                <w:rFonts w:asciiTheme="minorHAnsi" w:hAnsiTheme="minorHAnsi"/>
                <w:i/>
              </w:rPr>
              <w:t>Phone, Email, Acct. Manager</w:t>
            </w:r>
          </w:p>
        </w:tc>
      </w:tr>
      <w:tr w:rsidR="007608D3" w:rsidRPr="003A4F82" w14:paraId="468FBCC2"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79F4027" w14:textId="77777777" w:rsidR="007608D3" w:rsidRPr="003A4F82" w:rsidRDefault="007608D3" w:rsidP="00896BA1">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36CF8C0" w14:textId="77777777" w:rsidR="007608D3" w:rsidRPr="003A4F82" w:rsidRDefault="007608D3" w:rsidP="00896BA1">
            <w:pPr>
              <w:rPr>
                <w:rFonts w:asciiTheme="minorHAnsi" w:hAnsiTheme="minorHAnsi"/>
                <w:i/>
              </w:rPr>
            </w:pPr>
            <w:r w:rsidRPr="003A4F82">
              <w:rPr>
                <w:rFonts w:asciiTheme="minorHAnsi" w:hAnsiTheme="minorHAnsi"/>
                <w:i/>
              </w:rPr>
              <w:t>Name Descending</w:t>
            </w:r>
          </w:p>
        </w:tc>
      </w:tr>
    </w:tbl>
    <w:p w14:paraId="1349449B" w14:textId="77777777" w:rsidR="007608D3" w:rsidRPr="003A4F82" w:rsidRDefault="007608D3" w:rsidP="007608D3">
      <w:pPr>
        <w:rPr>
          <w:rFonts w:asciiTheme="minorHAnsi" w:hAnsiTheme="minorHAnsi"/>
        </w:rPr>
      </w:pPr>
    </w:p>
    <w:tbl>
      <w:tblPr>
        <w:tblStyle w:val="TableGrid"/>
        <w:tblW w:w="0" w:type="auto"/>
        <w:tblLook w:val="04A0" w:firstRow="1" w:lastRow="0" w:firstColumn="1" w:lastColumn="0" w:noHBand="0" w:noVBand="1"/>
      </w:tblPr>
      <w:tblGrid>
        <w:gridCol w:w="2245"/>
        <w:gridCol w:w="8545"/>
      </w:tblGrid>
      <w:tr w:rsidR="007608D3" w:rsidRPr="003A4F82" w14:paraId="3E40FE83"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CD9B7E3" w14:textId="77777777" w:rsidR="007608D3" w:rsidRPr="003A4F82" w:rsidRDefault="007608D3" w:rsidP="00896BA1">
            <w:pPr>
              <w:rPr>
                <w:rFonts w:asciiTheme="minorHAnsi" w:hAnsiTheme="minorHAnsi"/>
              </w:rPr>
            </w:pPr>
            <w:r w:rsidRPr="003A4F82">
              <w:rPr>
                <w:rFonts w:asciiTheme="minorHAnsi" w:hAnsiTheme="minorHAnsi"/>
              </w:rPr>
              <w:t>Comments: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770678A" w14:textId="77777777" w:rsidR="007608D3" w:rsidRPr="003A4F82" w:rsidRDefault="007608D3" w:rsidP="00896BA1">
            <w:pPr>
              <w:rPr>
                <w:rFonts w:asciiTheme="minorHAnsi" w:hAnsiTheme="minorHAnsi"/>
                <w:i/>
              </w:rPr>
            </w:pPr>
            <w:r w:rsidRPr="003A4F82">
              <w:rPr>
                <w:rFonts w:asciiTheme="minorHAnsi" w:hAnsiTheme="minorHAnsi"/>
                <w:i/>
              </w:rPr>
              <w:t xml:space="preserve">Confidential </w:t>
            </w:r>
            <w:r>
              <w:rPr>
                <w:rFonts w:asciiTheme="minorHAnsi" w:hAnsiTheme="minorHAnsi"/>
                <w:i/>
              </w:rPr>
              <w:t>Caseload Unit</w:t>
            </w:r>
          </w:p>
        </w:tc>
      </w:tr>
      <w:tr w:rsidR="007608D3" w:rsidRPr="003A4F82" w14:paraId="3667C1B1"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E70B836" w14:textId="77777777" w:rsidR="007608D3" w:rsidRPr="003A4F82" w:rsidRDefault="007608D3" w:rsidP="00896BA1">
            <w:pPr>
              <w:rPr>
                <w:rFonts w:asciiTheme="minorHAnsi" w:hAnsiTheme="minorHAnsi"/>
              </w:rPr>
            </w:pPr>
            <w:r w:rsidRPr="003A4F82">
              <w:rPr>
                <w:rFonts w:asciiTheme="minorHAnsi" w:hAnsiTheme="minorHAnsi"/>
              </w:rPr>
              <w:t>Group Name:</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557DA8B" w14:textId="563F1B7C" w:rsidR="007608D3" w:rsidRPr="003A4F82" w:rsidRDefault="007608D3" w:rsidP="00896BA1">
            <w:pPr>
              <w:rPr>
                <w:rFonts w:asciiTheme="minorHAnsi" w:hAnsiTheme="minorHAnsi"/>
                <w:i/>
              </w:rPr>
            </w:pPr>
            <w:r w:rsidRPr="003A4F82">
              <w:rPr>
                <w:rFonts w:asciiTheme="minorHAnsi" w:hAnsiTheme="minorHAnsi"/>
                <w:i/>
              </w:rPr>
              <w:t xml:space="preserve">Confidential </w:t>
            </w:r>
            <w:r>
              <w:rPr>
                <w:rFonts w:asciiTheme="minorHAnsi" w:hAnsiTheme="minorHAnsi"/>
                <w:i/>
              </w:rPr>
              <w:t>Tickets</w:t>
            </w:r>
          </w:p>
        </w:tc>
      </w:tr>
      <w:tr w:rsidR="007608D3" w:rsidRPr="003A4F82" w14:paraId="376DAA59"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57E69CF" w14:textId="77777777" w:rsidR="007608D3" w:rsidRPr="003A4F82" w:rsidRDefault="007608D3" w:rsidP="00896BA1">
            <w:pPr>
              <w:rPr>
                <w:rFonts w:asciiTheme="minorHAnsi" w:hAnsiTheme="minorHAnsi"/>
              </w:rPr>
            </w:pPr>
            <w:r w:rsidRPr="003A4F82">
              <w:rPr>
                <w:rFonts w:asciiTheme="minorHAnsi" w:hAnsiTheme="minorHAnsi"/>
              </w:rPr>
              <w:lastRenderedPageBreak/>
              <w:t>Conditions: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DAE011E" w14:textId="46D20AAB" w:rsidR="007608D3" w:rsidRPr="003A4F82" w:rsidRDefault="007608D3" w:rsidP="00896BA1">
            <w:pPr>
              <w:rPr>
                <w:rFonts w:asciiTheme="minorHAnsi" w:hAnsiTheme="minorHAnsi"/>
                <w:i/>
              </w:rPr>
            </w:pPr>
            <w:r>
              <w:rPr>
                <w:rFonts w:asciiTheme="minorHAnsi" w:hAnsiTheme="minorHAnsi"/>
                <w:i/>
              </w:rPr>
              <w:t>CFS Secure = Owner</w:t>
            </w:r>
          </w:p>
        </w:tc>
      </w:tr>
      <w:tr w:rsidR="007608D3" w:rsidRPr="003A4F82" w14:paraId="52C4D178"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52CF8FE" w14:textId="77777777" w:rsidR="007608D3" w:rsidRPr="003A4F82" w:rsidRDefault="007608D3" w:rsidP="00896BA1">
            <w:pPr>
              <w:rPr>
                <w:rFonts w:asciiTheme="minorHAnsi" w:hAnsiTheme="minorHAnsi"/>
              </w:rPr>
            </w:pPr>
            <w:r w:rsidRPr="003A4F82">
              <w:rPr>
                <w:rFonts w:asciiTheme="minorHAnsi" w:hAnsiTheme="minorHAnsi"/>
              </w:rPr>
              <w:t>Layout (Columns):</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958E7E4" w14:textId="77777777" w:rsidR="007608D3" w:rsidRPr="003A4F82" w:rsidRDefault="007608D3" w:rsidP="00896BA1">
            <w:pPr>
              <w:rPr>
                <w:rFonts w:asciiTheme="minorHAnsi" w:hAnsiTheme="minorHAnsi"/>
                <w:i/>
              </w:rPr>
            </w:pPr>
            <w:r w:rsidRPr="003A4F82">
              <w:rPr>
                <w:rFonts w:asciiTheme="minorHAnsi" w:hAnsiTheme="minorHAnsi"/>
                <w:i/>
              </w:rPr>
              <w:t xml:space="preserve">Name, Alert Flag, DOB, SSN, </w:t>
            </w:r>
            <w:del w:id="339" w:author="Valerie Parker" w:date="2018-01-31T14:35:00Z">
              <w:r w:rsidRPr="003A4F82" w:rsidDel="00722BA1">
                <w:rPr>
                  <w:rFonts w:asciiTheme="minorHAnsi" w:hAnsiTheme="minorHAnsi"/>
                  <w:i/>
                </w:rPr>
                <w:delText xml:space="preserve">Work </w:delText>
              </w:r>
            </w:del>
            <w:ins w:id="340" w:author="Valerie Parker" w:date="2018-01-31T14:35:00Z">
              <w:r>
                <w:rPr>
                  <w:rFonts w:asciiTheme="minorHAnsi" w:hAnsiTheme="minorHAnsi"/>
                  <w:i/>
                </w:rPr>
                <w:t>Home</w:t>
              </w:r>
              <w:r w:rsidRPr="003A4F82">
                <w:rPr>
                  <w:rFonts w:asciiTheme="minorHAnsi" w:hAnsiTheme="minorHAnsi"/>
                  <w:i/>
                </w:rPr>
                <w:t xml:space="preserve"> </w:t>
              </w:r>
            </w:ins>
            <w:r w:rsidRPr="003A4F82">
              <w:rPr>
                <w:rFonts w:asciiTheme="minorHAnsi" w:hAnsiTheme="minorHAnsi"/>
                <w:i/>
              </w:rPr>
              <w:t>Phone, Email, Acct. Manager</w:t>
            </w:r>
          </w:p>
        </w:tc>
      </w:tr>
      <w:tr w:rsidR="007608D3" w14:paraId="2C12403A" w14:textId="77777777" w:rsidTr="00896BA1">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3A4D8E9" w14:textId="77777777" w:rsidR="007608D3" w:rsidRPr="003A4F82" w:rsidRDefault="007608D3" w:rsidP="00896BA1">
            <w:pPr>
              <w:rPr>
                <w:rFonts w:asciiTheme="minorHAnsi" w:hAnsiTheme="minorHAnsi"/>
              </w:rPr>
            </w:pPr>
            <w:r w:rsidRPr="003A4F82">
              <w:rPr>
                <w:rFonts w:asciiTheme="minorHAnsi" w:hAnsiTheme="minorHAnsi"/>
              </w:rPr>
              <w:t>Sorting:</w:t>
            </w:r>
          </w:p>
        </w:tc>
        <w:tc>
          <w:tcPr>
            <w:tcW w:w="8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6224733" w14:textId="77777777" w:rsidR="007608D3" w:rsidRDefault="007608D3" w:rsidP="00896BA1">
            <w:pPr>
              <w:rPr>
                <w:rFonts w:asciiTheme="minorHAnsi" w:hAnsiTheme="minorHAnsi"/>
                <w:i/>
              </w:rPr>
            </w:pPr>
            <w:r w:rsidRPr="003A4F82">
              <w:rPr>
                <w:rFonts w:asciiTheme="minorHAnsi" w:hAnsiTheme="minorHAnsi"/>
                <w:i/>
              </w:rPr>
              <w:t>Name Descending</w:t>
            </w:r>
          </w:p>
        </w:tc>
      </w:tr>
    </w:tbl>
    <w:p w14:paraId="5336BC99" w14:textId="77777777" w:rsidR="007608D3" w:rsidRDefault="007608D3" w:rsidP="007608D3">
      <w:pPr>
        <w:rPr>
          <w:rFonts w:asciiTheme="minorHAnsi" w:eastAsiaTheme="majorEastAsia" w:hAnsiTheme="minorHAnsi" w:cstheme="majorBidi"/>
          <w:b/>
          <w:bCs/>
          <w:color w:val="4F81BD" w:themeColor="accent1"/>
          <w:sz w:val="26"/>
          <w:szCs w:val="26"/>
        </w:rPr>
      </w:pPr>
      <w:r>
        <w:rPr>
          <w:rFonts w:asciiTheme="minorHAnsi" w:hAnsiTheme="minorHAnsi"/>
        </w:rPr>
        <w:t xml:space="preserve"> </w:t>
      </w:r>
      <w:r>
        <w:rPr>
          <w:rFonts w:asciiTheme="minorHAnsi" w:hAnsiTheme="minorHAnsi"/>
        </w:rPr>
        <w:br w:type="page"/>
      </w:r>
    </w:p>
    <w:p w14:paraId="00720EF5" w14:textId="77777777" w:rsidR="00686B44" w:rsidRDefault="00686B44">
      <w:pPr>
        <w:spacing w:after="200" w:line="276" w:lineRule="auto"/>
        <w:rPr>
          <w:rFonts w:asciiTheme="minorHAnsi" w:eastAsiaTheme="majorEastAsia" w:hAnsiTheme="minorHAnsi" w:cstheme="majorBidi"/>
          <w:b/>
          <w:bCs/>
          <w:color w:val="4F81BD" w:themeColor="accent1"/>
          <w:sz w:val="26"/>
          <w:szCs w:val="26"/>
        </w:rPr>
      </w:pPr>
    </w:p>
    <w:p w14:paraId="32B470BF" w14:textId="77777777" w:rsidR="00F977A6" w:rsidRPr="009B751F" w:rsidRDefault="00D27007" w:rsidP="009B751F">
      <w:pPr>
        <w:pStyle w:val="Heading2"/>
      </w:pPr>
      <w:bookmarkStart w:id="341" w:name="_Toc505347462"/>
      <w:r w:rsidRPr="009B751F">
        <w:t>Advanced Groups</w:t>
      </w:r>
      <w:r w:rsidR="003B3CCB" w:rsidRPr="009B751F">
        <w:t xml:space="preserve"> and Dashboards</w:t>
      </w:r>
      <w:bookmarkEnd w:id="341"/>
    </w:p>
    <w:p w14:paraId="4F561B84" w14:textId="77777777" w:rsidR="006826AF" w:rsidRPr="006826AF" w:rsidRDefault="006826AF" w:rsidP="006826AF"/>
    <w:p w14:paraId="356A6AE9" w14:textId="4CC0F920" w:rsidR="00491F6B" w:rsidRPr="00976EA0" w:rsidRDefault="004950E5" w:rsidP="00E75BC8">
      <w:pPr>
        <w:ind w:left="360"/>
        <w:rPr>
          <w:rFonts w:asciiTheme="minorHAnsi" w:hAnsiTheme="minorHAnsi" w:cs="Tahoma"/>
        </w:rPr>
      </w:pPr>
      <w:r w:rsidRPr="00976EA0">
        <w:rPr>
          <w:rFonts w:asciiTheme="minorHAnsi" w:hAnsiTheme="minorHAnsi" w:cs="Tahoma"/>
        </w:rPr>
        <w:t xml:space="preserve">TAI </w:t>
      </w:r>
      <w:r w:rsidR="00491F6B" w:rsidRPr="00976EA0">
        <w:rPr>
          <w:rFonts w:asciiTheme="minorHAnsi" w:hAnsiTheme="minorHAnsi" w:cs="Tahoma"/>
        </w:rPr>
        <w:t>will create</w:t>
      </w:r>
      <w:r w:rsidRPr="00976EA0">
        <w:rPr>
          <w:rFonts w:asciiTheme="minorHAnsi" w:hAnsiTheme="minorHAnsi" w:cs="Tahoma"/>
        </w:rPr>
        <w:t xml:space="preserve"> </w:t>
      </w:r>
      <w:r w:rsidR="00D16BC1">
        <w:rPr>
          <w:rFonts w:asciiTheme="minorHAnsi" w:hAnsiTheme="minorHAnsi" w:cs="Tahoma"/>
        </w:rPr>
        <w:t xml:space="preserve">up to </w:t>
      </w:r>
      <w:r w:rsidR="00DC40E4">
        <w:rPr>
          <w:rFonts w:asciiTheme="minorHAnsi" w:hAnsiTheme="minorHAnsi" w:cs="Tahoma"/>
        </w:rPr>
        <w:t>t</w:t>
      </w:r>
      <w:r w:rsidR="00091C96">
        <w:rPr>
          <w:rFonts w:asciiTheme="minorHAnsi" w:hAnsiTheme="minorHAnsi" w:cs="Tahoma"/>
        </w:rPr>
        <w:t>wo (2)</w:t>
      </w:r>
      <w:r w:rsidR="00D27007">
        <w:rPr>
          <w:rFonts w:asciiTheme="minorHAnsi" w:hAnsiTheme="minorHAnsi" w:cs="Tahoma"/>
        </w:rPr>
        <w:t xml:space="preserve"> </w:t>
      </w:r>
      <w:proofErr w:type="spellStart"/>
      <w:r w:rsidR="00D27007">
        <w:rPr>
          <w:rFonts w:asciiTheme="minorHAnsi" w:hAnsiTheme="minorHAnsi" w:cs="Tahoma"/>
        </w:rPr>
        <w:t>Dasboards</w:t>
      </w:r>
      <w:proofErr w:type="spellEnd"/>
      <w:r w:rsidR="00A5468D" w:rsidRPr="00976EA0">
        <w:rPr>
          <w:rFonts w:asciiTheme="minorHAnsi" w:hAnsiTheme="minorHAnsi" w:cs="Tahoma"/>
        </w:rPr>
        <w:t xml:space="preserve"> </w:t>
      </w:r>
      <w:r w:rsidR="00DF33D5">
        <w:rPr>
          <w:rFonts w:asciiTheme="minorHAnsi" w:hAnsiTheme="minorHAnsi" w:cs="Tahoma"/>
        </w:rPr>
        <w:t>(</w:t>
      </w:r>
      <w:r w:rsidR="00481098">
        <w:rPr>
          <w:rFonts w:asciiTheme="minorHAnsi" w:hAnsiTheme="minorHAnsi" w:cs="Tahoma"/>
        </w:rPr>
        <w:t>per SOW</w:t>
      </w:r>
      <w:r w:rsidR="00DF33D5">
        <w:rPr>
          <w:rFonts w:asciiTheme="minorHAnsi" w:hAnsiTheme="minorHAnsi" w:cs="Tahoma"/>
        </w:rPr>
        <w:t>)</w:t>
      </w:r>
      <w:r w:rsidR="00DE6986">
        <w:rPr>
          <w:rFonts w:asciiTheme="minorHAnsi" w:hAnsiTheme="minorHAnsi" w:cs="Tahoma"/>
        </w:rPr>
        <w:t xml:space="preserve"> </w:t>
      </w:r>
      <w:r w:rsidR="005D76E6">
        <w:rPr>
          <w:rFonts w:asciiTheme="minorHAnsi" w:hAnsiTheme="minorHAnsi" w:cs="Tahoma"/>
        </w:rPr>
        <w:t>per entity</w:t>
      </w:r>
      <w:r w:rsidRPr="00976EA0">
        <w:rPr>
          <w:rFonts w:asciiTheme="minorHAnsi" w:hAnsiTheme="minorHAnsi" w:cs="Tahoma"/>
        </w:rPr>
        <w:t xml:space="preserve">. </w:t>
      </w:r>
      <w:r w:rsidR="00323E83" w:rsidRPr="00976EA0">
        <w:rPr>
          <w:rFonts w:asciiTheme="minorHAnsi" w:hAnsiTheme="minorHAnsi" w:cs="Tahoma"/>
        </w:rPr>
        <w:t xml:space="preserve"> </w:t>
      </w:r>
    </w:p>
    <w:p w14:paraId="4E94479B" w14:textId="77777777" w:rsidR="00D27007" w:rsidRDefault="00D27007" w:rsidP="00E75BC8">
      <w:pPr>
        <w:ind w:left="360"/>
        <w:rPr>
          <w:rFonts w:asciiTheme="minorHAnsi" w:hAnsiTheme="minorHAnsi" w:cs="Tahoma"/>
        </w:rPr>
      </w:pPr>
    </w:p>
    <w:p w14:paraId="298BF2C8" w14:textId="77777777" w:rsidR="00323E83" w:rsidRDefault="00A70FCC" w:rsidP="00E75BC8">
      <w:pPr>
        <w:ind w:left="360"/>
        <w:rPr>
          <w:rFonts w:asciiTheme="minorHAnsi" w:hAnsiTheme="minorHAnsi" w:cs="Tahoma"/>
        </w:rPr>
      </w:pPr>
      <w:r w:rsidRPr="00976EA0">
        <w:rPr>
          <w:rFonts w:asciiTheme="minorHAnsi" w:hAnsiTheme="minorHAnsi" w:cs="Tahoma"/>
        </w:rPr>
        <w:t xml:space="preserve">This is the “out of the box” </w:t>
      </w:r>
      <w:r w:rsidR="00BE0B61">
        <w:rPr>
          <w:rFonts w:asciiTheme="minorHAnsi" w:hAnsiTheme="minorHAnsi" w:cs="Tahoma"/>
        </w:rPr>
        <w:t xml:space="preserve">Sales </w:t>
      </w:r>
      <w:r w:rsidRPr="00976EA0">
        <w:rPr>
          <w:rFonts w:asciiTheme="minorHAnsi" w:hAnsiTheme="minorHAnsi" w:cs="Tahoma"/>
        </w:rPr>
        <w:t>dashboard configuration</w:t>
      </w:r>
      <w:r w:rsidR="00BE0B61">
        <w:rPr>
          <w:rFonts w:asciiTheme="minorHAnsi" w:hAnsiTheme="minorHAnsi" w:cs="Tahoma"/>
        </w:rPr>
        <w:t>:</w:t>
      </w:r>
    </w:p>
    <w:p w14:paraId="78EDA497" w14:textId="77777777" w:rsidR="00BE0B61" w:rsidRDefault="00BE0B61" w:rsidP="00E75BC8">
      <w:pPr>
        <w:ind w:left="360"/>
        <w:rPr>
          <w:rFonts w:asciiTheme="minorHAnsi" w:hAnsiTheme="minorHAnsi" w:cs="Tahoma"/>
        </w:rPr>
      </w:pPr>
    </w:p>
    <w:p w14:paraId="4FD02F10" w14:textId="77777777" w:rsidR="00BE0B61" w:rsidRPr="00976EA0" w:rsidRDefault="00BE0B61" w:rsidP="001E72F9">
      <w:pPr>
        <w:rPr>
          <w:rFonts w:asciiTheme="minorHAnsi" w:hAnsiTheme="minorHAnsi" w:cs="Tahoma"/>
        </w:rPr>
      </w:pPr>
      <w:r>
        <w:rPr>
          <w:noProof/>
          <w:lang w:eastAsia="en-US"/>
        </w:rPr>
        <w:drawing>
          <wp:inline distT="0" distB="0" distL="0" distR="0" wp14:anchorId="71D4009F" wp14:editId="6D28B5FE">
            <wp:extent cx="6858000" cy="532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858000" cy="5324475"/>
                    </a:xfrm>
                    <a:prstGeom prst="rect">
                      <a:avLst/>
                    </a:prstGeom>
                  </pic:spPr>
                </pic:pic>
              </a:graphicData>
            </a:graphic>
          </wp:inline>
        </w:drawing>
      </w:r>
    </w:p>
    <w:p w14:paraId="00AA5C8C" w14:textId="77777777" w:rsidR="00323E83" w:rsidRPr="00976EA0" w:rsidRDefault="00323E83" w:rsidP="00E75BC8">
      <w:pPr>
        <w:ind w:left="360"/>
        <w:rPr>
          <w:rFonts w:asciiTheme="minorHAnsi" w:hAnsiTheme="minorHAnsi" w:cs="Tahoma"/>
        </w:rPr>
      </w:pPr>
    </w:p>
    <w:p w14:paraId="22AD1145" w14:textId="77777777" w:rsidR="00E75BC8" w:rsidRPr="00976EA0" w:rsidRDefault="00E75BC8" w:rsidP="00E75BC8">
      <w:pPr>
        <w:ind w:left="360"/>
        <w:rPr>
          <w:rFonts w:asciiTheme="minorHAnsi" w:hAnsiTheme="minorHAnsi" w:cs="Tahoma"/>
          <w:sz w:val="20"/>
          <w:szCs w:val="20"/>
        </w:rPr>
      </w:pPr>
    </w:p>
    <w:p w14:paraId="647C5690" w14:textId="77777777" w:rsidR="00323E83" w:rsidRDefault="00323E83" w:rsidP="00E75BC8">
      <w:pPr>
        <w:ind w:left="360"/>
        <w:rPr>
          <w:rFonts w:asciiTheme="minorHAnsi" w:hAnsiTheme="minorHAnsi" w:cs="Tahoma"/>
          <w:sz w:val="20"/>
          <w:szCs w:val="20"/>
        </w:rPr>
      </w:pPr>
    </w:p>
    <w:p w14:paraId="1111B722" w14:textId="77777777" w:rsidR="00281BE4" w:rsidRDefault="00281BE4" w:rsidP="00E75BC8">
      <w:pPr>
        <w:ind w:left="360"/>
        <w:rPr>
          <w:rFonts w:asciiTheme="minorHAnsi" w:hAnsiTheme="minorHAnsi" w:cs="Tahoma"/>
          <w:sz w:val="20"/>
          <w:szCs w:val="20"/>
        </w:rPr>
      </w:pPr>
    </w:p>
    <w:p w14:paraId="6FAB42DB" w14:textId="77777777" w:rsidR="00281BE4" w:rsidRDefault="00281BE4" w:rsidP="00E75BC8">
      <w:pPr>
        <w:ind w:left="360"/>
        <w:rPr>
          <w:rFonts w:asciiTheme="minorHAnsi" w:hAnsiTheme="minorHAnsi" w:cs="Tahoma"/>
          <w:sz w:val="20"/>
          <w:szCs w:val="20"/>
        </w:rPr>
      </w:pPr>
    </w:p>
    <w:p w14:paraId="1830AB8B" w14:textId="77777777" w:rsidR="00281BE4" w:rsidRDefault="00281BE4" w:rsidP="00E75BC8">
      <w:pPr>
        <w:ind w:left="360"/>
        <w:rPr>
          <w:rFonts w:asciiTheme="minorHAnsi" w:hAnsiTheme="minorHAnsi" w:cs="Tahoma"/>
          <w:sz w:val="20"/>
          <w:szCs w:val="20"/>
        </w:rPr>
      </w:pPr>
    </w:p>
    <w:p w14:paraId="1E31C133" w14:textId="77777777" w:rsidR="00686B44" w:rsidRDefault="00686B44" w:rsidP="00E75BC8">
      <w:pPr>
        <w:ind w:left="360"/>
        <w:rPr>
          <w:rFonts w:asciiTheme="minorHAnsi" w:hAnsiTheme="minorHAnsi" w:cs="Tahoma"/>
          <w:sz w:val="20"/>
          <w:szCs w:val="20"/>
        </w:rPr>
      </w:pPr>
    </w:p>
    <w:p w14:paraId="75CD82DD" w14:textId="77777777" w:rsidR="00686B44" w:rsidRDefault="00686B44" w:rsidP="00E75BC8">
      <w:pPr>
        <w:ind w:left="360"/>
        <w:rPr>
          <w:rFonts w:asciiTheme="minorHAnsi" w:hAnsiTheme="minorHAnsi" w:cs="Tahoma"/>
          <w:sz w:val="20"/>
          <w:szCs w:val="20"/>
        </w:rPr>
      </w:pPr>
    </w:p>
    <w:p w14:paraId="6822411C" w14:textId="77777777" w:rsidR="00281BE4" w:rsidRDefault="00281BE4" w:rsidP="00E75BC8">
      <w:pPr>
        <w:ind w:left="360"/>
        <w:rPr>
          <w:rFonts w:asciiTheme="minorHAnsi" w:hAnsiTheme="minorHAnsi" w:cs="Tahoma"/>
          <w:sz w:val="20"/>
          <w:szCs w:val="20"/>
        </w:rPr>
      </w:pPr>
    </w:p>
    <w:p w14:paraId="0528AD83" w14:textId="77777777" w:rsidR="00281BE4" w:rsidRDefault="00281BE4" w:rsidP="00E75BC8">
      <w:pPr>
        <w:ind w:left="360"/>
        <w:rPr>
          <w:rFonts w:asciiTheme="minorHAnsi" w:hAnsiTheme="minorHAnsi" w:cs="Tahoma"/>
          <w:sz w:val="20"/>
          <w:szCs w:val="20"/>
        </w:rPr>
      </w:pPr>
    </w:p>
    <w:p w14:paraId="04952202" w14:textId="77777777" w:rsidR="009D7EAF" w:rsidRPr="00976EA0" w:rsidRDefault="00896769" w:rsidP="00E75BC8">
      <w:pPr>
        <w:ind w:left="360"/>
        <w:rPr>
          <w:rFonts w:asciiTheme="minorHAnsi" w:hAnsiTheme="minorHAnsi" w:cs="Tahoma"/>
        </w:rPr>
      </w:pPr>
      <w:r>
        <w:rPr>
          <w:rFonts w:asciiTheme="minorHAnsi" w:hAnsiTheme="minorHAnsi" w:cs="Tahoma"/>
        </w:rPr>
        <w:t xml:space="preserve">Available Dashlets </w:t>
      </w:r>
      <w:r w:rsidR="00091C96">
        <w:rPr>
          <w:rFonts w:asciiTheme="minorHAnsi" w:hAnsiTheme="minorHAnsi" w:cs="Tahoma"/>
        </w:rPr>
        <w:t xml:space="preserve">types </w:t>
      </w:r>
      <w:r>
        <w:rPr>
          <w:rFonts w:asciiTheme="minorHAnsi" w:hAnsiTheme="minorHAnsi" w:cs="Tahoma"/>
        </w:rPr>
        <w:t xml:space="preserve">in </w:t>
      </w:r>
      <w:proofErr w:type="spellStart"/>
      <w:r>
        <w:rPr>
          <w:rFonts w:asciiTheme="minorHAnsi" w:hAnsiTheme="minorHAnsi" w:cs="Tahoma"/>
        </w:rPr>
        <w:t>InforCRM</w:t>
      </w:r>
      <w:proofErr w:type="spellEnd"/>
      <w:r w:rsidR="009D7EAF" w:rsidRPr="00976EA0">
        <w:rPr>
          <w:rFonts w:asciiTheme="minorHAnsi" w:hAnsiTheme="minorHAnsi" w:cs="Tahoma"/>
        </w:rPr>
        <w:t>:</w:t>
      </w:r>
    </w:p>
    <w:p w14:paraId="684648AB" w14:textId="77777777" w:rsidR="00904C66" w:rsidRPr="00976EA0" w:rsidRDefault="00904C66" w:rsidP="00E75BC8">
      <w:pPr>
        <w:ind w:left="360"/>
        <w:rPr>
          <w:rFonts w:asciiTheme="minorHAnsi" w:hAnsiTheme="minorHAnsi" w:cs="Tahoma"/>
        </w:rPr>
      </w:pPr>
    </w:p>
    <w:tbl>
      <w:tblPr>
        <w:tblStyle w:val="TableGrid"/>
        <w:tblW w:w="0" w:type="auto"/>
        <w:tblInd w:w="360" w:type="dxa"/>
        <w:tblLook w:val="04A0" w:firstRow="1" w:lastRow="0" w:firstColumn="1" w:lastColumn="0" w:noHBand="0" w:noVBand="1"/>
      </w:tblPr>
      <w:tblGrid>
        <w:gridCol w:w="5208"/>
        <w:gridCol w:w="5222"/>
      </w:tblGrid>
      <w:tr w:rsidR="003C1F1F" w14:paraId="1B204F3F" w14:textId="77777777" w:rsidTr="003C1F1F">
        <w:tc>
          <w:tcPr>
            <w:tcW w:w="5395" w:type="dxa"/>
          </w:tcPr>
          <w:p w14:paraId="6B5EACD3" w14:textId="77777777" w:rsidR="003C1F1F" w:rsidRDefault="003C1F1F" w:rsidP="00281BE4">
            <w:pPr>
              <w:rPr>
                <w:rFonts w:asciiTheme="minorHAnsi" w:hAnsiTheme="minorHAnsi" w:cs="Tahoma"/>
              </w:rPr>
            </w:pPr>
            <w:r>
              <w:rPr>
                <w:rFonts w:asciiTheme="minorHAnsi" w:hAnsiTheme="minorHAnsi" w:cs="Tahoma"/>
              </w:rPr>
              <w:t>Dashlet</w:t>
            </w:r>
          </w:p>
        </w:tc>
        <w:tc>
          <w:tcPr>
            <w:tcW w:w="5395" w:type="dxa"/>
          </w:tcPr>
          <w:p w14:paraId="2A18F94A" w14:textId="77777777" w:rsidR="003C1F1F" w:rsidRDefault="003C1F1F" w:rsidP="00281BE4">
            <w:pPr>
              <w:rPr>
                <w:rFonts w:asciiTheme="minorHAnsi" w:hAnsiTheme="minorHAnsi" w:cs="Tahoma"/>
              </w:rPr>
            </w:pPr>
            <w:r>
              <w:rPr>
                <w:rFonts w:asciiTheme="minorHAnsi" w:hAnsiTheme="minorHAnsi" w:cs="Tahoma"/>
              </w:rPr>
              <w:t>Description</w:t>
            </w:r>
          </w:p>
        </w:tc>
      </w:tr>
      <w:tr w:rsidR="003C1F1F" w14:paraId="5354C362" w14:textId="77777777" w:rsidTr="003C1F1F">
        <w:tc>
          <w:tcPr>
            <w:tcW w:w="5395" w:type="dxa"/>
          </w:tcPr>
          <w:p w14:paraId="418CE2AD" w14:textId="77777777" w:rsidR="003C1F1F" w:rsidRDefault="003C1F1F" w:rsidP="00281BE4">
            <w:pPr>
              <w:rPr>
                <w:rFonts w:asciiTheme="minorHAnsi" w:hAnsiTheme="minorHAnsi" w:cs="Tahoma"/>
              </w:rPr>
            </w:pPr>
            <w:r>
              <w:rPr>
                <w:rFonts w:asciiTheme="minorHAnsi" w:hAnsiTheme="minorHAnsi" w:cs="Tahoma"/>
              </w:rPr>
              <w:t>Bar Chart</w:t>
            </w:r>
          </w:p>
        </w:tc>
        <w:tc>
          <w:tcPr>
            <w:tcW w:w="5395" w:type="dxa"/>
          </w:tcPr>
          <w:p w14:paraId="54E0E8EE" w14:textId="77777777" w:rsidR="003C1F1F" w:rsidRDefault="003C1F1F" w:rsidP="00281BE4">
            <w:pPr>
              <w:rPr>
                <w:rFonts w:asciiTheme="minorHAnsi" w:hAnsiTheme="minorHAnsi" w:cs="Tahoma"/>
              </w:rPr>
            </w:pPr>
            <w:r>
              <w:rPr>
                <w:rFonts w:asciiTheme="minorHAnsi" w:hAnsiTheme="minorHAnsi" w:cs="Tahoma"/>
              </w:rPr>
              <w:t>Displays data as a set of horizontal bars. Useful for comparing several sets of data.</w:t>
            </w:r>
          </w:p>
        </w:tc>
      </w:tr>
      <w:tr w:rsidR="003C1F1F" w14:paraId="2D6F1920" w14:textId="77777777" w:rsidTr="003C1F1F">
        <w:tc>
          <w:tcPr>
            <w:tcW w:w="5395" w:type="dxa"/>
          </w:tcPr>
          <w:p w14:paraId="75D86708" w14:textId="77777777" w:rsidR="003C1F1F" w:rsidRDefault="003C1F1F" w:rsidP="00281BE4">
            <w:pPr>
              <w:rPr>
                <w:rFonts w:asciiTheme="minorHAnsi" w:hAnsiTheme="minorHAnsi" w:cs="Tahoma"/>
              </w:rPr>
            </w:pPr>
            <w:r>
              <w:rPr>
                <w:rFonts w:asciiTheme="minorHAnsi" w:hAnsiTheme="minorHAnsi" w:cs="Tahoma"/>
              </w:rPr>
              <w:t>Column Chart</w:t>
            </w:r>
          </w:p>
        </w:tc>
        <w:tc>
          <w:tcPr>
            <w:tcW w:w="5395" w:type="dxa"/>
          </w:tcPr>
          <w:p w14:paraId="09F59558" w14:textId="77777777" w:rsidR="003C1F1F" w:rsidRDefault="003C1F1F" w:rsidP="00281BE4">
            <w:pPr>
              <w:rPr>
                <w:rFonts w:asciiTheme="minorHAnsi" w:hAnsiTheme="minorHAnsi" w:cs="Tahoma"/>
              </w:rPr>
            </w:pPr>
            <w:r>
              <w:rPr>
                <w:rFonts w:asciiTheme="minorHAnsi" w:hAnsiTheme="minorHAnsi" w:cs="Tahoma"/>
              </w:rPr>
              <w:t xml:space="preserve">Displays data as a set of </w:t>
            </w:r>
            <w:proofErr w:type="spellStart"/>
            <w:r>
              <w:rPr>
                <w:rFonts w:asciiTheme="minorHAnsi" w:hAnsiTheme="minorHAnsi" w:cs="Tahoma"/>
              </w:rPr>
              <w:t>verticle</w:t>
            </w:r>
            <w:proofErr w:type="spellEnd"/>
            <w:r>
              <w:rPr>
                <w:rFonts w:asciiTheme="minorHAnsi" w:hAnsiTheme="minorHAnsi" w:cs="Tahoma"/>
              </w:rPr>
              <w:t xml:space="preserve"> bars grouped by category. Useful for showing data changes over a period of time or for illustrating comparisons among items.</w:t>
            </w:r>
          </w:p>
        </w:tc>
      </w:tr>
      <w:tr w:rsidR="003C1F1F" w14:paraId="050DD9CB" w14:textId="77777777" w:rsidTr="003C1F1F">
        <w:tc>
          <w:tcPr>
            <w:tcW w:w="5395" w:type="dxa"/>
          </w:tcPr>
          <w:p w14:paraId="1A23B765" w14:textId="77777777" w:rsidR="003C1F1F" w:rsidRDefault="003C1F1F" w:rsidP="00281BE4">
            <w:pPr>
              <w:rPr>
                <w:rFonts w:asciiTheme="minorHAnsi" w:hAnsiTheme="minorHAnsi" w:cs="Tahoma"/>
              </w:rPr>
            </w:pPr>
            <w:r>
              <w:rPr>
                <w:rFonts w:asciiTheme="minorHAnsi" w:hAnsiTheme="minorHAnsi" w:cs="Tahoma"/>
              </w:rPr>
              <w:t>Funnel Chart</w:t>
            </w:r>
          </w:p>
        </w:tc>
        <w:tc>
          <w:tcPr>
            <w:tcW w:w="5395" w:type="dxa"/>
          </w:tcPr>
          <w:p w14:paraId="673F5E34" w14:textId="77777777" w:rsidR="003C1F1F" w:rsidRDefault="006826AF" w:rsidP="006826AF">
            <w:pPr>
              <w:rPr>
                <w:rFonts w:asciiTheme="minorHAnsi" w:hAnsiTheme="minorHAnsi" w:cs="Tahoma"/>
              </w:rPr>
            </w:pPr>
            <w:r>
              <w:rPr>
                <w:rFonts w:asciiTheme="minorHAnsi" w:hAnsiTheme="minorHAnsi" w:cs="Tahoma"/>
              </w:rPr>
              <w:t xml:space="preserve">Displays data as progressive proportions in a funnel shape. The data is represented as portions of 100%, and </w:t>
            </w:r>
            <w:proofErr w:type="spellStart"/>
            <w:r>
              <w:rPr>
                <w:rFonts w:asciiTheme="minorHAnsi" w:hAnsiTheme="minorHAnsi" w:cs="Tahoma"/>
              </w:rPr>
              <w:t>ther</w:t>
            </w:r>
            <w:proofErr w:type="spellEnd"/>
            <w:r>
              <w:rPr>
                <w:rFonts w:asciiTheme="minorHAnsi" w:hAnsiTheme="minorHAnsi" w:cs="Tahoma"/>
              </w:rPr>
              <w:t xml:space="preserve"> are no axes.</w:t>
            </w:r>
          </w:p>
        </w:tc>
      </w:tr>
      <w:tr w:rsidR="003C1F1F" w14:paraId="28E04229" w14:textId="77777777" w:rsidTr="003C1F1F">
        <w:tc>
          <w:tcPr>
            <w:tcW w:w="5395" w:type="dxa"/>
          </w:tcPr>
          <w:p w14:paraId="7F68FF9B" w14:textId="77777777" w:rsidR="003C1F1F" w:rsidRDefault="003C1F1F" w:rsidP="00281BE4">
            <w:pPr>
              <w:rPr>
                <w:rFonts w:asciiTheme="minorHAnsi" w:hAnsiTheme="minorHAnsi" w:cs="Tahoma"/>
              </w:rPr>
            </w:pPr>
            <w:r>
              <w:rPr>
                <w:rFonts w:asciiTheme="minorHAnsi" w:hAnsiTheme="minorHAnsi" w:cs="Tahoma"/>
              </w:rPr>
              <w:t>Group List</w:t>
            </w:r>
          </w:p>
        </w:tc>
        <w:tc>
          <w:tcPr>
            <w:tcW w:w="5395" w:type="dxa"/>
          </w:tcPr>
          <w:p w14:paraId="7A22ECB8" w14:textId="77777777" w:rsidR="003C1F1F" w:rsidRDefault="006826AF" w:rsidP="00281BE4">
            <w:pPr>
              <w:rPr>
                <w:rFonts w:asciiTheme="minorHAnsi" w:hAnsiTheme="minorHAnsi" w:cs="Tahoma"/>
              </w:rPr>
            </w:pPr>
            <w:r>
              <w:rPr>
                <w:rFonts w:asciiTheme="minorHAnsi" w:hAnsiTheme="minorHAnsi" w:cs="Tahoma"/>
              </w:rPr>
              <w:t>Displays a list of group records by entity. For example, a group of customer Accounts.</w:t>
            </w:r>
          </w:p>
        </w:tc>
      </w:tr>
      <w:tr w:rsidR="003C1F1F" w14:paraId="4E34ADD9" w14:textId="77777777" w:rsidTr="003C1F1F">
        <w:tc>
          <w:tcPr>
            <w:tcW w:w="5395" w:type="dxa"/>
          </w:tcPr>
          <w:p w14:paraId="3E56E75A" w14:textId="77777777" w:rsidR="003C1F1F" w:rsidRDefault="003C1F1F" w:rsidP="00281BE4">
            <w:pPr>
              <w:rPr>
                <w:rFonts w:asciiTheme="minorHAnsi" w:hAnsiTheme="minorHAnsi" w:cs="Tahoma"/>
              </w:rPr>
            </w:pPr>
            <w:r>
              <w:rPr>
                <w:rFonts w:asciiTheme="minorHAnsi" w:hAnsiTheme="minorHAnsi" w:cs="Tahoma"/>
              </w:rPr>
              <w:t>Line Chart</w:t>
            </w:r>
          </w:p>
        </w:tc>
        <w:tc>
          <w:tcPr>
            <w:tcW w:w="5395" w:type="dxa"/>
          </w:tcPr>
          <w:p w14:paraId="26F633F9" w14:textId="77777777" w:rsidR="003C1F1F" w:rsidRDefault="006826AF" w:rsidP="00281BE4">
            <w:pPr>
              <w:rPr>
                <w:rFonts w:asciiTheme="minorHAnsi" w:hAnsiTheme="minorHAnsi" w:cs="Tahoma"/>
              </w:rPr>
            </w:pPr>
            <w:r>
              <w:rPr>
                <w:rFonts w:asciiTheme="minorHAnsi" w:hAnsiTheme="minorHAnsi" w:cs="Tahoma"/>
              </w:rPr>
              <w:t>Displays data as a series of data points connected by a line. Useful when the data represents many groups or categories.</w:t>
            </w:r>
          </w:p>
        </w:tc>
      </w:tr>
      <w:tr w:rsidR="003C1F1F" w14:paraId="21A5A8C2" w14:textId="77777777" w:rsidTr="003C1F1F">
        <w:tc>
          <w:tcPr>
            <w:tcW w:w="5395" w:type="dxa"/>
          </w:tcPr>
          <w:p w14:paraId="55FE483B" w14:textId="77777777" w:rsidR="003C1F1F" w:rsidRDefault="003C1F1F" w:rsidP="00281BE4">
            <w:pPr>
              <w:rPr>
                <w:rFonts w:asciiTheme="minorHAnsi" w:hAnsiTheme="minorHAnsi" w:cs="Tahoma"/>
              </w:rPr>
            </w:pPr>
            <w:r>
              <w:rPr>
                <w:rFonts w:asciiTheme="minorHAnsi" w:hAnsiTheme="minorHAnsi" w:cs="Tahoma"/>
              </w:rPr>
              <w:t>Link</w:t>
            </w:r>
          </w:p>
        </w:tc>
        <w:tc>
          <w:tcPr>
            <w:tcW w:w="5395" w:type="dxa"/>
          </w:tcPr>
          <w:p w14:paraId="1725D694" w14:textId="77777777" w:rsidR="003C1F1F" w:rsidRDefault="006826AF" w:rsidP="00281BE4">
            <w:pPr>
              <w:rPr>
                <w:rFonts w:asciiTheme="minorHAnsi" w:hAnsiTheme="minorHAnsi" w:cs="Tahoma"/>
              </w:rPr>
            </w:pPr>
            <w:r>
              <w:rPr>
                <w:rFonts w:asciiTheme="minorHAnsi" w:hAnsiTheme="minorHAnsi" w:cs="Tahoma"/>
              </w:rPr>
              <w:t xml:space="preserve">Displays links you create. For example, ta a detail view in </w:t>
            </w:r>
            <w:proofErr w:type="spellStart"/>
            <w:r>
              <w:rPr>
                <w:rFonts w:asciiTheme="minorHAnsi" w:hAnsiTheme="minorHAnsi" w:cs="Tahoma"/>
              </w:rPr>
              <w:t>InforCRM</w:t>
            </w:r>
            <w:proofErr w:type="spellEnd"/>
            <w:r>
              <w:rPr>
                <w:rFonts w:asciiTheme="minorHAnsi" w:hAnsiTheme="minorHAnsi" w:cs="Tahoma"/>
              </w:rPr>
              <w:t xml:space="preserve"> or to an external Web site.</w:t>
            </w:r>
          </w:p>
        </w:tc>
      </w:tr>
      <w:tr w:rsidR="003C1F1F" w14:paraId="2DC79190" w14:textId="77777777" w:rsidTr="003C1F1F">
        <w:tc>
          <w:tcPr>
            <w:tcW w:w="5395" w:type="dxa"/>
          </w:tcPr>
          <w:p w14:paraId="6B47EEC5" w14:textId="77777777" w:rsidR="003C1F1F" w:rsidRDefault="003C1F1F" w:rsidP="00281BE4">
            <w:pPr>
              <w:rPr>
                <w:rFonts w:asciiTheme="minorHAnsi" w:hAnsiTheme="minorHAnsi" w:cs="Tahoma"/>
              </w:rPr>
            </w:pPr>
            <w:r>
              <w:rPr>
                <w:rFonts w:asciiTheme="minorHAnsi" w:hAnsiTheme="minorHAnsi" w:cs="Tahoma"/>
              </w:rPr>
              <w:t>Pie Chart</w:t>
            </w:r>
          </w:p>
        </w:tc>
        <w:tc>
          <w:tcPr>
            <w:tcW w:w="5395" w:type="dxa"/>
          </w:tcPr>
          <w:p w14:paraId="419FE2AB" w14:textId="77777777" w:rsidR="003C1F1F" w:rsidRDefault="006826AF" w:rsidP="00281BE4">
            <w:pPr>
              <w:rPr>
                <w:rFonts w:asciiTheme="minorHAnsi" w:hAnsiTheme="minorHAnsi" w:cs="Tahoma"/>
              </w:rPr>
            </w:pPr>
            <w:r>
              <w:rPr>
                <w:rFonts w:asciiTheme="minorHAnsi" w:hAnsiTheme="minorHAnsi" w:cs="Tahoma"/>
              </w:rPr>
              <w:t>Displays data as proportion of the whole. Each value is calculated as a percentage of the total. This chart has no axes.</w:t>
            </w:r>
          </w:p>
        </w:tc>
      </w:tr>
      <w:tr w:rsidR="003C1F1F" w14:paraId="38E348EB" w14:textId="77777777" w:rsidTr="003C1F1F">
        <w:tc>
          <w:tcPr>
            <w:tcW w:w="5395" w:type="dxa"/>
          </w:tcPr>
          <w:p w14:paraId="5C281A2D" w14:textId="77777777" w:rsidR="003C1F1F" w:rsidRDefault="003C1F1F" w:rsidP="00281BE4">
            <w:pPr>
              <w:rPr>
                <w:rFonts w:asciiTheme="minorHAnsi" w:hAnsiTheme="minorHAnsi" w:cs="Tahoma"/>
              </w:rPr>
            </w:pPr>
            <w:r>
              <w:rPr>
                <w:rFonts w:asciiTheme="minorHAnsi" w:hAnsiTheme="minorHAnsi" w:cs="Tahoma"/>
              </w:rPr>
              <w:t>Recently Viewed</w:t>
            </w:r>
          </w:p>
        </w:tc>
        <w:tc>
          <w:tcPr>
            <w:tcW w:w="5395" w:type="dxa"/>
          </w:tcPr>
          <w:p w14:paraId="09811A86" w14:textId="77777777" w:rsidR="003C1F1F" w:rsidRDefault="006826AF" w:rsidP="00281BE4">
            <w:pPr>
              <w:rPr>
                <w:rFonts w:asciiTheme="minorHAnsi" w:hAnsiTheme="minorHAnsi" w:cs="Tahoma"/>
              </w:rPr>
            </w:pPr>
            <w:r>
              <w:rPr>
                <w:rFonts w:asciiTheme="minorHAnsi" w:hAnsiTheme="minorHAnsi" w:cs="Tahoma"/>
              </w:rPr>
              <w:t xml:space="preserve">Displays links to recently </w:t>
            </w:r>
            <w:proofErr w:type="spellStart"/>
            <w:r>
              <w:rPr>
                <w:rFonts w:asciiTheme="minorHAnsi" w:hAnsiTheme="minorHAnsi" w:cs="Tahoma"/>
              </w:rPr>
              <w:t>viwed</w:t>
            </w:r>
            <w:proofErr w:type="spellEnd"/>
            <w:r>
              <w:rPr>
                <w:rFonts w:asciiTheme="minorHAnsi" w:hAnsiTheme="minorHAnsi" w:cs="Tahoma"/>
              </w:rPr>
              <w:t xml:space="preserve"> records with an icon that identifies the type. For example, Account or Contact.</w:t>
            </w:r>
          </w:p>
        </w:tc>
      </w:tr>
      <w:tr w:rsidR="003C1F1F" w14:paraId="50BE5654" w14:textId="77777777" w:rsidTr="003C1F1F">
        <w:tc>
          <w:tcPr>
            <w:tcW w:w="5395" w:type="dxa"/>
          </w:tcPr>
          <w:p w14:paraId="027128BB" w14:textId="77777777" w:rsidR="003C1F1F" w:rsidRDefault="003C1F1F" w:rsidP="00281BE4">
            <w:pPr>
              <w:rPr>
                <w:rFonts w:asciiTheme="minorHAnsi" w:hAnsiTheme="minorHAnsi" w:cs="Tahoma"/>
              </w:rPr>
            </w:pPr>
            <w:proofErr w:type="spellStart"/>
            <w:r>
              <w:rPr>
                <w:rFonts w:asciiTheme="minorHAnsi" w:hAnsiTheme="minorHAnsi" w:cs="Tahoma"/>
              </w:rPr>
              <w:t>SData</w:t>
            </w:r>
            <w:proofErr w:type="spellEnd"/>
            <w:r>
              <w:rPr>
                <w:rFonts w:asciiTheme="minorHAnsi" w:hAnsiTheme="minorHAnsi" w:cs="Tahoma"/>
              </w:rPr>
              <w:t xml:space="preserve"> Feed</w:t>
            </w:r>
          </w:p>
        </w:tc>
        <w:tc>
          <w:tcPr>
            <w:tcW w:w="5395" w:type="dxa"/>
          </w:tcPr>
          <w:p w14:paraId="4A343ABE" w14:textId="77777777" w:rsidR="003C1F1F" w:rsidRDefault="006826AF" w:rsidP="00281BE4">
            <w:pPr>
              <w:rPr>
                <w:rFonts w:asciiTheme="minorHAnsi" w:hAnsiTheme="minorHAnsi" w:cs="Tahoma"/>
              </w:rPr>
            </w:pPr>
            <w:r>
              <w:rPr>
                <w:rFonts w:asciiTheme="minorHAnsi" w:hAnsiTheme="minorHAnsi" w:cs="Tahoma"/>
              </w:rPr>
              <w:t xml:space="preserve">Displays a web feed using </w:t>
            </w:r>
            <w:proofErr w:type="spellStart"/>
            <w:r>
              <w:rPr>
                <w:rFonts w:asciiTheme="minorHAnsi" w:hAnsiTheme="minorHAnsi" w:cs="Tahoma"/>
              </w:rPr>
              <w:t>SData</w:t>
            </w:r>
            <w:proofErr w:type="spellEnd"/>
            <w:r>
              <w:rPr>
                <w:rFonts w:asciiTheme="minorHAnsi" w:hAnsiTheme="minorHAnsi" w:cs="Tahoma"/>
              </w:rPr>
              <w:t xml:space="preserve"> feeds. For example, a feed from your accounting integration or </w:t>
            </w:r>
            <w:proofErr w:type="spellStart"/>
            <w:r>
              <w:rPr>
                <w:rFonts w:asciiTheme="minorHAnsi" w:hAnsiTheme="minorHAnsi" w:cs="Tahoma"/>
              </w:rPr>
              <w:t>InforCRM</w:t>
            </w:r>
            <w:proofErr w:type="spellEnd"/>
            <w:r>
              <w:rPr>
                <w:rFonts w:asciiTheme="minorHAnsi" w:hAnsiTheme="minorHAnsi" w:cs="Tahoma"/>
              </w:rPr>
              <w:t xml:space="preserve"> database</w:t>
            </w:r>
          </w:p>
        </w:tc>
      </w:tr>
      <w:tr w:rsidR="003C1F1F" w14:paraId="65751103" w14:textId="77777777" w:rsidTr="003C1F1F">
        <w:tc>
          <w:tcPr>
            <w:tcW w:w="5395" w:type="dxa"/>
          </w:tcPr>
          <w:p w14:paraId="3102B40D" w14:textId="77777777" w:rsidR="003C1F1F" w:rsidRDefault="003C1F1F" w:rsidP="00281BE4">
            <w:pPr>
              <w:rPr>
                <w:rFonts w:asciiTheme="minorHAnsi" w:hAnsiTheme="minorHAnsi" w:cs="Tahoma"/>
              </w:rPr>
            </w:pPr>
            <w:r>
              <w:rPr>
                <w:rFonts w:asciiTheme="minorHAnsi" w:hAnsiTheme="minorHAnsi" w:cs="Tahoma"/>
              </w:rPr>
              <w:t>Today’s Activities</w:t>
            </w:r>
          </w:p>
        </w:tc>
        <w:tc>
          <w:tcPr>
            <w:tcW w:w="5395" w:type="dxa"/>
          </w:tcPr>
          <w:p w14:paraId="4FC220E7" w14:textId="77777777" w:rsidR="003C1F1F" w:rsidRDefault="006826AF" w:rsidP="00281BE4">
            <w:pPr>
              <w:rPr>
                <w:rFonts w:asciiTheme="minorHAnsi" w:hAnsiTheme="minorHAnsi" w:cs="Tahoma"/>
              </w:rPr>
            </w:pPr>
            <w:r>
              <w:rPr>
                <w:rFonts w:asciiTheme="minorHAnsi" w:hAnsiTheme="minorHAnsi" w:cs="Tahoma"/>
              </w:rPr>
              <w:t>Displays links to your activities for today.</w:t>
            </w:r>
          </w:p>
        </w:tc>
      </w:tr>
      <w:tr w:rsidR="003C1F1F" w14:paraId="50181024" w14:textId="77777777" w:rsidTr="003C1F1F">
        <w:tc>
          <w:tcPr>
            <w:tcW w:w="5395" w:type="dxa"/>
          </w:tcPr>
          <w:p w14:paraId="571A8AC9" w14:textId="77777777" w:rsidR="003C1F1F" w:rsidRDefault="003C1F1F" w:rsidP="00281BE4">
            <w:pPr>
              <w:rPr>
                <w:rFonts w:asciiTheme="minorHAnsi" w:hAnsiTheme="minorHAnsi" w:cs="Tahoma"/>
              </w:rPr>
            </w:pPr>
            <w:r>
              <w:rPr>
                <w:rFonts w:asciiTheme="minorHAnsi" w:hAnsiTheme="minorHAnsi" w:cs="Tahoma"/>
              </w:rPr>
              <w:t>Web Feed</w:t>
            </w:r>
          </w:p>
        </w:tc>
        <w:tc>
          <w:tcPr>
            <w:tcW w:w="5395" w:type="dxa"/>
          </w:tcPr>
          <w:p w14:paraId="304B3409" w14:textId="77777777" w:rsidR="003C1F1F" w:rsidRDefault="006826AF" w:rsidP="00281BE4">
            <w:pPr>
              <w:rPr>
                <w:rFonts w:asciiTheme="minorHAnsi" w:hAnsiTheme="minorHAnsi" w:cs="Tahoma"/>
              </w:rPr>
            </w:pPr>
            <w:r>
              <w:rPr>
                <w:rFonts w:asciiTheme="minorHAnsi" w:hAnsiTheme="minorHAnsi" w:cs="Tahoma"/>
              </w:rPr>
              <w:t>Displays RSS or Atom Feed information.</w:t>
            </w:r>
          </w:p>
        </w:tc>
      </w:tr>
      <w:tr w:rsidR="003C1F1F" w14:paraId="620E6C4A" w14:textId="77777777" w:rsidTr="003C1F1F">
        <w:tc>
          <w:tcPr>
            <w:tcW w:w="5395" w:type="dxa"/>
          </w:tcPr>
          <w:p w14:paraId="46300ADF" w14:textId="77777777" w:rsidR="003C1F1F" w:rsidRDefault="003C1F1F" w:rsidP="00281BE4">
            <w:pPr>
              <w:rPr>
                <w:rFonts w:asciiTheme="minorHAnsi" w:hAnsiTheme="minorHAnsi" w:cs="Tahoma"/>
              </w:rPr>
            </w:pPr>
            <w:r>
              <w:rPr>
                <w:rFonts w:asciiTheme="minorHAnsi" w:hAnsiTheme="minorHAnsi" w:cs="Tahoma"/>
              </w:rPr>
              <w:t>Website</w:t>
            </w:r>
          </w:p>
        </w:tc>
        <w:tc>
          <w:tcPr>
            <w:tcW w:w="5395" w:type="dxa"/>
          </w:tcPr>
          <w:p w14:paraId="3C1DE607" w14:textId="77777777" w:rsidR="003C1F1F" w:rsidRDefault="006826AF" w:rsidP="00281BE4">
            <w:pPr>
              <w:rPr>
                <w:rFonts w:asciiTheme="minorHAnsi" w:hAnsiTheme="minorHAnsi" w:cs="Tahoma"/>
              </w:rPr>
            </w:pPr>
            <w:r>
              <w:rPr>
                <w:rFonts w:asciiTheme="minorHAnsi" w:hAnsiTheme="minorHAnsi" w:cs="Tahoma"/>
              </w:rPr>
              <w:t>Displays a website of your choice.</w:t>
            </w:r>
          </w:p>
        </w:tc>
      </w:tr>
      <w:tr w:rsidR="003C1F1F" w14:paraId="2BF63B9E" w14:textId="77777777" w:rsidTr="003C1F1F">
        <w:tc>
          <w:tcPr>
            <w:tcW w:w="5395" w:type="dxa"/>
          </w:tcPr>
          <w:p w14:paraId="5E5D333D" w14:textId="77777777" w:rsidR="003C1F1F" w:rsidRDefault="003C1F1F" w:rsidP="00281BE4">
            <w:pPr>
              <w:rPr>
                <w:rFonts w:asciiTheme="minorHAnsi" w:hAnsiTheme="minorHAnsi" w:cs="Tahoma"/>
              </w:rPr>
            </w:pPr>
            <w:r>
              <w:rPr>
                <w:rFonts w:asciiTheme="minorHAnsi" w:hAnsiTheme="minorHAnsi" w:cs="Tahoma"/>
              </w:rPr>
              <w:t>Welcome</w:t>
            </w:r>
          </w:p>
        </w:tc>
        <w:tc>
          <w:tcPr>
            <w:tcW w:w="5395" w:type="dxa"/>
          </w:tcPr>
          <w:p w14:paraId="38839BA1" w14:textId="77777777" w:rsidR="003C1F1F" w:rsidRDefault="003C1F1F" w:rsidP="00281BE4">
            <w:pPr>
              <w:rPr>
                <w:rFonts w:asciiTheme="minorHAnsi" w:hAnsiTheme="minorHAnsi" w:cs="Tahoma"/>
              </w:rPr>
            </w:pPr>
            <w:r>
              <w:rPr>
                <w:rFonts w:asciiTheme="minorHAnsi" w:hAnsiTheme="minorHAnsi" w:cs="Tahoma"/>
              </w:rPr>
              <w:t xml:space="preserve">Displays an introduction to </w:t>
            </w:r>
            <w:proofErr w:type="spellStart"/>
            <w:r>
              <w:rPr>
                <w:rFonts w:asciiTheme="minorHAnsi" w:hAnsiTheme="minorHAnsi" w:cs="Tahoma"/>
              </w:rPr>
              <w:t>InforCRM</w:t>
            </w:r>
            <w:proofErr w:type="spellEnd"/>
            <w:r>
              <w:rPr>
                <w:rFonts w:asciiTheme="minorHAnsi" w:hAnsiTheme="minorHAnsi" w:cs="Tahoma"/>
              </w:rPr>
              <w:t xml:space="preserve"> with a link to the help topics introducing </w:t>
            </w:r>
            <w:proofErr w:type="spellStart"/>
            <w:r>
              <w:rPr>
                <w:rFonts w:asciiTheme="minorHAnsi" w:hAnsiTheme="minorHAnsi" w:cs="Tahoma"/>
              </w:rPr>
              <w:t>InforCRM</w:t>
            </w:r>
            <w:proofErr w:type="spellEnd"/>
            <w:r>
              <w:rPr>
                <w:rFonts w:asciiTheme="minorHAnsi" w:hAnsiTheme="minorHAnsi" w:cs="Tahoma"/>
              </w:rPr>
              <w:t xml:space="preserve"> for web.</w:t>
            </w:r>
          </w:p>
        </w:tc>
      </w:tr>
    </w:tbl>
    <w:p w14:paraId="2059E4DB" w14:textId="77777777" w:rsidR="009D7EAF" w:rsidRPr="00976EA0" w:rsidRDefault="009D7EAF" w:rsidP="00281BE4">
      <w:pPr>
        <w:ind w:left="360"/>
        <w:rPr>
          <w:rFonts w:asciiTheme="minorHAnsi" w:hAnsiTheme="minorHAnsi" w:cs="Tahoma"/>
        </w:rPr>
      </w:pPr>
    </w:p>
    <w:p w14:paraId="33AD71D6" w14:textId="77777777" w:rsidR="009D7EAF" w:rsidRPr="00976EA0" w:rsidRDefault="009D7EAF" w:rsidP="00E75BC8">
      <w:pPr>
        <w:ind w:left="360"/>
        <w:rPr>
          <w:rFonts w:asciiTheme="minorHAnsi" w:hAnsiTheme="minorHAnsi" w:cs="Tahoma"/>
        </w:rPr>
      </w:pPr>
    </w:p>
    <w:p w14:paraId="1FF4F523" w14:textId="77777777" w:rsidR="00686B44" w:rsidRDefault="00686B44">
      <w:pPr>
        <w:spacing w:after="200" w:line="276" w:lineRule="auto"/>
        <w:rPr>
          <w:rFonts w:asciiTheme="minorHAnsi" w:eastAsiaTheme="majorEastAsia" w:hAnsiTheme="minorHAnsi" w:cstheme="majorBidi"/>
          <w:b/>
          <w:bCs/>
          <w:color w:val="365F91" w:themeColor="accent1" w:themeShade="BF"/>
          <w:sz w:val="28"/>
          <w:szCs w:val="28"/>
        </w:rPr>
      </w:pPr>
      <w:r>
        <w:rPr>
          <w:rFonts w:asciiTheme="minorHAnsi" w:hAnsiTheme="minorHAnsi"/>
        </w:rPr>
        <w:br w:type="page"/>
      </w:r>
    </w:p>
    <w:p w14:paraId="5E6BFF8C" w14:textId="77777777" w:rsidR="00430A2A" w:rsidRPr="009B751F" w:rsidRDefault="00430A2A" w:rsidP="009B751F">
      <w:pPr>
        <w:pStyle w:val="Heading1"/>
      </w:pPr>
      <w:bookmarkStart w:id="342" w:name="_Toc505347463"/>
      <w:r w:rsidRPr="009B751F">
        <w:lastRenderedPageBreak/>
        <w:t>Email and Outlook integration</w:t>
      </w:r>
      <w:bookmarkEnd w:id="342"/>
    </w:p>
    <w:p w14:paraId="70378CC1" w14:textId="22222F4C" w:rsidR="00430A2A" w:rsidRPr="00976EA0" w:rsidRDefault="007C5B9B" w:rsidP="00430A2A">
      <w:pPr>
        <w:rPr>
          <w:rFonts w:asciiTheme="minorHAnsi" w:hAnsiTheme="minorHAnsi"/>
        </w:rPr>
      </w:pPr>
      <w:r>
        <w:rPr>
          <w:rFonts w:asciiTheme="minorHAnsi" w:hAnsiTheme="minorHAnsi" w:cs="Tahoma"/>
        </w:rPr>
        <w:t>I</w:t>
      </w:r>
      <w:r w:rsidR="00430A2A" w:rsidRPr="00976EA0">
        <w:rPr>
          <w:rFonts w:asciiTheme="minorHAnsi" w:hAnsiTheme="minorHAnsi" w:cs="Tahoma"/>
        </w:rPr>
        <w:t xml:space="preserve">nstallation of the </w:t>
      </w:r>
      <w:proofErr w:type="spellStart"/>
      <w:r w:rsidR="008D7F90">
        <w:rPr>
          <w:rFonts w:asciiTheme="minorHAnsi" w:hAnsiTheme="minorHAnsi" w:cs="Tahoma"/>
        </w:rPr>
        <w:t>Xbar</w:t>
      </w:r>
      <w:proofErr w:type="spellEnd"/>
      <w:r>
        <w:rPr>
          <w:rFonts w:asciiTheme="minorHAnsi" w:hAnsiTheme="minorHAnsi" w:cs="Tahoma"/>
        </w:rPr>
        <w:t xml:space="preserve"> and Desktop Integration</w:t>
      </w:r>
      <w:r w:rsidR="00430A2A" w:rsidRPr="00976EA0">
        <w:rPr>
          <w:rFonts w:asciiTheme="minorHAnsi" w:hAnsiTheme="minorHAnsi" w:cs="Tahoma"/>
        </w:rPr>
        <w:t xml:space="preserve"> for </w:t>
      </w:r>
      <w:proofErr w:type="spellStart"/>
      <w:r w:rsidR="00060F76">
        <w:rPr>
          <w:rFonts w:asciiTheme="minorHAnsi" w:hAnsiTheme="minorHAnsi" w:cs="Tahoma"/>
        </w:rPr>
        <w:t>InforCRM</w:t>
      </w:r>
      <w:proofErr w:type="spellEnd"/>
      <w:r w:rsidR="00C73FA9" w:rsidRPr="00976EA0">
        <w:rPr>
          <w:rFonts w:asciiTheme="minorHAnsi" w:hAnsiTheme="minorHAnsi" w:cs="Tahoma"/>
        </w:rPr>
        <w:t xml:space="preserve"> users</w:t>
      </w:r>
      <w:r>
        <w:rPr>
          <w:rFonts w:asciiTheme="minorHAnsi" w:hAnsiTheme="minorHAnsi" w:cs="Tahoma"/>
        </w:rPr>
        <w:t xml:space="preserve"> </w:t>
      </w:r>
      <w:r w:rsidRPr="00976EA0">
        <w:rPr>
          <w:rFonts w:asciiTheme="minorHAnsi" w:hAnsiTheme="minorHAnsi" w:cs="Tahoma"/>
        </w:rPr>
        <w:t xml:space="preserve">will be completed </w:t>
      </w:r>
      <w:r w:rsidR="0007499C">
        <w:rPr>
          <w:rFonts w:asciiTheme="minorHAnsi" w:hAnsiTheme="minorHAnsi" w:cs="Tahoma"/>
        </w:rPr>
        <w:t xml:space="preserve">by </w:t>
      </w:r>
      <w:r w:rsidR="00DC40E4">
        <w:rPr>
          <w:rFonts w:asciiTheme="minorHAnsi" w:hAnsiTheme="minorHAnsi" w:cs="Tahoma"/>
        </w:rPr>
        <w:t>your</w:t>
      </w:r>
      <w:r w:rsidRPr="00976EA0">
        <w:rPr>
          <w:rFonts w:asciiTheme="minorHAnsi" w:hAnsiTheme="minorHAnsi" w:cs="Tahoma"/>
        </w:rPr>
        <w:t xml:space="preserve"> internal IT resources</w:t>
      </w:r>
      <w:r w:rsidR="00430A2A" w:rsidRPr="00976EA0">
        <w:rPr>
          <w:rFonts w:asciiTheme="minorHAnsi" w:hAnsiTheme="minorHAnsi" w:cs="Tahoma"/>
        </w:rPr>
        <w:t>.</w:t>
      </w:r>
      <w:r w:rsidR="00C73FA9" w:rsidRPr="00976EA0">
        <w:rPr>
          <w:rFonts w:asciiTheme="minorHAnsi" w:hAnsiTheme="minorHAnsi" w:cs="Tahoma"/>
        </w:rPr>
        <w:t xml:space="preserve">  TAI will provide guidance and </w:t>
      </w:r>
      <w:r w:rsidR="005128F3" w:rsidRPr="00976EA0">
        <w:rPr>
          <w:rFonts w:asciiTheme="minorHAnsi" w:hAnsiTheme="minorHAnsi" w:cs="Tahoma"/>
        </w:rPr>
        <w:t>assistance</w:t>
      </w:r>
      <w:r w:rsidR="00C73FA9" w:rsidRPr="00976EA0">
        <w:rPr>
          <w:rFonts w:asciiTheme="minorHAnsi" w:hAnsiTheme="minorHAnsi" w:cs="Tahoma"/>
        </w:rPr>
        <w:t xml:space="preserve"> where </w:t>
      </w:r>
      <w:r w:rsidR="005128F3" w:rsidRPr="00976EA0">
        <w:rPr>
          <w:rFonts w:asciiTheme="minorHAnsi" w:hAnsiTheme="minorHAnsi" w:cs="Tahoma"/>
        </w:rPr>
        <w:t>necessary</w:t>
      </w:r>
      <w:r w:rsidR="00C73FA9" w:rsidRPr="00976EA0">
        <w:rPr>
          <w:rFonts w:asciiTheme="minorHAnsi" w:hAnsiTheme="minorHAnsi" w:cs="Tahoma"/>
        </w:rPr>
        <w:t>.</w:t>
      </w:r>
    </w:p>
    <w:p w14:paraId="1E1FB25D" w14:textId="77777777" w:rsidR="005D76E6" w:rsidRPr="009B751F" w:rsidRDefault="009E5727" w:rsidP="009B751F">
      <w:pPr>
        <w:pStyle w:val="Heading1"/>
      </w:pPr>
      <w:bookmarkStart w:id="343" w:name="_Toc505347464"/>
      <w:r w:rsidRPr="009B751F">
        <w:t xml:space="preserve">Data </w:t>
      </w:r>
      <w:r w:rsidR="00C73FA9" w:rsidRPr="009B751F">
        <w:t>Import</w:t>
      </w:r>
      <w:bookmarkEnd w:id="343"/>
    </w:p>
    <w:p w14:paraId="2AA14F23" w14:textId="13C9BCF2" w:rsidR="00E42EC9" w:rsidRDefault="00E42EC9" w:rsidP="00E42EC9">
      <w:pPr>
        <w:autoSpaceDE w:val="0"/>
        <w:autoSpaceDN w:val="0"/>
        <w:adjustRightInd w:val="0"/>
        <w:rPr>
          <w:rFonts w:asciiTheme="minorHAnsi" w:hAnsiTheme="minorHAnsi" w:cs="Tahoma"/>
        </w:rPr>
      </w:pPr>
      <w:r>
        <w:rPr>
          <w:rFonts w:asciiTheme="minorHAnsi" w:hAnsiTheme="minorHAnsi" w:cs="Tahoma"/>
        </w:rPr>
        <w:t xml:space="preserve">&lt;Including data source and mapping specs here&gt; </w:t>
      </w:r>
    </w:p>
    <w:p w14:paraId="3D624B8F" w14:textId="31A7567C" w:rsidR="00921E78" w:rsidRPr="00976EA0" w:rsidRDefault="00921E78" w:rsidP="00E42EC9">
      <w:pPr>
        <w:autoSpaceDE w:val="0"/>
        <w:autoSpaceDN w:val="0"/>
        <w:adjustRightInd w:val="0"/>
        <w:rPr>
          <w:rFonts w:asciiTheme="minorHAnsi" w:hAnsiTheme="minorHAnsi"/>
        </w:rPr>
      </w:pPr>
    </w:p>
    <w:p w14:paraId="18CB0D8A" w14:textId="77777777" w:rsidR="00E42EC9" w:rsidRDefault="00E42EC9">
      <w:pPr>
        <w:spacing w:after="200" w:line="276" w:lineRule="auto"/>
        <w:rPr>
          <w:rFonts w:asciiTheme="minorHAnsi" w:hAnsiTheme="minorHAnsi"/>
        </w:rPr>
      </w:pPr>
      <w:r>
        <w:rPr>
          <w:rFonts w:asciiTheme="minorHAnsi" w:hAnsiTheme="minorHAnsi"/>
        </w:rPr>
        <w:br w:type="page"/>
      </w:r>
    </w:p>
    <w:p w14:paraId="34CC70A0" w14:textId="576F840B" w:rsidR="00C73FA9" w:rsidRPr="009B751F" w:rsidRDefault="00746194" w:rsidP="009B751F">
      <w:pPr>
        <w:pStyle w:val="Heading1"/>
      </w:pPr>
      <w:bookmarkStart w:id="344" w:name="_Toc505347465"/>
      <w:r w:rsidRPr="009B751F">
        <w:lastRenderedPageBreak/>
        <w:t>Approval</w:t>
      </w:r>
      <w:bookmarkEnd w:id="344"/>
    </w:p>
    <w:p w14:paraId="699D6D1B" w14:textId="77777777" w:rsidR="00E42EC9" w:rsidRPr="00E42EC9" w:rsidRDefault="00E42EC9" w:rsidP="00E42EC9"/>
    <w:p w14:paraId="2209731B" w14:textId="1E78D04C" w:rsidR="00746194" w:rsidRPr="00976EA0" w:rsidRDefault="00746194" w:rsidP="00CD1FF6">
      <w:pPr>
        <w:rPr>
          <w:rFonts w:asciiTheme="minorHAnsi" w:hAnsiTheme="minorHAnsi" w:cs="Tahoma"/>
          <w:b/>
          <w:bCs/>
          <w:i/>
        </w:rPr>
      </w:pPr>
      <w:r w:rsidRPr="00976EA0">
        <w:rPr>
          <w:rFonts w:asciiTheme="minorHAnsi" w:hAnsiTheme="minorHAnsi"/>
        </w:rPr>
        <w:t xml:space="preserve">Please sign below to approve of the </w:t>
      </w:r>
      <w:r w:rsidR="00C91596" w:rsidRPr="00976EA0">
        <w:rPr>
          <w:rFonts w:asciiTheme="minorHAnsi" w:hAnsiTheme="minorHAnsi"/>
        </w:rPr>
        <w:t xml:space="preserve">completed </w:t>
      </w:r>
      <w:r w:rsidRPr="00976EA0">
        <w:rPr>
          <w:rFonts w:asciiTheme="minorHAnsi" w:hAnsiTheme="minorHAnsi"/>
        </w:rPr>
        <w:t xml:space="preserve">work </w:t>
      </w:r>
      <w:r w:rsidR="00C91596" w:rsidRPr="00976EA0">
        <w:rPr>
          <w:rFonts w:asciiTheme="minorHAnsi" w:hAnsiTheme="minorHAnsi"/>
        </w:rPr>
        <w:t xml:space="preserve">listed in this </w:t>
      </w:r>
      <w:r w:rsidR="00981AF6">
        <w:rPr>
          <w:rFonts w:asciiTheme="minorHAnsi" w:hAnsiTheme="minorHAnsi"/>
        </w:rPr>
        <w:t>Blueprint</w:t>
      </w:r>
      <w:r w:rsidRPr="00976EA0">
        <w:rPr>
          <w:rFonts w:asciiTheme="minorHAnsi" w:hAnsiTheme="minorHAnsi"/>
        </w:rPr>
        <w:t xml:space="preserve">.  </w:t>
      </w:r>
      <w:r w:rsidR="00C73FA9" w:rsidRPr="00976EA0">
        <w:rPr>
          <w:rFonts w:asciiTheme="minorHAnsi" w:hAnsiTheme="minorHAnsi"/>
        </w:rPr>
        <w:t xml:space="preserve">Customer sign off of the </w:t>
      </w:r>
      <w:r w:rsidR="00C91596" w:rsidRPr="00976EA0">
        <w:rPr>
          <w:rFonts w:asciiTheme="minorHAnsi" w:hAnsiTheme="minorHAnsi"/>
        </w:rPr>
        <w:t xml:space="preserve">TAI </w:t>
      </w:r>
      <w:r w:rsidR="00060F76">
        <w:rPr>
          <w:rFonts w:asciiTheme="minorHAnsi" w:hAnsiTheme="minorHAnsi"/>
        </w:rPr>
        <w:t>Infor</w:t>
      </w:r>
      <w:r w:rsidR="00921FC7">
        <w:rPr>
          <w:rFonts w:asciiTheme="minorHAnsi" w:hAnsiTheme="minorHAnsi"/>
        </w:rPr>
        <w:t xml:space="preserve"> </w:t>
      </w:r>
      <w:r w:rsidR="00060F76">
        <w:rPr>
          <w:rFonts w:asciiTheme="minorHAnsi" w:hAnsiTheme="minorHAnsi"/>
        </w:rPr>
        <w:t>CRM</w:t>
      </w:r>
      <w:r w:rsidR="00C73FA9" w:rsidRPr="00976EA0">
        <w:rPr>
          <w:rFonts w:asciiTheme="minorHAnsi" w:hAnsiTheme="minorHAnsi"/>
        </w:rPr>
        <w:t xml:space="preserve"> </w:t>
      </w:r>
      <w:r w:rsidR="00981AF6">
        <w:rPr>
          <w:rFonts w:asciiTheme="minorHAnsi" w:hAnsiTheme="minorHAnsi"/>
        </w:rPr>
        <w:t>Blueprint</w:t>
      </w:r>
      <w:r w:rsidR="00C73FA9" w:rsidRPr="00976EA0">
        <w:rPr>
          <w:rFonts w:asciiTheme="minorHAnsi" w:hAnsiTheme="minorHAnsi"/>
        </w:rPr>
        <w:t xml:space="preserve"> will indicate </w:t>
      </w:r>
      <w:r w:rsidR="00DC40E4">
        <w:rPr>
          <w:rFonts w:asciiTheme="minorHAnsi" w:hAnsiTheme="minorHAnsi"/>
        </w:rPr>
        <w:t xml:space="preserve">accurate and complete </w:t>
      </w:r>
      <w:r w:rsidR="007932B6">
        <w:rPr>
          <w:rFonts w:asciiTheme="minorHAnsi" w:hAnsiTheme="minorHAnsi"/>
        </w:rPr>
        <w:t xml:space="preserve">documentation </w:t>
      </w:r>
      <w:r w:rsidR="00C73FA9" w:rsidRPr="00976EA0">
        <w:rPr>
          <w:rFonts w:asciiTheme="minorHAnsi" w:hAnsiTheme="minorHAnsi"/>
        </w:rPr>
        <w:t xml:space="preserve">of </w:t>
      </w:r>
      <w:r w:rsidR="00A4375E" w:rsidRPr="00976EA0">
        <w:rPr>
          <w:rFonts w:asciiTheme="minorHAnsi" w:hAnsiTheme="minorHAnsi"/>
        </w:rPr>
        <w:t>the project requirements</w:t>
      </w:r>
      <w:r w:rsidR="007932B6">
        <w:rPr>
          <w:rFonts w:asciiTheme="minorHAnsi" w:hAnsiTheme="minorHAnsi"/>
        </w:rPr>
        <w:t xml:space="preserve"> </w:t>
      </w:r>
      <w:r w:rsidR="00DC40E4">
        <w:rPr>
          <w:rFonts w:asciiTheme="minorHAnsi" w:hAnsiTheme="minorHAnsi"/>
        </w:rPr>
        <w:t>for</w:t>
      </w:r>
      <w:r w:rsidR="007932B6">
        <w:rPr>
          <w:rFonts w:asciiTheme="minorHAnsi" w:hAnsiTheme="minorHAnsi"/>
        </w:rPr>
        <w:t xml:space="preserve"> the </w:t>
      </w:r>
      <w:r w:rsidR="00921FC7">
        <w:rPr>
          <w:rFonts w:asciiTheme="minorHAnsi" w:hAnsiTheme="minorHAnsi"/>
        </w:rPr>
        <w:t xml:space="preserve">Infor </w:t>
      </w:r>
      <w:r w:rsidR="007932B6">
        <w:rPr>
          <w:rFonts w:asciiTheme="minorHAnsi" w:hAnsiTheme="minorHAnsi"/>
        </w:rPr>
        <w:t>CRM system</w:t>
      </w:r>
      <w:r w:rsidR="00A4375E" w:rsidRPr="00976EA0">
        <w:rPr>
          <w:rFonts w:asciiTheme="minorHAnsi" w:hAnsiTheme="minorHAnsi"/>
        </w:rPr>
        <w:t>.</w:t>
      </w:r>
    </w:p>
    <w:p w14:paraId="6C296EAA" w14:textId="77777777" w:rsidR="00E42EC9" w:rsidRDefault="00E42EC9" w:rsidP="00CD1FF6">
      <w:pPr>
        <w:rPr>
          <w:rFonts w:asciiTheme="minorHAnsi" w:hAnsiTheme="minorHAnsi" w:cs="Tahoma"/>
          <w:b/>
          <w:bCs/>
          <w:i/>
        </w:rPr>
      </w:pPr>
    </w:p>
    <w:p w14:paraId="734EF0A8" w14:textId="77777777" w:rsidR="00E42EC9" w:rsidRDefault="00E42EC9" w:rsidP="00CD1FF6">
      <w:pPr>
        <w:rPr>
          <w:rFonts w:asciiTheme="minorHAnsi" w:hAnsiTheme="minorHAnsi" w:cs="Tahoma"/>
          <w:b/>
          <w:bCs/>
          <w:i/>
        </w:rPr>
      </w:pPr>
    </w:p>
    <w:p w14:paraId="5F91A980" w14:textId="77777777" w:rsidR="00CD1FF6" w:rsidRPr="00976EA0" w:rsidRDefault="00CD1FF6" w:rsidP="00CD1FF6">
      <w:pPr>
        <w:rPr>
          <w:rFonts w:asciiTheme="minorHAnsi" w:hAnsiTheme="minorHAnsi" w:cs="Tahoma"/>
          <w:sz w:val="20"/>
          <w:szCs w:val="20"/>
        </w:rPr>
      </w:pPr>
      <w:r w:rsidRPr="00976EA0">
        <w:rPr>
          <w:rFonts w:asciiTheme="minorHAnsi" w:hAnsiTheme="minorHAnsi" w:cs="Tahoma"/>
          <w:b/>
          <w:bCs/>
          <w:i/>
        </w:rPr>
        <w:t>Accepted:</w:t>
      </w:r>
    </w:p>
    <w:tbl>
      <w:tblPr>
        <w:tblW w:w="0" w:type="auto"/>
        <w:tblInd w:w="1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378"/>
      </w:tblGrid>
      <w:tr w:rsidR="00CD1FF6" w:rsidRPr="00976EA0" w14:paraId="0FFDC7D2" w14:textId="77777777" w:rsidTr="00746194">
        <w:trPr>
          <w:trHeight w:val="4713"/>
        </w:trPr>
        <w:tc>
          <w:tcPr>
            <w:tcW w:w="5378" w:type="dxa"/>
            <w:tcBorders>
              <w:top w:val="double" w:sz="4" w:space="0" w:color="auto"/>
              <w:left w:val="double" w:sz="4" w:space="0" w:color="auto"/>
              <w:bottom w:val="double" w:sz="4" w:space="0" w:color="auto"/>
              <w:right w:val="single" w:sz="6" w:space="0" w:color="auto"/>
            </w:tcBorders>
          </w:tcPr>
          <w:p w14:paraId="72207368" w14:textId="77777777" w:rsidR="00746194" w:rsidRPr="00976EA0" w:rsidRDefault="001E3424" w:rsidP="004C0676">
            <w:pPr>
              <w:rPr>
                <w:rFonts w:asciiTheme="minorHAnsi" w:hAnsiTheme="minorHAnsi" w:cs="Tahoma"/>
                <w:b/>
                <w:bCs/>
                <w:noProof/>
              </w:rPr>
            </w:pPr>
            <w:r>
              <w:rPr>
                <w:rFonts w:asciiTheme="minorHAnsi" w:hAnsiTheme="minorHAnsi" w:cs="Tahoma"/>
                <w:b/>
                <w:bCs/>
                <w:noProof/>
              </w:rPr>
              <w:t>&lt;Client&gt;</w:t>
            </w:r>
          </w:p>
          <w:p w14:paraId="61F849CD" w14:textId="77777777" w:rsidR="00CD1FF6" w:rsidRPr="00976EA0" w:rsidRDefault="00CD1FF6" w:rsidP="004C0676">
            <w:pPr>
              <w:rPr>
                <w:rFonts w:asciiTheme="minorHAnsi" w:hAnsiTheme="minorHAnsi" w:cs="Tahoma"/>
              </w:rPr>
            </w:pPr>
            <w:r w:rsidRPr="00976EA0">
              <w:rPr>
                <w:rFonts w:asciiTheme="minorHAnsi" w:hAnsiTheme="minorHAnsi" w:cs="Tahoma"/>
              </w:rPr>
              <w:t>_____________________________________</w:t>
            </w:r>
          </w:p>
          <w:p w14:paraId="0D342268" w14:textId="77777777" w:rsidR="00CD1FF6" w:rsidRPr="00976EA0" w:rsidRDefault="00CD1FF6" w:rsidP="004C0676">
            <w:pPr>
              <w:rPr>
                <w:rFonts w:asciiTheme="minorHAnsi" w:hAnsiTheme="minorHAnsi" w:cs="Tahoma"/>
              </w:rPr>
            </w:pPr>
            <w:r w:rsidRPr="00976EA0">
              <w:rPr>
                <w:rFonts w:asciiTheme="minorHAnsi" w:hAnsiTheme="minorHAnsi" w:cs="Tahoma"/>
              </w:rPr>
              <w:t xml:space="preserve">        (Signature)</w:t>
            </w:r>
          </w:p>
          <w:p w14:paraId="24189699" w14:textId="77777777" w:rsidR="00746194" w:rsidRPr="00976EA0" w:rsidRDefault="00746194" w:rsidP="004C0676">
            <w:pPr>
              <w:rPr>
                <w:rFonts w:asciiTheme="minorHAnsi" w:hAnsiTheme="minorHAnsi" w:cs="Tahoma"/>
              </w:rPr>
            </w:pPr>
          </w:p>
          <w:p w14:paraId="5E562281" w14:textId="77777777" w:rsidR="00CD1FF6" w:rsidRPr="00976EA0" w:rsidRDefault="00CD1FF6" w:rsidP="004C0676">
            <w:pPr>
              <w:rPr>
                <w:rFonts w:asciiTheme="minorHAnsi" w:hAnsiTheme="minorHAnsi" w:cs="Tahoma"/>
              </w:rPr>
            </w:pPr>
            <w:r w:rsidRPr="00976EA0">
              <w:rPr>
                <w:rFonts w:asciiTheme="minorHAnsi" w:hAnsiTheme="minorHAnsi" w:cs="Tahoma"/>
              </w:rPr>
              <w:t>By: __________________________________</w:t>
            </w:r>
          </w:p>
          <w:p w14:paraId="29768E2C" w14:textId="77777777" w:rsidR="00CD1FF6" w:rsidRPr="00976EA0" w:rsidRDefault="00CD1FF6" w:rsidP="004C0676">
            <w:pPr>
              <w:rPr>
                <w:rFonts w:asciiTheme="minorHAnsi" w:hAnsiTheme="minorHAnsi" w:cs="Tahoma"/>
              </w:rPr>
            </w:pPr>
          </w:p>
          <w:p w14:paraId="4439099F" w14:textId="77777777" w:rsidR="00CD1FF6" w:rsidRPr="00976EA0" w:rsidRDefault="00CD1FF6" w:rsidP="004C0676">
            <w:pPr>
              <w:rPr>
                <w:rFonts w:asciiTheme="minorHAnsi" w:hAnsiTheme="minorHAnsi" w:cs="Tahoma"/>
              </w:rPr>
            </w:pPr>
            <w:r w:rsidRPr="00976EA0">
              <w:rPr>
                <w:rFonts w:asciiTheme="minorHAnsi" w:hAnsiTheme="minorHAnsi" w:cs="Tahoma"/>
              </w:rPr>
              <w:t>Title: _________________________________</w:t>
            </w:r>
          </w:p>
          <w:p w14:paraId="5B32F838" w14:textId="77777777" w:rsidR="00CD1FF6" w:rsidRPr="00976EA0" w:rsidRDefault="00CD1FF6" w:rsidP="004C0676">
            <w:pPr>
              <w:rPr>
                <w:rFonts w:asciiTheme="minorHAnsi" w:hAnsiTheme="minorHAnsi" w:cs="Tahoma"/>
              </w:rPr>
            </w:pPr>
          </w:p>
          <w:p w14:paraId="4D6965EB" w14:textId="77777777" w:rsidR="00CD1FF6" w:rsidRPr="00976EA0" w:rsidRDefault="00CD1FF6" w:rsidP="004C0676">
            <w:pPr>
              <w:rPr>
                <w:rFonts w:asciiTheme="minorHAnsi" w:hAnsiTheme="minorHAnsi" w:cs="Tahoma"/>
              </w:rPr>
            </w:pPr>
            <w:r w:rsidRPr="00976EA0">
              <w:rPr>
                <w:rFonts w:asciiTheme="minorHAnsi" w:hAnsiTheme="minorHAnsi" w:cs="Tahoma"/>
              </w:rPr>
              <w:t>Date: _________________________________</w:t>
            </w:r>
          </w:p>
          <w:p w14:paraId="5F77BF96" w14:textId="77777777" w:rsidR="00CD1FF6" w:rsidRPr="00976EA0" w:rsidRDefault="00CD1FF6" w:rsidP="004C0676">
            <w:pPr>
              <w:rPr>
                <w:rFonts w:asciiTheme="minorHAnsi" w:hAnsiTheme="minorHAnsi" w:cs="Tahoma"/>
                <w:sz w:val="20"/>
                <w:szCs w:val="20"/>
              </w:rPr>
            </w:pPr>
          </w:p>
        </w:tc>
      </w:tr>
    </w:tbl>
    <w:p w14:paraId="15E76D1A" w14:textId="7BD6C4BE" w:rsidR="00CD1FF6" w:rsidRDefault="00CD1FF6" w:rsidP="00C73FA9">
      <w:pPr>
        <w:rPr>
          <w:rFonts w:asciiTheme="minorHAnsi" w:hAnsiTheme="minorHAnsi"/>
        </w:rPr>
      </w:pPr>
    </w:p>
    <w:p w14:paraId="7946A342" w14:textId="5B91B98E" w:rsidR="001B2328" w:rsidRDefault="001B2328" w:rsidP="00C73FA9">
      <w:pPr>
        <w:rPr>
          <w:rFonts w:asciiTheme="minorHAnsi" w:hAnsiTheme="minorHAnsi"/>
        </w:rPr>
      </w:pPr>
    </w:p>
    <w:p w14:paraId="6CEE412A" w14:textId="77777777" w:rsidR="001B2328" w:rsidRPr="00A00F86" w:rsidRDefault="001B2328" w:rsidP="00A00F86">
      <w:pPr>
        <w:pStyle w:val="Heading1"/>
      </w:pPr>
      <w:bookmarkStart w:id="345" w:name="_Toc505347466"/>
      <w:r w:rsidRPr="00A00F86">
        <w:t>Change Log</w:t>
      </w:r>
      <w:bookmarkEnd w:id="345"/>
    </w:p>
    <w:tbl>
      <w:tblPr>
        <w:tblStyle w:val="TableGrid"/>
        <w:tblW w:w="0" w:type="auto"/>
        <w:tblLook w:val="04A0" w:firstRow="1" w:lastRow="0" w:firstColumn="1" w:lastColumn="0" w:noHBand="0" w:noVBand="1"/>
      </w:tblPr>
      <w:tblGrid>
        <w:gridCol w:w="1375"/>
        <w:gridCol w:w="690"/>
        <w:gridCol w:w="8725"/>
      </w:tblGrid>
      <w:tr w:rsidR="001B2328" w:rsidRPr="001B2328" w14:paraId="4AFE69B8" w14:textId="77777777" w:rsidTr="001B2328">
        <w:tc>
          <w:tcPr>
            <w:tcW w:w="1375" w:type="dxa"/>
          </w:tcPr>
          <w:p w14:paraId="0B46DE0C" w14:textId="77777777" w:rsidR="001B2328" w:rsidRPr="001B2328" w:rsidRDefault="001B2328" w:rsidP="001B2328">
            <w:pPr>
              <w:spacing w:after="200" w:line="276" w:lineRule="auto"/>
              <w:rPr>
                <w:rFonts w:asciiTheme="minorHAnsi" w:hAnsiTheme="minorHAnsi"/>
              </w:rPr>
            </w:pPr>
            <w:r>
              <w:rPr>
                <w:rFonts w:asciiTheme="minorHAnsi" w:hAnsiTheme="minorHAnsi"/>
              </w:rPr>
              <w:t>12/22/2017</w:t>
            </w:r>
          </w:p>
        </w:tc>
        <w:tc>
          <w:tcPr>
            <w:tcW w:w="690" w:type="dxa"/>
          </w:tcPr>
          <w:p w14:paraId="38C13A84" w14:textId="77777777" w:rsidR="001B2328" w:rsidRPr="001B2328" w:rsidRDefault="001B2328" w:rsidP="001B2328">
            <w:pPr>
              <w:spacing w:after="200" w:line="276" w:lineRule="auto"/>
              <w:rPr>
                <w:rFonts w:asciiTheme="minorHAnsi" w:hAnsiTheme="minorHAnsi"/>
              </w:rPr>
            </w:pPr>
            <w:r>
              <w:rPr>
                <w:rFonts w:asciiTheme="minorHAnsi" w:hAnsiTheme="minorHAnsi"/>
              </w:rPr>
              <w:t>V1</w:t>
            </w:r>
          </w:p>
        </w:tc>
        <w:tc>
          <w:tcPr>
            <w:tcW w:w="8725" w:type="dxa"/>
          </w:tcPr>
          <w:p w14:paraId="67EEB0B8" w14:textId="77777777" w:rsidR="001B2328" w:rsidRPr="001B2328" w:rsidRDefault="001B2328" w:rsidP="001B2328">
            <w:pPr>
              <w:spacing w:after="200" w:line="276" w:lineRule="auto"/>
              <w:rPr>
                <w:rFonts w:asciiTheme="minorHAnsi" w:hAnsiTheme="minorHAnsi"/>
              </w:rPr>
            </w:pPr>
            <w:r>
              <w:rPr>
                <w:rFonts w:asciiTheme="minorHAnsi" w:hAnsiTheme="minorHAnsi"/>
              </w:rPr>
              <w:t>Initial Publication for County review</w:t>
            </w:r>
          </w:p>
        </w:tc>
      </w:tr>
      <w:tr w:rsidR="001B2328" w:rsidRPr="001B2328" w14:paraId="07FAC4C7" w14:textId="77777777" w:rsidTr="001B2328">
        <w:tc>
          <w:tcPr>
            <w:tcW w:w="1375" w:type="dxa"/>
          </w:tcPr>
          <w:p w14:paraId="1D2AA0BF" w14:textId="77777777" w:rsidR="001B2328" w:rsidRPr="001B2328" w:rsidRDefault="001B2328" w:rsidP="001B2328">
            <w:pPr>
              <w:spacing w:after="200" w:line="276" w:lineRule="auto"/>
              <w:rPr>
                <w:rFonts w:asciiTheme="minorHAnsi" w:hAnsiTheme="minorHAnsi"/>
              </w:rPr>
            </w:pPr>
            <w:r>
              <w:rPr>
                <w:rFonts w:asciiTheme="minorHAnsi" w:hAnsiTheme="minorHAnsi"/>
              </w:rPr>
              <w:t>12/28/2017</w:t>
            </w:r>
          </w:p>
        </w:tc>
        <w:tc>
          <w:tcPr>
            <w:tcW w:w="690" w:type="dxa"/>
          </w:tcPr>
          <w:p w14:paraId="07657E41" w14:textId="77777777" w:rsidR="001B2328" w:rsidRPr="001B2328" w:rsidRDefault="001B2328" w:rsidP="001B2328">
            <w:pPr>
              <w:spacing w:after="200" w:line="276" w:lineRule="auto"/>
              <w:rPr>
                <w:rFonts w:asciiTheme="minorHAnsi" w:hAnsiTheme="minorHAnsi"/>
              </w:rPr>
            </w:pPr>
            <w:r>
              <w:rPr>
                <w:rFonts w:asciiTheme="minorHAnsi" w:hAnsiTheme="minorHAnsi"/>
              </w:rPr>
              <w:t>V2</w:t>
            </w:r>
          </w:p>
        </w:tc>
        <w:tc>
          <w:tcPr>
            <w:tcW w:w="8725" w:type="dxa"/>
          </w:tcPr>
          <w:p w14:paraId="5BA9464C" w14:textId="77777777" w:rsidR="001B2328" w:rsidRPr="001B2328" w:rsidRDefault="001B2328" w:rsidP="001B2328">
            <w:pPr>
              <w:spacing w:after="200" w:line="276" w:lineRule="auto"/>
              <w:rPr>
                <w:rFonts w:asciiTheme="minorHAnsi" w:hAnsiTheme="minorHAnsi"/>
              </w:rPr>
            </w:pPr>
            <w:r>
              <w:rPr>
                <w:rFonts w:asciiTheme="minorHAnsi" w:hAnsiTheme="minorHAnsi"/>
              </w:rPr>
              <w:t>Incorporate County feedback</w:t>
            </w:r>
          </w:p>
        </w:tc>
      </w:tr>
      <w:tr w:rsidR="001B2328" w:rsidRPr="001B2328" w14:paraId="2F31E775" w14:textId="77777777" w:rsidTr="001B2328">
        <w:tc>
          <w:tcPr>
            <w:tcW w:w="1375" w:type="dxa"/>
          </w:tcPr>
          <w:p w14:paraId="3A5BC0BD" w14:textId="77777777" w:rsidR="001B2328" w:rsidRPr="001B2328" w:rsidRDefault="001B2328" w:rsidP="001B2328">
            <w:pPr>
              <w:spacing w:after="200" w:line="276" w:lineRule="auto"/>
              <w:rPr>
                <w:rFonts w:asciiTheme="minorHAnsi" w:hAnsiTheme="minorHAnsi"/>
              </w:rPr>
            </w:pPr>
            <w:r>
              <w:rPr>
                <w:rFonts w:asciiTheme="minorHAnsi" w:hAnsiTheme="minorHAnsi"/>
              </w:rPr>
              <w:t>1/2/2018</w:t>
            </w:r>
          </w:p>
        </w:tc>
        <w:tc>
          <w:tcPr>
            <w:tcW w:w="690" w:type="dxa"/>
          </w:tcPr>
          <w:p w14:paraId="6CFDE035" w14:textId="77777777" w:rsidR="001B2328" w:rsidRPr="001B2328" w:rsidRDefault="001B2328" w:rsidP="001B2328">
            <w:pPr>
              <w:spacing w:after="200" w:line="276" w:lineRule="auto"/>
              <w:rPr>
                <w:rFonts w:asciiTheme="minorHAnsi" w:hAnsiTheme="minorHAnsi"/>
              </w:rPr>
            </w:pPr>
            <w:r>
              <w:rPr>
                <w:rFonts w:asciiTheme="minorHAnsi" w:hAnsiTheme="minorHAnsi"/>
              </w:rPr>
              <w:t>V2</w:t>
            </w:r>
          </w:p>
        </w:tc>
        <w:tc>
          <w:tcPr>
            <w:tcW w:w="8725" w:type="dxa"/>
          </w:tcPr>
          <w:p w14:paraId="628F5161" w14:textId="638BC984" w:rsidR="001B2328" w:rsidRPr="001B2328" w:rsidRDefault="000E0D6E" w:rsidP="001B2328">
            <w:pPr>
              <w:spacing w:after="200" w:line="276" w:lineRule="auto"/>
              <w:rPr>
                <w:rFonts w:asciiTheme="minorHAnsi" w:hAnsiTheme="minorHAnsi"/>
              </w:rPr>
            </w:pPr>
            <w:r>
              <w:rPr>
                <w:rFonts w:asciiTheme="minorHAnsi" w:hAnsiTheme="minorHAnsi"/>
              </w:rPr>
              <w:t xml:space="preserve">Per Ursula - </w:t>
            </w:r>
            <w:r w:rsidR="001B2328">
              <w:rPr>
                <w:rFonts w:asciiTheme="minorHAnsi" w:hAnsiTheme="minorHAnsi"/>
              </w:rPr>
              <w:t xml:space="preserve">Make Opportunity &gt; </w:t>
            </w:r>
            <w:proofErr w:type="spellStart"/>
            <w:r w:rsidR="001B2328">
              <w:rPr>
                <w:rFonts w:asciiTheme="minorHAnsi" w:hAnsiTheme="minorHAnsi"/>
              </w:rPr>
              <w:t>Repait</w:t>
            </w:r>
            <w:proofErr w:type="spellEnd"/>
            <w:r w:rsidR="001B2328">
              <w:rPr>
                <w:rFonts w:asciiTheme="minorHAnsi" w:hAnsiTheme="minorHAnsi"/>
              </w:rPr>
              <w:t xml:space="preserve"> Type a Multi select pick list</w:t>
            </w:r>
          </w:p>
        </w:tc>
      </w:tr>
      <w:tr w:rsidR="001B2328" w:rsidRPr="001B2328" w14:paraId="333DB627" w14:textId="77777777" w:rsidTr="001B2328">
        <w:tc>
          <w:tcPr>
            <w:tcW w:w="1375" w:type="dxa"/>
          </w:tcPr>
          <w:p w14:paraId="28893897" w14:textId="7AA80C47" w:rsidR="001B2328" w:rsidRPr="001B2328" w:rsidRDefault="00707E9E" w:rsidP="001B2328">
            <w:pPr>
              <w:spacing w:after="200" w:line="276" w:lineRule="auto"/>
              <w:rPr>
                <w:rFonts w:asciiTheme="minorHAnsi" w:hAnsiTheme="minorHAnsi"/>
              </w:rPr>
            </w:pPr>
            <w:r>
              <w:rPr>
                <w:rFonts w:asciiTheme="minorHAnsi" w:hAnsiTheme="minorHAnsi"/>
              </w:rPr>
              <w:t>1/4/2018</w:t>
            </w:r>
          </w:p>
        </w:tc>
        <w:tc>
          <w:tcPr>
            <w:tcW w:w="690" w:type="dxa"/>
          </w:tcPr>
          <w:p w14:paraId="334CBE77" w14:textId="74BB91DD" w:rsidR="001B2328" w:rsidRPr="001B2328" w:rsidRDefault="00707E9E" w:rsidP="001B2328">
            <w:pPr>
              <w:spacing w:after="200" w:line="276" w:lineRule="auto"/>
              <w:rPr>
                <w:rFonts w:asciiTheme="minorHAnsi" w:hAnsiTheme="minorHAnsi"/>
              </w:rPr>
            </w:pPr>
            <w:r>
              <w:rPr>
                <w:rFonts w:asciiTheme="minorHAnsi" w:hAnsiTheme="minorHAnsi"/>
              </w:rPr>
              <w:t>V2</w:t>
            </w:r>
          </w:p>
        </w:tc>
        <w:tc>
          <w:tcPr>
            <w:tcW w:w="8725" w:type="dxa"/>
          </w:tcPr>
          <w:p w14:paraId="2233AB42" w14:textId="75ED527C" w:rsidR="001B2328" w:rsidRPr="001B2328" w:rsidRDefault="000E0D6E" w:rsidP="001B2328">
            <w:pPr>
              <w:spacing w:after="200" w:line="276" w:lineRule="auto"/>
              <w:rPr>
                <w:rFonts w:asciiTheme="minorHAnsi" w:hAnsiTheme="minorHAnsi"/>
              </w:rPr>
            </w:pPr>
            <w:r>
              <w:rPr>
                <w:rFonts w:asciiTheme="minorHAnsi" w:hAnsiTheme="minorHAnsi"/>
              </w:rPr>
              <w:t xml:space="preserve">Per Ursula - </w:t>
            </w:r>
            <w:r w:rsidR="00707E9E">
              <w:rPr>
                <w:rFonts w:asciiTheme="minorHAnsi" w:hAnsiTheme="minorHAnsi"/>
              </w:rPr>
              <w:t>Add ‘Portfol’ to the Opportunity Status pick list</w:t>
            </w:r>
          </w:p>
        </w:tc>
      </w:tr>
      <w:tr w:rsidR="001B2328" w:rsidRPr="001B2328" w14:paraId="181B91ED" w14:textId="77777777" w:rsidTr="001B2328">
        <w:tc>
          <w:tcPr>
            <w:tcW w:w="1375" w:type="dxa"/>
          </w:tcPr>
          <w:p w14:paraId="6181D254" w14:textId="41752209" w:rsidR="001B2328" w:rsidRPr="001B2328" w:rsidRDefault="000E0D6E" w:rsidP="001B2328">
            <w:pPr>
              <w:spacing w:after="200" w:line="276" w:lineRule="auto"/>
              <w:rPr>
                <w:rFonts w:asciiTheme="minorHAnsi" w:hAnsiTheme="minorHAnsi"/>
              </w:rPr>
            </w:pPr>
            <w:r>
              <w:rPr>
                <w:rFonts w:asciiTheme="minorHAnsi" w:hAnsiTheme="minorHAnsi"/>
              </w:rPr>
              <w:t>1/5/2018</w:t>
            </w:r>
          </w:p>
        </w:tc>
        <w:tc>
          <w:tcPr>
            <w:tcW w:w="690" w:type="dxa"/>
          </w:tcPr>
          <w:p w14:paraId="4C6ECA64" w14:textId="6A40C759" w:rsidR="001B2328" w:rsidRPr="001B2328" w:rsidRDefault="005F71F9" w:rsidP="001B2328">
            <w:pPr>
              <w:spacing w:after="200" w:line="276" w:lineRule="auto"/>
              <w:rPr>
                <w:rFonts w:asciiTheme="minorHAnsi" w:hAnsiTheme="minorHAnsi"/>
              </w:rPr>
            </w:pPr>
            <w:r>
              <w:rPr>
                <w:rFonts w:asciiTheme="minorHAnsi" w:hAnsiTheme="minorHAnsi"/>
              </w:rPr>
              <w:t>V2</w:t>
            </w:r>
          </w:p>
        </w:tc>
        <w:tc>
          <w:tcPr>
            <w:tcW w:w="8725" w:type="dxa"/>
          </w:tcPr>
          <w:p w14:paraId="51572B0E" w14:textId="7FD2B385" w:rsidR="001B2328" w:rsidRPr="001B2328" w:rsidRDefault="000E0D6E" w:rsidP="001B2328">
            <w:pPr>
              <w:spacing w:after="200" w:line="276" w:lineRule="auto"/>
              <w:rPr>
                <w:rFonts w:asciiTheme="minorHAnsi" w:hAnsiTheme="minorHAnsi"/>
              </w:rPr>
            </w:pPr>
            <w:r>
              <w:rPr>
                <w:rFonts w:asciiTheme="minorHAnsi" w:hAnsiTheme="minorHAnsi"/>
              </w:rPr>
              <w:t xml:space="preserve">Per Deb - On </w:t>
            </w:r>
            <w:r w:rsidR="005F71F9">
              <w:rPr>
                <w:rFonts w:asciiTheme="minorHAnsi" w:hAnsiTheme="minorHAnsi"/>
              </w:rPr>
              <w:t>the Contact &gt; HHS Detail tab: move from Contact Detail</w:t>
            </w:r>
            <w:r>
              <w:rPr>
                <w:rFonts w:asciiTheme="minorHAnsi" w:hAnsiTheme="minorHAnsi"/>
              </w:rPr>
              <w:t>: Spouse, Children, Nationality. Replicate as R/O on the Contact &gt; HHS Detail: Contact ID, Import Source, Create User, Create Date, Modify User, Modify Date</w:t>
            </w:r>
          </w:p>
        </w:tc>
      </w:tr>
      <w:tr w:rsidR="00A00F86" w:rsidRPr="001B2328" w14:paraId="7F65DE47" w14:textId="77777777" w:rsidTr="001B2328">
        <w:tc>
          <w:tcPr>
            <w:tcW w:w="1375" w:type="dxa"/>
          </w:tcPr>
          <w:p w14:paraId="506B831C" w14:textId="7E6BA10F" w:rsidR="00A00F86" w:rsidRPr="001B2328" w:rsidRDefault="00157198" w:rsidP="001B2328">
            <w:pPr>
              <w:spacing w:after="200" w:line="276" w:lineRule="auto"/>
              <w:rPr>
                <w:rFonts w:asciiTheme="minorHAnsi" w:hAnsiTheme="minorHAnsi"/>
              </w:rPr>
            </w:pPr>
            <w:r>
              <w:rPr>
                <w:rFonts w:asciiTheme="minorHAnsi" w:hAnsiTheme="minorHAnsi"/>
              </w:rPr>
              <w:t>1/15/2018</w:t>
            </w:r>
          </w:p>
        </w:tc>
        <w:tc>
          <w:tcPr>
            <w:tcW w:w="690" w:type="dxa"/>
          </w:tcPr>
          <w:p w14:paraId="4791AEA0" w14:textId="211C1F7A" w:rsidR="00A00F86" w:rsidRPr="001B2328" w:rsidRDefault="00157198" w:rsidP="001B2328">
            <w:pPr>
              <w:spacing w:after="200" w:line="276" w:lineRule="auto"/>
              <w:rPr>
                <w:rFonts w:asciiTheme="minorHAnsi" w:hAnsiTheme="minorHAnsi"/>
              </w:rPr>
            </w:pPr>
            <w:r>
              <w:rPr>
                <w:rFonts w:asciiTheme="minorHAnsi" w:hAnsiTheme="minorHAnsi"/>
              </w:rPr>
              <w:t>V2</w:t>
            </w:r>
          </w:p>
        </w:tc>
        <w:tc>
          <w:tcPr>
            <w:tcW w:w="8725" w:type="dxa"/>
          </w:tcPr>
          <w:p w14:paraId="3AE507B8" w14:textId="5B1FD173" w:rsidR="00A00F86" w:rsidRPr="001B2328" w:rsidRDefault="00157198" w:rsidP="001B2328">
            <w:pPr>
              <w:spacing w:after="200" w:line="276" w:lineRule="auto"/>
              <w:rPr>
                <w:rFonts w:asciiTheme="minorHAnsi" w:hAnsiTheme="minorHAnsi"/>
              </w:rPr>
            </w:pPr>
            <w:r>
              <w:rPr>
                <w:rFonts w:asciiTheme="minorHAnsi" w:hAnsiTheme="minorHAnsi"/>
              </w:rPr>
              <w:t>Correct misspellings found during testing</w:t>
            </w:r>
          </w:p>
        </w:tc>
      </w:tr>
      <w:tr w:rsidR="00A00F86" w:rsidRPr="001B2328" w14:paraId="4FAF2003" w14:textId="77777777" w:rsidTr="001B2328">
        <w:tc>
          <w:tcPr>
            <w:tcW w:w="1375" w:type="dxa"/>
          </w:tcPr>
          <w:p w14:paraId="5339BCE2" w14:textId="0F37202F" w:rsidR="00A00F86" w:rsidRPr="001B2328" w:rsidRDefault="002C73FB" w:rsidP="001B2328">
            <w:pPr>
              <w:spacing w:after="200" w:line="276" w:lineRule="auto"/>
              <w:rPr>
                <w:rFonts w:asciiTheme="minorHAnsi" w:hAnsiTheme="minorHAnsi"/>
              </w:rPr>
            </w:pPr>
            <w:r>
              <w:rPr>
                <w:rFonts w:asciiTheme="minorHAnsi" w:hAnsiTheme="minorHAnsi"/>
              </w:rPr>
              <w:lastRenderedPageBreak/>
              <w:t>1/17/2018</w:t>
            </w:r>
            <w:r w:rsidR="00350730">
              <w:rPr>
                <w:rFonts w:asciiTheme="minorHAnsi" w:hAnsiTheme="minorHAnsi"/>
              </w:rPr>
              <w:t xml:space="preserve"> – 1/25/2018</w:t>
            </w:r>
          </w:p>
        </w:tc>
        <w:tc>
          <w:tcPr>
            <w:tcW w:w="690" w:type="dxa"/>
          </w:tcPr>
          <w:p w14:paraId="69101313" w14:textId="2041DC00" w:rsidR="00A00F86" w:rsidRPr="001B2328" w:rsidRDefault="002C73FB" w:rsidP="001B2328">
            <w:pPr>
              <w:spacing w:after="200" w:line="276" w:lineRule="auto"/>
              <w:rPr>
                <w:rFonts w:asciiTheme="minorHAnsi" w:hAnsiTheme="minorHAnsi"/>
              </w:rPr>
            </w:pPr>
            <w:r>
              <w:rPr>
                <w:rFonts w:asciiTheme="minorHAnsi" w:hAnsiTheme="minorHAnsi"/>
              </w:rPr>
              <w:t>V3</w:t>
            </w:r>
          </w:p>
        </w:tc>
        <w:tc>
          <w:tcPr>
            <w:tcW w:w="8725" w:type="dxa"/>
          </w:tcPr>
          <w:p w14:paraId="28B8AC1A" w14:textId="541A776E" w:rsidR="00A00F86" w:rsidRPr="001B2328" w:rsidRDefault="002C73FB" w:rsidP="001B2328">
            <w:pPr>
              <w:spacing w:after="200" w:line="276" w:lineRule="auto"/>
              <w:rPr>
                <w:rFonts w:asciiTheme="minorHAnsi" w:hAnsiTheme="minorHAnsi"/>
              </w:rPr>
            </w:pPr>
            <w:r>
              <w:rPr>
                <w:rFonts w:asciiTheme="minorHAnsi" w:hAnsiTheme="minorHAnsi"/>
              </w:rPr>
              <w:t>Changes and additions discussed during the Screen Review meetings on 1/16 and 1/17</w:t>
            </w:r>
            <w:r w:rsidR="001260E6">
              <w:rPr>
                <w:rFonts w:asciiTheme="minorHAnsi" w:hAnsiTheme="minorHAnsi"/>
              </w:rPr>
              <w:t xml:space="preserve">, </w:t>
            </w:r>
            <w:r>
              <w:rPr>
                <w:rFonts w:asciiTheme="minorHAnsi" w:hAnsiTheme="minorHAnsi"/>
              </w:rPr>
              <w:t xml:space="preserve"> </w:t>
            </w:r>
            <w:r w:rsidR="00DA57DD">
              <w:rPr>
                <w:rFonts w:asciiTheme="minorHAnsi" w:hAnsiTheme="minorHAnsi"/>
              </w:rPr>
              <w:t>follow ups with Deb and Ursula on 1/18</w:t>
            </w:r>
            <w:r w:rsidR="001260E6">
              <w:rPr>
                <w:rFonts w:asciiTheme="minorHAnsi" w:hAnsiTheme="minorHAnsi"/>
              </w:rPr>
              <w:t xml:space="preserve">, and </w:t>
            </w:r>
            <w:r w:rsidR="006E6A2A">
              <w:rPr>
                <w:rFonts w:asciiTheme="minorHAnsi" w:hAnsiTheme="minorHAnsi"/>
              </w:rPr>
              <w:t>screen changes identified during the JD#2 Security</w:t>
            </w:r>
            <w:r w:rsidR="006240B2">
              <w:rPr>
                <w:rFonts w:asciiTheme="minorHAnsi" w:hAnsiTheme="minorHAnsi"/>
              </w:rPr>
              <w:t xml:space="preserve"> on 1/19</w:t>
            </w:r>
            <w:r w:rsidR="006E6A2A">
              <w:rPr>
                <w:rFonts w:asciiTheme="minorHAnsi" w:hAnsiTheme="minorHAnsi"/>
              </w:rPr>
              <w:t xml:space="preserve">. Also </w:t>
            </w:r>
            <w:r w:rsidR="001260E6">
              <w:rPr>
                <w:rFonts w:asciiTheme="minorHAnsi" w:hAnsiTheme="minorHAnsi"/>
              </w:rPr>
              <w:t xml:space="preserve">JD#2 </w:t>
            </w:r>
            <w:r w:rsidR="006E6A2A">
              <w:rPr>
                <w:rFonts w:asciiTheme="minorHAnsi" w:hAnsiTheme="minorHAnsi"/>
              </w:rPr>
              <w:t xml:space="preserve">Security information. </w:t>
            </w:r>
            <w:r w:rsidR="0087561A">
              <w:rPr>
                <w:rFonts w:asciiTheme="minorHAnsi" w:hAnsiTheme="minorHAnsi"/>
              </w:rPr>
              <w:t xml:space="preserve">Also a new Skills screen mock up. </w:t>
            </w:r>
            <w:r w:rsidR="006E6A2A">
              <w:rPr>
                <w:rFonts w:asciiTheme="minorHAnsi" w:hAnsiTheme="minorHAnsi"/>
              </w:rPr>
              <w:t xml:space="preserve">All highlighted in </w:t>
            </w:r>
            <w:r w:rsidR="006E6A2A" w:rsidRPr="00E07905">
              <w:rPr>
                <w:rFonts w:asciiTheme="minorHAnsi" w:hAnsiTheme="minorHAnsi"/>
                <w:highlight w:val="yellow"/>
              </w:rPr>
              <w:t>yellow</w:t>
            </w:r>
            <w:r w:rsidR="006E6A2A">
              <w:rPr>
                <w:rFonts w:asciiTheme="minorHAnsi" w:hAnsiTheme="minorHAnsi"/>
              </w:rPr>
              <w:t>.</w:t>
            </w:r>
            <w:r w:rsidR="00350730">
              <w:rPr>
                <w:rFonts w:asciiTheme="minorHAnsi" w:hAnsiTheme="minorHAnsi"/>
              </w:rPr>
              <w:t xml:space="preserve"> </w:t>
            </w:r>
            <w:r w:rsidR="00F73178">
              <w:rPr>
                <w:rFonts w:asciiTheme="minorHAnsi" w:hAnsiTheme="minorHAnsi"/>
              </w:rPr>
              <w:t>On</w:t>
            </w:r>
            <w:r w:rsidR="00350730">
              <w:rPr>
                <w:rFonts w:asciiTheme="minorHAnsi" w:hAnsiTheme="minorHAnsi"/>
              </w:rPr>
              <w:t xml:space="preserve"> 1/25 changes </w:t>
            </w:r>
            <w:r w:rsidR="00F73178">
              <w:rPr>
                <w:rFonts w:asciiTheme="minorHAnsi" w:hAnsiTheme="minorHAnsi"/>
              </w:rPr>
              <w:t xml:space="preserve">are made </w:t>
            </w:r>
            <w:r w:rsidR="00350730">
              <w:rPr>
                <w:rFonts w:asciiTheme="minorHAnsi" w:hAnsiTheme="minorHAnsi"/>
              </w:rPr>
              <w:t xml:space="preserve">in change mode to distinguish what is new </w:t>
            </w:r>
            <w:r w:rsidR="00F73178">
              <w:rPr>
                <w:rFonts w:asciiTheme="minorHAnsi" w:hAnsiTheme="minorHAnsi"/>
              </w:rPr>
              <w:t>as of</w:t>
            </w:r>
            <w:r w:rsidR="00350730">
              <w:rPr>
                <w:rFonts w:asciiTheme="minorHAnsi" w:hAnsiTheme="minorHAnsi"/>
              </w:rPr>
              <w:t xml:space="preserve"> 1/25/2018.</w:t>
            </w:r>
            <w:r w:rsidR="00F73178">
              <w:rPr>
                <w:rFonts w:asciiTheme="minorHAnsi" w:hAnsiTheme="minorHAnsi"/>
              </w:rPr>
              <w:t xml:space="preserve"> On 1/25 both Sales Processes were replaced.</w:t>
            </w:r>
          </w:p>
        </w:tc>
      </w:tr>
      <w:tr w:rsidR="00A00F86" w:rsidRPr="001B2328" w14:paraId="0C0DC3E7" w14:textId="77777777" w:rsidTr="001B2328">
        <w:tc>
          <w:tcPr>
            <w:tcW w:w="1375" w:type="dxa"/>
          </w:tcPr>
          <w:p w14:paraId="6F007282" w14:textId="1F08142E" w:rsidR="00A00F86" w:rsidRPr="001B2328" w:rsidRDefault="0052143E" w:rsidP="001B2328">
            <w:pPr>
              <w:spacing w:after="200" w:line="276" w:lineRule="auto"/>
              <w:rPr>
                <w:rFonts w:asciiTheme="minorHAnsi" w:hAnsiTheme="minorHAnsi"/>
              </w:rPr>
            </w:pPr>
            <w:r>
              <w:rPr>
                <w:rFonts w:asciiTheme="minorHAnsi" w:hAnsiTheme="minorHAnsi"/>
              </w:rPr>
              <w:t>1/26/2018</w:t>
            </w:r>
          </w:p>
        </w:tc>
        <w:tc>
          <w:tcPr>
            <w:tcW w:w="690" w:type="dxa"/>
          </w:tcPr>
          <w:p w14:paraId="7F35D949" w14:textId="14DE1405" w:rsidR="00A00F86" w:rsidRPr="001B2328" w:rsidRDefault="0052143E" w:rsidP="001B2328">
            <w:pPr>
              <w:spacing w:after="200" w:line="276" w:lineRule="auto"/>
              <w:rPr>
                <w:rFonts w:asciiTheme="minorHAnsi" w:hAnsiTheme="minorHAnsi"/>
              </w:rPr>
            </w:pPr>
            <w:r>
              <w:rPr>
                <w:rFonts w:asciiTheme="minorHAnsi" w:hAnsiTheme="minorHAnsi"/>
              </w:rPr>
              <w:t>V4</w:t>
            </w:r>
          </w:p>
        </w:tc>
        <w:tc>
          <w:tcPr>
            <w:tcW w:w="8725" w:type="dxa"/>
          </w:tcPr>
          <w:p w14:paraId="4FDDD3A8" w14:textId="7D80F535" w:rsidR="00A00F86" w:rsidRPr="001B2328" w:rsidRDefault="009749E3" w:rsidP="001B2328">
            <w:pPr>
              <w:spacing w:after="200" w:line="276" w:lineRule="auto"/>
              <w:rPr>
                <w:rFonts w:asciiTheme="minorHAnsi" w:hAnsiTheme="minorHAnsi"/>
              </w:rPr>
            </w:pPr>
            <w:r>
              <w:rPr>
                <w:rFonts w:asciiTheme="minorHAnsi" w:hAnsiTheme="minorHAnsi"/>
              </w:rPr>
              <w:t xml:space="preserve">All </w:t>
            </w:r>
            <w:r w:rsidR="001617C7" w:rsidRPr="001617C7">
              <w:rPr>
                <w:rFonts w:asciiTheme="minorHAnsi" w:hAnsiTheme="minorHAnsi"/>
                <w:highlight w:val="yellow"/>
              </w:rPr>
              <w:t xml:space="preserve">V3 </w:t>
            </w:r>
            <w:r w:rsidRPr="001617C7">
              <w:rPr>
                <w:rFonts w:asciiTheme="minorHAnsi" w:hAnsiTheme="minorHAnsi"/>
                <w:highlight w:val="yellow"/>
              </w:rPr>
              <w:t>h</w:t>
            </w:r>
            <w:r w:rsidRPr="00BC6F97">
              <w:rPr>
                <w:rFonts w:asciiTheme="minorHAnsi" w:hAnsiTheme="minorHAnsi"/>
                <w:highlight w:val="yellow"/>
              </w:rPr>
              <w:t>ighlighting</w:t>
            </w:r>
            <w:r>
              <w:rPr>
                <w:rFonts w:asciiTheme="minorHAnsi" w:hAnsiTheme="minorHAnsi"/>
              </w:rPr>
              <w:t xml:space="preserve"> removed. </w:t>
            </w:r>
            <w:r w:rsidR="00912CD1">
              <w:rPr>
                <w:rFonts w:asciiTheme="minorHAnsi" w:hAnsiTheme="minorHAnsi"/>
              </w:rPr>
              <w:t>Security updates from JD#2</w:t>
            </w:r>
            <w:r w:rsidR="00910E62">
              <w:rPr>
                <w:rFonts w:asciiTheme="minorHAnsi" w:hAnsiTheme="minorHAnsi"/>
              </w:rPr>
              <w:t xml:space="preserve"> documented in </w:t>
            </w:r>
            <w:proofErr w:type="spellStart"/>
            <w:r w:rsidR="00910E62">
              <w:rPr>
                <w:rFonts w:asciiTheme="minorHAnsi" w:hAnsiTheme="minorHAnsi"/>
              </w:rPr>
              <w:t>ch</w:t>
            </w:r>
            <w:proofErr w:type="spellEnd"/>
            <w:r w:rsidR="00910E62">
              <w:rPr>
                <w:rFonts w:asciiTheme="minorHAnsi" w:hAnsiTheme="minorHAnsi"/>
              </w:rPr>
              <w:t xml:space="preserve"> 3, and </w:t>
            </w:r>
            <w:r w:rsidR="004502DF">
              <w:rPr>
                <w:rFonts w:asciiTheme="minorHAnsi" w:hAnsiTheme="minorHAnsi"/>
              </w:rPr>
              <w:t xml:space="preserve">noted where </w:t>
            </w:r>
            <w:r w:rsidR="004502DF" w:rsidRPr="00560905">
              <w:rPr>
                <w:rFonts w:asciiTheme="minorHAnsi" w:hAnsiTheme="minorHAnsi"/>
                <w:highlight w:val="cyan"/>
              </w:rPr>
              <w:t>applied</w:t>
            </w:r>
            <w:r w:rsidR="00560905">
              <w:rPr>
                <w:rFonts w:asciiTheme="minorHAnsi" w:hAnsiTheme="minorHAnsi"/>
              </w:rPr>
              <w:t xml:space="preserve"> on each entity</w:t>
            </w:r>
            <w:r w:rsidR="00912CD1">
              <w:rPr>
                <w:rFonts w:asciiTheme="minorHAnsi" w:hAnsiTheme="minorHAnsi"/>
              </w:rPr>
              <w:t>.</w:t>
            </w:r>
            <w:r w:rsidR="00322B08">
              <w:rPr>
                <w:rFonts w:asciiTheme="minorHAnsi" w:hAnsiTheme="minorHAnsi"/>
              </w:rPr>
              <w:t xml:space="preserve"> Additional screen/field changes in Change Mode.</w:t>
            </w:r>
          </w:p>
        </w:tc>
      </w:tr>
      <w:tr w:rsidR="00A00F86" w:rsidRPr="001B2328" w14:paraId="22747AA5" w14:textId="77777777" w:rsidTr="001B2328">
        <w:tc>
          <w:tcPr>
            <w:tcW w:w="1375" w:type="dxa"/>
          </w:tcPr>
          <w:p w14:paraId="09EFF2AD" w14:textId="6E438028" w:rsidR="00A00F86" w:rsidRPr="001B2328" w:rsidRDefault="006954B5" w:rsidP="001B2328">
            <w:pPr>
              <w:spacing w:after="200" w:line="276" w:lineRule="auto"/>
              <w:rPr>
                <w:rFonts w:asciiTheme="minorHAnsi" w:hAnsiTheme="minorHAnsi"/>
              </w:rPr>
            </w:pPr>
            <w:r>
              <w:rPr>
                <w:rFonts w:asciiTheme="minorHAnsi" w:hAnsiTheme="minorHAnsi"/>
              </w:rPr>
              <w:t>1/29/2018</w:t>
            </w:r>
          </w:p>
        </w:tc>
        <w:tc>
          <w:tcPr>
            <w:tcW w:w="690" w:type="dxa"/>
          </w:tcPr>
          <w:p w14:paraId="553D9590" w14:textId="142F6D71" w:rsidR="00A00F86" w:rsidRPr="001B2328" w:rsidRDefault="006954B5" w:rsidP="001B2328">
            <w:pPr>
              <w:spacing w:after="200" w:line="276" w:lineRule="auto"/>
              <w:rPr>
                <w:rFonts w:asciiTheme="minorHAnsi" w:hAnsiTheme="minorHAnsi"/>
              </w:rPr>
            </w:pPr>
            <w:r>
              <w:rPr>
                <w:rFonts w:asciiTheme="minorHAnsi" w:hAnsiTheme="minorHAnsi"/>
              </w:rPr>
              <w:t>V4</w:t>
            </w:r>
          </w:p>
        </w:tc>
        <w:tc>
          <w:tcPr>
            <w:tcW w:w="8725" w:type="dxa"/>
          </w:tcPr>
          <w:p w14:paraId="369F906D" w14:textId="2BEDC155" w:rsidR="00A00F86" w:rsidRPr="001B2328" w:rsidRDefault="006954B5" w:rsidP="001B2328">
            <w:pPr>
              <w:spacing w:after="200" w:line="276" w:lineRule="auto"/>
              <w:rPr>
                <w:rFonts w:asciiTheme="minorHAnsi" w:hAnsiTheme="minorHAnsi"/>
              </w:rPr>
            </w:pPr>
            <w:r>
              <w:rPr>
                <w:rFonts w:asciiTheme="minorHAnsi" w:hAnsiTheme="minorHAnsi"/>
              </w:rPr>
              <w:t xml:space="preserve">Security updates updated in </w:t>
            </w:r>
            <w:proofErr w:type="spellStart"/>
            <w:r>
              <w:rPr>
                <w:rFonts w:asciiTheme="minorHAnsi" w:hAnsiTheme="minorHAnsi"/>
              </w:rPr>
              <w:t>ch</w:t>
            </w:r>
            <w:proofErr w:type="spellEnd"/>
            <w:r>
              <w:rPr>
                <w:rFonts w:asciiTheme="minorHAnsi" w:hAnsiTheme="minorHAnsi"/>
              </w:rPr>
              <w:t xml:space="preserve"> 3. Additional screen/field changes in Change Mode.</w:t>
            </w:r>
          </w:p>
        </w:tc>
      </w:tr>
      <w:tr w:rsidR="00A00F86" w:rsidRPr="001B2328" w14:paraId="5BF10A4E" w14:textId="77777777" w:rsidTr="001B2328">
        <w:tc>
          <w:tcPr>
            <w:tcW w:w="1375" w:type="dxa"/>
          </w:tcPr>
          <w:p w14:paraId="3CE53526" w14:textId="32F4FB24" w:rsidR="00A00F86" w:rsidRPr="001B2328" w:rsidRDefault="002224D6" w:rsidP="001B2328">
            <w:pPr>
              <w:spacing w:after="200" w:line="276" w:lineRule="auto"/>
              <w:rPr>
                <w:rFonts w:asciiTheme="minorHAnsi" w:hAnsiTheme="minorHAnsi"/>
              </w:rPr>
            </w:pPr>
            <w:bookmarkStart w:id="346" w:name="_Hlk505239914"/>
            <w:r>
              <w:rPr>
                <w:rFonts w:asciiTheme="minorHAnsi" w:hAnsiTheme="minorHAnsi"/>
              </w:rPr>
              <w:t>1/31/2018</w:t>
            </w:r>
          </w:p>
        </w:tc>
        <w:tc>
          <w:tcPr>
            <w:tcW w:w="690" w:type="dxa"/>
          </w:tcPr>
          <w:p w14:paraId="4034BE55" w14:textId="3E5DF43D" w:rsidR="00A00F86" w:rsidRPr="001B2328" w:rsidRDefault="002224D6" w:rsidP="001B2328">
            <w:pPr>
              <w:spacing w:after="200" w:line="276" w:lineRule="auto"/>
              <w:rPr>
                <w:rFonts w:asciiTheme="minorHAnsi" w:hAnsiTheme="minorHAnsi"/>
              </w:rPr>
            </w:pPr>
            <w:r>
              <w:rPr>
                <w:rFonts w:asciiTheme="minorHAnsi" w:hAnsiTheme="minorHAnsi"/>
              </w:rPr>
              <w:t>V4</w:t>
            </w:r>
          </w:p>
        </w:tc>
        <w:tc>
          <w:tcPr>
            <w:tcW w:w="8725" w:type="dxa"/>
          </w:tcPr>
          <w:p w14:paraId="4276A051" w14:textId="4EFE298F" w:rsidR="00A00F86" w:rsidRPr="001B2328" w:rsidRDefault="002224D6" w:rsidP="001B2328">
            <w:pPr>
              <w:spacing w:after="200" w:line="276" w:lineRule="auto"/>
              <w:rPr>
                <w:rFonts w:asciiTheme="minorHAnsi" w:hAnsiTheme="minorHAnsi"/>
              </w:rPr>
            </w:pPr>
            <w:r>
              <w:rPr>
                <w:rFonts w:asciiTheme="minorHAnsi" w:hAnsiTheme="minorHAnsi"/>
              </w:rPr>
              <w:t xml:space="preserve">Security updates in </w:t>
            </w:r>
            <w:proofErr w:type="spellStart"/>
            <w:r>
              <w:rPr>
                <w:rFonts w:asciiTheme="minorHAnsi" w:hAnsiTheme="minorHAnsi"/>
              </w:rPr>
              <w:t>ch</w:t>
            </w:r>
            <w:proofErr w:type="spellEnd"/>
            <w:r>
              <w:rPr>
                <w:rFonts w:asciiTheme="minorHAnsi" w:hAnsiTheme="minorHAnsi"/>
              </w:rPr>
              <w:t xml:space="preserve"> 3. Changes to SSN on Contact &gt; Detail and Contact &gt; HHS Detail.</w:t>
            </w:r>
          </w:p>
        </w:tc>
      </w:tr>
      <w:tr w:rsidR="00D0293B" w:rsidRPr="001B2328" w14:paraId="5DE27DFF" w14:textId="77777777" w:rsidTr="00D0293B">
        <w:tc>
          <w:tcPr>
            <w:tcW w:w="1375" w:type="dxa"/>
          </w:tcPr>
          <w:p w14:paraId="2F18D4F9" w14:textId="489D4E28" w:rsidR="00D0293B" w:rsidRPr="001B2328" w:rsidRDefault="00D0293B" w:rsidP="004340F2">
            <w:pPr>
              <w:spacing w:after="200" w:line="276" w:lineRule="auto"/>
              <w:rPr>
                <w:rFonts w:asciiTheme="minorHAnsi" w:hAnsiTheme="minorHAnsi"/>
              </w:rPr>
            </w:pPr>
            <w:r>
              <w:rPr>
                <w:rFonts w:asciiTheme="minorHAnsi" w:hAnsiTheme="minorHAnsi"/>
              </w:rPr>
              <w:t>2/1/2018</w:t>
            </w:r>
          </w:p>
        </w:tc>
        <w:tc>
          <w:tcPr>
            <w:tcW w:w="690" w:type="dxa"/>
          </w:tcPr>
          <w:p w14:paraId="66AF0DC6" w14:textId="77777777" w:rsidR="00D0293B" w:rsidRPr="001B2328" w:rsidRDefault="00D0293B" w:rsidP="004340F2">
            <w:pPr>
              <w:spacing w:after="200" w:line="276" w:lineRule="auto"/>
              <w:rPr>
                <w:rFonts w:asciiTheme="minorHAnsi" w:hAnsiTheme="minorHAnsi"/>
              </w:rPr>
            </w:pPr>
            <w:r>
              <w:rPr>
                <w:rFonts w:asciiTheme="minorHAnsi" w:hAnsiTheme="minorHAnsi"/>
              </w:rPr>
              <w:t>V4</w:t>
            </w:r>
          </w:p>
        </w:tc>
        <w:tc>
          <w:tcPr>
            <w:tcW w:w="8725" w:type="dxa"/>
          </w:tcPr>
          <w:p w14:paraId="64B06368" w14:textId="77777777" w:rsidR="00D0293B" w:rsidRPr="001B2328" w:rsidRDefault="00D0293B" w:rsidP="004340F2">
            <w:pPr>
              <w:spacing w:after="200" w:line="276" w:lineRule="auto"/>
              <w:rPr>
                <w:rFonts w:asciiTheme="minorHAnsi" w:hAnsiTheme="minorHAnsi"/>
              </w:rPr>
            </w:pPr>
            <w:r>
              <w:rPr>
                <w:rFonts w:asciiTheme="minorHAnsi" w:hAnsiTheme="minorHAnsi"/>
              </w:rPr>
              <w:t xml:space="preserve">Security updates in </w:t>
            </w:r>
            <w:proofErr w:type="spellStart"/>
            <w:r>
              <w:rPr>
                <w:rFonts w:asciiTheme="minorHAnsi" w:hAnsiTheme="minorHAnsi"/>
              </w:rPr>
              <w:t>ch</w:t>
            </w:r>
            <w:proofErr w:type="spellEnd"/>
            <w:r>
              <w:rPr>
                <w:rFonts w:asciiTheme="minorHAnsi" w:hAnsiTheme="minorHAnsi"/>
              </w:rPr>
              <w:t xml:space="preserve"> 3. Changes to SSN on Contact &gt; Detail and Contact &gt; HHS Detail.</w:t>
            </w:r>
          </w:p>
        </w:tc>
      </w:tr>
      <w:bookmarkEnd w:id="346"/>
      <w:tr w:rsidR="00A00F86" w:rsidRPr="001B2328" w14:paraId="1FBDEED0" w14:textId="77777777" w:rsidTr="001B2328">
        <w:tc>
          <w:tcPr>
            <w:tcW w:w="1375" w:type="dxa"/>
          </w:tcPr>
          <w:p w14:paraId="3E1989F7" w14:textId="745B9664" w:rsidR="00A00F86" w:rsidRPr="001B2328" w:rsidRDefault="009B3E7D" w:rsidP="001B2328">
            <w:pPr>
              <w:spacing w:after="200" w:line="276" w:lineRule="auto"/>
              <w:rPr>
                <w:rFonts w:asciiTheme="minorHAnsi" w:hAnsiTheme="minorHAnsi"/>
              </w:rPr>
            </w:pPr>
            <w:r>
              <w:rPr>
                <w:rFonts w:asciiTheme="minorHAnsi" w:hAnsiTheme="minorHAnsi"/>
              </w:rPr>
              <w:t>2/2/2018</w:t>
            </w:r>
          </w:p>
        </w:tc>
        <w:tc>
          <w:tcPr>
            <w:tcW w:w="690" w:type="dxa"/>
          </w:tcPr>
          <w:p w14:paraId="74CE9980" w14:textId="437C86CC" w:rsidR="00A00F86" w:rsidRPr="001B2328" w:rsidRDefault="009B3E7D" w:rsidP="001B2328">
            <w:pPr>
              <w:spacing w:after="200" w:line="276" w:lineRule="auto"/>
              <w:rPr>
                <w:rFonts w:asciiTheme="minorHAnsi" w:hAnsiTheme="minorHAnsi"/>
              </w:rPr>
            </w:pPr>
            <w:r>
              <w:rPr>
                <w:rFonts w:asciiTheme="minorHAnsi" w:hAnsiTheme="minorHAnsi"/>
              </w:rPr>
              <w:t>V4</w:t>
            </w:r>
          </w:p>
        </w:tc>
        <w:tc>
          <w:tcPr>
            <w:tcW w:w="8725" w:type="dxa"/>
          </w:tcPr>
          <w:p w14:paraId="34E3BC5C" w14:textId="1AEF217E" w:rsidR="00A00F86" w:rsidRPr="001B2328" w:rsidRDefault="009B3E7D" w:rsidP="001B2328">
            <w:pPr>
              <w:spacing w:after="200" w:line="276" w:lineRule="auto"/>
              <w:rPr>
                <w:rFonts w:asciiTheme="minorHAnsi" w:hAnsiTheme="minorHAnsi"/>
              </w:rPr>
            </w:pPr>
            <w:r>
              <w:rPr>
                <w:rFonts w:asciiTheme="minorHAnsi" w:hAnsiTheme="minorHAnsi"/>
              </w:rPr>
              <w:t xml:space="preserve">Security updates in </w:t>
            </w:r>
            <w:proofErr w:type="spellStart"/>
            <w:r>
              <w:rPr>
                <w:rFonts w:asciiTheme="minorHAnsi" w:hAnsiTheme="minorHAnsi"/>
              </w:rPr>
              <w:t>ch</w:t>
            </w:r>
            <w:proofErr w:type="spellEnd"/>
            <w:r>
              <w:rPr>
                <w:rFonts w:asciiTheme="minorHAnsi" w:hAnsiTheme="minorHAnsi"/>
              </w:rPr>
              <w:t xml:space="preserve"> 3. </w:t>
            </w:r>
            <w:r w:rsidR="005749E5">
              <w:rPr>
                <w:rFonts w:asciiTheme="minorHAnsi" w:hAnsiTheme="minorHAnsi"/>
              </w:rPr>
              <w:t>Updates to Skills entity to remove pick lists</w:t>
            </w:r>
            <w:r w:rsidR="00634E8D">
              <w:rPr>
                <w:rFonts w:asciiTheme="minorHAnsi" w:hAnsiTheme="minorHAnsi"/>
              </w:rPr>
              <w:t>, and SkillUp tabs to remove Skill Name field</w:t>
            </w:r>
            <w:r w:rsidR="005749E5">
              <w:rPr>
                <w:rFonts w:asciiTheme="minorHAnsi" w:hAnsiTheme="minorHAnsi"/>
              </w:rPr>
              <w:t>.</w:t>
            </w:r>
          </w:p>
        </w:tc>
      </w:tr>
      <w:tr w:rsidR="001B2328" w:rsidRPr="001B2328" w14:paraId="52AFAC0E" w14:textId="77777777" w:rsidTr="001B2328">
        <w:tc>
          <w:tcPr>
            <w:tcW w:w="1375" w:type="dxa"/>
          </w:tcPr>
          <w:p w14:paraId="74BA02C4" w14:textId="0720A4BF" w:rsidR="001B2328" w:rsidRPr="001B2328" w:rsidRDefault="000B373C" w:rsidP="001B2328">
            <w:pPr>
              <w:spacing w:after="200" w:line="276" w:lineRule="auto"/>
              <w:rPr>
                <w:rFonts w:asciiTheme="minorHAnsi" w:hAnsiTheme="minorHAnsi"/>
              </w:rPr>
            </w:pPr>
            <w:r>
              <w:rPr>
                <w:rFonts w:asciiTheme="minorHAnsi" w:hAnsiTheme="minorHAnsi"/>
              </w:rPr>
              <w:t>2/5/2018</w:t>
            </w:r>
          </w:p>
        </w:tc>
        <w:tc>
          <w:tcPr>
            <w:tcW w:w="690" w:type="dxa"/>
          </w:tcPr>
          <w:p w14:paraId="1F0918F5" w14:textId="68A3C997" w:rsidR="001B2328" w:rsidRPr="001B2328" w:rsidRDefault="000B373C" w:rsidP="001B2328">
            <w:pPr>
              <w:spacing w:after="200" w:line="276" w:lineRule="auto"/>
              <w:rPr>
                <w:rFonts w:asciiTheme="minorHAnsi" w:hAnsiTheme="minorHAnsi"/>
              </w:rPr>
            </w:pPr>
            <w:r>
              <w:rPr>
                <w:rFonts w:asciiTheme="minorHAnsi" w:hAnsiTheme="minorHAnsi"/>
              </w:rPr>
              <w:t>V4</w:t>
            </w:r>
          </w:p>
        </w:tc>
        <w:tc>
          <w:tcPr>
            <w:tcW w:w="8725" w:type="dxa"/>
          </w:tcPr>
          <w:p w14:paraId="3B0F3D4E" w14:textId="7C011EE2" w:rsidR="001B2328" w:rsidRPr="001B2328" w:rsidRDefault="000B373C" w:rsidP="001B2328">
            <w:pPr>
              <w:spacing w:after="200" w:line="276" w:lineRule="auto"/>
              <w:rPr>
                <w:rFonts w:asciiTheme="minorHAnsi" w:hAnsiTheme="minorHAnsi"/>
              </w:rPr>
            </w:pPr>
            <w:r>
              <w:rPr>
                <w:rFonts w:asciiTheme="minorHAnsi" w:hAnsiTheme="minorHAnsi"/>
              </w:rPr>
              <w:t>Correct Team label from JFS SUP to WI All</w:t>
            </w:r>
            <w:r w:rsidR="00A45ECC">
              <w:rPr>
                <w:rFonts w:asciiTheme="minorHAnsi" w:hAnsiTheme="minorHAnsi"/>
              </w:rPr>
              <w:t>. Also refer to the provided user spreadsheets for specific users on teams and roles.</w:t>
            </w:r>
          </w:p>
        </w:tc>
      </w:tr>
      <w:tr w:rsidR="001B2328" w:rsidRPr="001B2328" w14:paraId="114CC562" w14:textId="77777777" w:rsidTr="001B2328">
        <w:tc>
          <w:tcPr>
            <w:tcW w:w="1375" w:type="dxa"/>
          </w:tcPr>
          <w:p w14:paraId="3868834E" w14:textId="77777777" w:rsidR="001B2328" w:rsidRPr="001B2328" w:rsidRDefault="001B2328" w:rsidP="001B2328">
            <w:pPr>
              <w:spacing w:after="200" w:line="276" w:lineRule="auto"/>
              <w:rPr>
                <w:rFonts w:asciiTheme="minorHAnsi" w:hAnsiTheme="minorHAnsi"/>
              </w:rPr>
            </w:pPr>
          </w:p>
        </w:tc>
        <w:tc>
          <w:tcPr>
            <w:tcW w:w="690" w:type="dxa"/>
          </w:tcPr>
          <w:p w14:paraId="1C822898" w14:textId="77777777" w:rsidR="001B2328" w:rsidRPr="001B2328" w:rsidRDefault="001B2328" w:rsidP="001B2328">
            <w:pPr>
              <w:spacing w:after="200" w:line="276" w:lineRule="auto"/>
              <w:rPr>
                <w:rFonts w:asciiTheme="minorHAnsi" w:hAnsiTheme="minorHAnsi"/>
              </w:rPr>
            </w:pPr>
          </w:p>
        </w:tc>
        <w:tc>
          <w:tcPr>
            <w:tcW w:w="8725" w:type="dxa"/>
          </w:tcPr>
          <w:p w14:paraId="485C2037" w14:textId="77777777" w:rsidR="001B2328" w:rsidRPr="001B2328" w:rsidRDefault="001B2328" w:rsidP="001B2328">
            <w:pPr>
              <w:spacing w:after="200" w:line="276" w:lineRule="auto"/>
              <w:rPr>
                <w:rFonts w:asciiTheme="minorHAnsi" w:hAnsiTheme="minorHAnsi"/>
              </w:rPr>
            </w:pPr>
          </w:p>
        </w:tc>
      </w:tr>
      <w:tr w:rsidR="001B2328" w:rsidRPr="001B2328" w14:paraId="60E424EE" w14:textId="77777777" w:rsidTr="001B2328">
        <w:tc>
          <w:tcPr>
            <w:tcW w:w="1375" w:type="dxa"/>
          </w:tcPr>
          <w:p w14:paraId="493D0D8D" w14:textId="77777777" w:rsidR="001B2328" w:rsidRPr="001B2328" w:rsidRDefault="001B2328" w:rsidP="001B2328">
            <w:pPr>
              <w:spacing w:after="200" w:line="276" w:lineRule="auto"/>
              <w:rPr>
                <w:rFonts w:asciiTheme="minorHAnsi" w:hAnsiTheme="minorHAnsi"/>
              </w:rPr>
            </w:pPr>
          </w:p>
        </w:tc>
        <w:tc>
          <w:tcPr>
            <w:tcW w:w="690" w:type="dxa"/>
          </w:tcPr>
          <w:p w14:paraId="463DC8F7" w14:textId="77777777" w:rsidR="001B2328" w:rsidRPr="001B2328" w:rsidRDefault="001B2328" w:rsidP="001B2328">
            <w:pPr>
              <w:spacing w:after="200" w:line="276" w:lineRule="auto"/>
              <w:rPr>
                <w:rFonts w:asciiTheme="minorHAnsi" w:hAnsiTheme="minorHAnsi"/>
              </w:rPr>
            </w:pPr>
          </w:p>
        </w:tc>
        <w:tc>
          <w:tcPr>
            <w:tcW w:w="8725" w:type="dxa"/>
          </w:tcPr>
          <w:p w14:paraId="4B539767" w14:textId="77777777" w:rsidR="001B2328" w:rsidRPr="001B2328" w:rsidRDefault="001B2328" w:rsidP="001B2328">
            <w:pPr>
              <w:spacing w:after="200" w:line="276" w:lineRule="auto"/>
              <w:rPr>
                <w:rFonts w:asciiTheme="minorHAnsi" w:hAnsiTheme="minorHAnsi"/>
              </w:rPr>
            </w:pPr>
          </w:p>
        </w:tc>
      </w:tr>
    </w:tbl>
    <w:p w14:paraId="00885DFF" w14:textId="34C518DD" w:rsidR="001B2328" w:rsidRPr="00976EA0" w:rsidRDefault="001B2328" w:rsidP="00A00F86">
      <w:pPr>
        <w:spacing w:after="200" w:line="276" w:lineRule="auto"/>
        <w:rPr>
          <w:rFonts w:asciiTheme="minorHAnsi" w:hAnsiTheme="minorHAnsi"/>
        </w:rPr>
      </w:pPr>
    </w:p>
    <w:sectPr w:rsidR="001B2328" w:rsidRPr="00976EA0" w:rsidSect="001D6918">
      <w:headerReference w:type="default" r:id="rId95"/>
      <w:footerReference w:type="default" r:id="rId96"/>
      <w:headerReference w:type="first" r:id="rId9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3489D" w14:textId="77777777" w:rsidR="003D4E1E" w:rsidRDefault="003D4E1E" w:rsidP="00DE5D52">
      <w:r>
        <w:separator/>
      </w:r>
    </w:p>
  </w:endnote>
  <w:endnote w:type="continuationSeparator" w:id="0">
    <w:p w14:paraId="0909962C" w14:textId="77777777" w:rsidR="003D4E1E" w:rsidRDefault="003D4E1E" w:rsidP="00DE5D52">
      <w:r>
        <w:continuationSeparator/>
      </w:r>
    </w:p>
  </w:endnote>
  <w:endnote w:type="continuationNotice" w:id="1">
    <w:p w14:paraId="2A469C90" w14:textId="77777777" w:rsidR="003D4E1E" w:rsidRDefault="003D4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E638F" w14:textId="77777777" w:rsidR="003D4E1E" w:rsidRPr="00705841" w:rsidRDefault="003D4E1E">
    <w:pPr>
      <w:pStyle w:val="Footer"/>
      <w:rPr>
        <w:i/>
        <w:sz w:val="18"/>
        <w:szCs w:val="18"/>
      </w:rPr>
    </w:pPr>
    <w:r w:rsidRPr="00705841">
      <w:rPr>
        <w:i/>
        <w:sz w:val="18"/>
        <w:szCs w:val="18"/>
      </w:rPr>
      <w:t>Confidential</w:t>
    </w:r>
  </w:p>
  <w:p w14:paraId="168E6767" w14:textId="554C812A" w:rsidR="003D4E1E" w:rsidRPr="00705841" w:rsidRDefault="003D4E1E">
    <w:pPr>
      <w:pStyle w:val="Footer"/>
      <w:rPr>
        <w:sz w:val="18"/>
        <w:szCs w:val="18"/>
      </w:rPr>
    </w:pPr>
    <w:proofErr w:type="spellStart"/>
    <w:r>
      <w:rPr>
        <w:sz w:val="18"/>
        <w:szCs w:val="18"/>
      </w:rPr>
      <w:t>InforCRM</w:t>
    </w:r>
    <w:proofErr w:type="spellEnd"/>
    <w:r w:rsidRPr="00705841">
      <w:rPr>
        <w:sz w:val="18"/>
        <w:szCs w:val="18"/>
      </w:rPr>
      <w:t xml:space="preserve"> </w:t>
    </w:r>
    <w:proofErr w:type="spellStart"/>
    <w:r w:rsidRPr="00705841">
      <w:rPr>
        <w:sz w:val="18"/>
        <w:szCs w:val="18"/>
      </w:rPr>
      <w:t>QuickStart</w:t>
    </w:r>
    <w:proofErr w:type="spellEnd"/>
    <w:r w:rsidRPr="00705841">
      <w:rPr>
        <w:sz w:val="18"/>
        <w:szCs w:val="18"/>
      </w:rPr>
      <w:t xml:space="preserve"> </w:t>
    </w:r>
    <w:r>
      <w:rPr>
        <w:sz w:val="18"/>
        <w:szCs w:val="18"/>
      </w:rPr>
      <w:t>Blueprint</w:t>
    </w:r>
    <w:r w:rsidRPr="00705841">
      <w:rPr>
        <w:sz w:val="18"/>
        <w:szCs w:val="18"/>
      </w:rPr>
      <w:tab/>
    </w:r>
    <w:r w:rsidRPr="00705841">
      <w:rPr>
        <w:sz w:val="18"/>
        <w:szCs w:val="18"/>
      </w:rPr>
      <w:tab/>
      <w:t xml:space="preserve">Copyright © </w:t>
    </w:r>
    <w:r>
      <w:rPr>
        <w:sz w:val="18"/>
        <w:szCs w:val="18"/>
      </w:rPr>
      <w:t>2017,</w:t>
    </w:r>
    <w:r w:rsidRPr="00705841">
      <w:rPr>
        <w:sz w:val="18"/>
        <w:szCs w:val="18"/>
      </w:rPr>
      <w:t xml:space="preserve"> Technology Advisors, Inc. ®</w:t>
    </w:r>
  </w:p>
  <w:p w14:paraId="702196F5" w14:textId="7DAEE6C6" w:rsidR="003D4E1E" w:rsidRPr="00705841" w:rsidRDefault="003D4E1E" w:rsidP="00DE5D52">
    <w:pPr>
      <w:pStyle w:val="Footer"/>
      <w:jc w:val="center"/>
      <w:rPr>
        <w:b/>
      </w:rPr>
    </w:pPr>
    <w:r w:rsidRPr="00705841">
      <w:rPr>
        <w:b/>
      </w:rPr>
      <w:fldChar w:fldCharType="begin"/>
    </w:r>
    <w:r w:rsidRPr="00705841">
      <w:rPr>
        <w:b/>
      </w:rPr>
      <w:instrText xml:space="preserve"> PAGE   \* MERGEFORMAT </w:instrText>
    </w:r>
    <w:r w:rsidRPr="00705841">
      <w:rPr>
        <w:b/>
      </w:rPr>
      <w:fldChar w:fldCharType="separate"/>
    </w:r>
    <w:r w:rsidR="00425D09">
      <w:rPr>
        <w:b/>
        <w:noProof/>
      </w:rPr>
      <w:t>34</w:t>
    </w:r>
    <w:r w:rsidRPr="00705841">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C20A" w14:textId="77777777" w:rsidR="003D4E1E" w:rsidRDefault="003D4E1E" w:rsidP="00DE5D52">
      <w:r>
        <w:separator/>
      </w:r>
    </w:p>
  </w:footnote>
  <w:footnote w:type="continuationSeparator" w:id="0">
    <w:p w14:paraId="596511AA" w14:textId="77777777" w:rsidR="003D4E1E" w:rsidRDefault="003D4E1E" w:rsidP="00DE5D52">
      <w:r>
        <w:continuationSeparator/>
      </w:r>
    </w:p>
  </w:footnote>
  <w:footnote w:type="continuationNotice" w:id="1">
    <w:p w14:paraId="2DC02C36" w14:textId="77777777" w:rsidR="003D4E1E" w:rsidRDefault="003D4E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537E7" w14:textId="77777777" w:rsidR="003D4E1E" w:rsidRDefault="003D4E1E" w:rsidP="00705841">
    <w:pPr>
      <w:pStyle w:val="Header"/>
    </w:pPr>
    <w:r>
      <w:rPr>
        <w:noProof/>
        <w:lang w:eastAsia="en-US"/>
      </w:rPr>
      <w:drawing>
        <wp:inline distT="0" distB="0" distL="0" distR="0" wp14:anchorId="7C83B17A" wp14:editId="633C7F31">
          <wp:extent cx="1697126" cy="371246"/>
          <wp:effectExtent l="0" t="0" r="0" b="0"/>
          <wp:docPr id="9" name="Picture 1" descr="techadv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adv_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126" cy="371246"/>
                  </a:xfrm>
                  <a:prstGeom prst="rect">
                    <a:avLst/>
                  </a:prstGeom>
                  <a:noFill/>
                  <a:ln>
                    <a:noFill/>
                  </a:ln>
                </pic:spPr>
              </pic:pic>
            </a:graphicData>
          </a:graphic>
        </wp:inline>
      </w:drawing>
    </w:r>
    <w:r>
      <w:tab/>
    </w:r>
  </w:p>
  <w:p w14:paraId="4A2E662B" w14:textId="77777777" w:rsidR="003D4E1E" w:rsidRDefault="003D4E1E" w:rsidP="00705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BA33" w14:textId="1342EBF7" w:rsidR="003D4E1E" w:rsidRDefault="003D4E1E">
    <w:pPr>
      <w:pStyle w:val="Header"/>
    </w:pPr>
    <w:r w:rsidRPr="00976EA0">
      <w:rPr>
        <w:rFonts w:asciiTheme="minorHAnsi" w:hAnsiTheme="minorHAnsi"/>
        <w:noProof/>
        <w:lang w:eastAsia="en-US"/>
      </w:rPr>
      <w:drawing>
        <wp:inline distT="0" distB="0" distL="0" distR="0" wp14:anchorId="0963110A" wp14:editId="7A3C4C7E">
          <wp:extent cx="1955800" cy="376582"/>
          <wp:effectExtent l="0" t="0" r="6350" b="4445"/>
          <wp:docPr id="3" name="Picture 2" descr="techadv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adv_web.jpg"/>
                  <pic:cNvPicPr/>
                </pic:nvPicPr>
                <pic:blipFill>
                  <a:blip r:embed="rId1"/>
                  <a:stretch>
                    <a:fillRect/>
                  </a:stretch>
                </pic:blipFill>
                <pic:spPr>
                  <a:xfrm>
                    <a:off x="0" y="0"/>
                    <a:ext cx="2071090" cy="3987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4B49C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914AE"/>
    <w:multiLevelType w:val="hybridMultilevel"/>
    <w:tmpl w:val="18166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B511F"/>
    <w:multiLevelType w:val="hybridMultilevel"/>
    <w:tmpl w:val="9516F5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B0984"/>
    <w:multiLevelType w:val="hybridMultilevel"/>
    <w:tmpl w:val="8C1E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F4029"/>
    <w:multiLevelType w:val="hybridMultilevel"/>
    <w:tmpl w:val="562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56350"/>
    <w:multiLevelType w:val="hybridMultilevel"/>
    <w:tmpl w:val="502E52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B1C4930"/>
    <w:multiLevelType w:val="hybridMultilevel"/>
    <w:tmpl w:val="F7B4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52C92"/>
    <w:multiLevelType w:val="hybridMultilevel"/>
    <w:tmpl w:val="1D44155A"/>
    <w:lvl w:ilvl="0" w:tplc="72FC9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212BD"/>
    <w:multiLevelType w:val="hybridMultilevel"/>
    <w:tmpl w:val="12D6E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EF11D3"/>
    <w:multiLevelType w:val="hybridMultilevel"/>
    <w:tmpl w:val="E21E2E0A"/>
    <w:lvl w:ilvl="0" w:tplc="A29EE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03B96"/>
    <w:multiLevelType w:val="hybridMultilevel"/>
    <w:tmpl w:val="C458F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C8251E"/>
    <w:multiLevelType w:val="hybridMultilevel"/>
    <w:tmpl w:val="5FDCF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261776"/>
    <w:multiLevelType w:val="hybridMultilevel"/>
    <w:tmpl w:val="664ABB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45317B"/>
    <w:multiLevelType w:val="hybridMultilevel"/>
    <w:tmpl w:val="023C0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023085"/>
    <w:multiLevelType w:val="hybridMultilevel"/>
    <w:tmpl w:val="1DEA0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382A80"/>
    <w:multiLevelType w:val="hybridMultilevel"/>
    <w:tmpl w:val="38045D86"/>
    <w:lvl w:ilvl="0" w:tplc="C9DA6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C4DCF"/>
    <w:multiLevelType w:val="hybridMultilevel"/>
    <w:tmpl w:val="94C00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3548F0"/>
    <w:multiLevelType w:val="hybridMultilevel"/>
    <w:tmpl w:val="E4BE021C"/>
    <w:lvl w:ilvl="0" w:tplc="983CBF1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76E2A28"/>
    <w:multiLevelType w:val="hybridMultilevel"/>
    <w:tmpl w:val="2698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F6C00"/>
    <w:multiLevelType w:val="hybridMultilevel"/>
    <w:tmpl w:val="F89E60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D91A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8367F07"/>
    <w:multiLevelType w:val="hybridMultilevel"/>
    <w:tmpl w:val="0CA0A4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F2790D"/>
    <w:multiLevelType w:val="hybridMultilevel"/>
    <w:tmpl w:val="59B4E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9526B"/>
    <w:multiLevelType w:val="hybridMultilevel"/>
    <w:tmpl w:val="9C501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5"/>
  </w:num>
  <w:num w:numId="3">
    <w:abstractNumId w:val="0"/>
  </w:num>
  <w:num w:numId="4">
    <w:abstractNumId w:val="3"/>
  </w:num>
  <w:num w:numId="5">
    <w:abstractNumId w:val="18"/>
  </w:num>
  <w:num w:numId="6">
    <w:abstractNumId w:val="10"/>
  </w:num>
  <w:num w:numId="7">
    <w:abstractNumId w:val="16"/>
  </w:num>
  <w:num w:numId="8">
    <w:abstractNumId w:val="6"/>
  </w:num>
  <w:num w:numId="9">
    <w:abstractNumId w:val="7"/>
  </w:num>
  <w:num w:numId="10">
    <w:abstractNumId w:val="15"/>
  </w:num>
  <w:num w:numId="11">
    <w:abstractNumId w:val="9"/>
  </w:num>
  <w:num w:numId="12">
    <w:abstractNumId w:val="20"/>
    <w:lvlOverride w:ilvl="0">
      <w:startOverride w:val="3"/>
    </w:lvlOverride>
    <w:lvlOverride w:ilvl="1">
      <w:startOverride w:val="4"/>
    </w:lvlOverride>
  </w:num>
  <w:num w:numId="13">
    <w:abstractNumId w:val="4"/>
  </w:num>
  <w:num w:numId="14">
    <w:abstractNumId w:val="14"/>
  </w:num>
  <w:num w:numId="15">
    <w:abstractNumId w:val="23"/>
  </w:num>
  <w:num w:numId="16">
    <w:abstractNumId w:val="17"/>
  </w:num>
  <w:num w:numId="17">
    <w:abstractNumId w:val="13"/>
  </w:num>
  <w:num w:numId="18">
    <w:abstractNumId w:val="22"/>
  </w:num>
  <w:num w:numId="19">
    <w:abstractNumId w:val="21"/>
  </w:num>
  <w:num w:numId="20">
    <w:abstractNumId w:val="19"/>
  </w:num>
  <w:num w:numId="21">
    <w:abstractNumId w:val="11"/>
  </w:num>
  <w:num w:numId="22">
    <w:abstractNumId w:val="12"/>
  </w:num>
  <w:num w:numId="23">
    <w:abstractNumId w:val="1"/>
  </w:num>
  <w:num w:numId="24">
    <w:abstractNumId w:val="8"/>
  </w:num>
  <w:num w:numId="25">
    <w:abstractNumId w:val="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e Parker">
    <w15:presenceInfo w15:providerId="None" w15:userId="Valerie Par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860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52"/>
    <w:rsid w:val="000011E3"/>
    <w:rsid w:val="00006205"/>
    <w:rsid w:val="00007031"/>
    <w:rsid w:val="00012B4C"/>
    <w:rsid w:val="00012E5D"/>
    <w:rsid w:val="0001571A"/>
    <w:rsid w:val="00015EBB"/>
    <w:rsid w:val="00017FA4"/>
    <w:rsid w:val="0002441D"/>
    <w:rsid w:val="00027048"/>
    <w:rsid w:val="000272A0"/>
    <w:rsid w:val="0002734E"/>
    <w:rsid w:val="0003074D"/>
    <w:rsid w:val="000307ED"/>
    <w:rsid w:val="00030B69"/>
    <w:rsid w:val="000311BA"/>
    <w:rsid w:val="00033080"/>
    <w:rsid w:val="00033648"/>
    <w:rsid w:val="00036D88"/>
    <w:rsid w:val="00036FC2"/>
    <w:rsid w:val="000459DC"/>
    <w:rsid w:val="00045AAD"/>
    <w:rsid w:val="00046F6F"/>
    <w:rsid w:val="0004785B"/>
    <w:rsid w:val="0005084C"/>
    <w:rsid w:val="00054D1C"/>
    <w:rsid w:val="00055C5C"/>
    <w:rsid w:val="00060F76"/>
    <w:rsid w:val="00065571"/>
    <w:rsid w:val="00065BC7"/>
    <w:rsid w:val="000708D4"/>
    <w:rsid w:val="00070977"/>
    <w:rsid w:val="00071098"/>
    <w:rsid w:val="00073217"/>
    <w:rsid w:val="0007499C"/>
    <w:rsid w:val="00075904"/>
    <w:rsid w:val="0007750C"/>
    <w:rsid w:val="00077803"/>
    <w:rsid w:val="0008271A"/>
    <w:rsid w:val="00082756"/>
    <w:rsid w:val="00085DF4"/>
    <w:rsid w:val="00086C4F"/>
    <w:rsid w:val="00091C96"/>
    <w:rsid w:val="00093326"/>
    <w:rsid w:val="00094D17"/>
    <w:rsid w:val="000A0185"/>
    <w:rsid w:val="000A1043"/>
    <w:rsid w:val="000A744D"/>
    <w:rsid w:val="000B1887"/>
    <w:rsid w:val="000B2218"/>
    <w:rsid w:val="000B373C"/>
    <w:rsid w:val="000B4C14"/>
    <w:rsid w:val="000B5D20"/>
    <w:rsid w:val="000B6159"/>
    <w:rsid w:val="000C2F9E"/>
    <w:rsid w:val="000C3A93"/>
    <w:rsid w:val="000C3F69"/>
    <w:rsid w:val="000C6224"/>
    <w:rsid w:val="000C6BE4"/>
    <w:rsid w:val="000D3D75"/>
    <w:rsid w:val="000D4A73"/>
    <w:rsid w:val="000D5DA6"/>
    <w:rsid w:val="000D635C"/>
    <w:rsid w:val="000D6D3B"/>
    <w:rsid w:val="000E0D6E"/>
    <w:rsid w:val="000E17D1"/>
    <w:rsid w:val="000E2951"/>
    <w:rsid w:val="000E6E88"/>
    <w:rsid w:val="000F03BC"/>
    <w:rsid w:val="000F0D29"/>
    <w:rsid w:val="000F2FB3"/>
    <w:rsid w:val="000F398C"/>
    <w:rsid w:val="000F4366"/>
    <w:rsid w:val="0010046F"/>
    <w:rsid w:val="001110FB"/>
    <w:rsid w:val="00114727"/>
    <w:rsid w:val="001148BC"/>
    <w:rsid w:val="001152DE"/>
    <w:rsid w:val="00115888"/>
    <w:rsid w:val="00120A36"/>
    <w:rsid w:val="00122B0B"/>
    <w:rsid w:val="001260E6"/>
    <w:rsid w:val="001261AA"/>
    <w:rsid w:val="0012757D"/>
    <w:rsid w:val="001311D8"/>
    <w:rsid w:val="00131EB0"/>
    <w:rsid w:val="00133350"/>
    <w:rsid w:val="00135948"/>
    <w:rsid w:val="001404CA"/>
    <w:rsid w:val="00142A60"/>
    <w:rsid w:val="00142EAD"/>
    <w:rsid w:val="001509C8"/>
    <w:rsid w:val="00151632"/>
    <w:rsid w:val="00151825"/>
    <w:rsid w:val="00151850"/>
    <w:rsid w:val="001550D0"/>
    <w:rsid w:val="00155535"/>
    <w:rsid w:val="00156083"/>
    <w:rsid w:val="00157198"/>
    <w:rsid w:val="001601E4"/>
    <w:rsid w:val="0016072F"/>
    <w:rsid w:val="00160D31"/>
    <w:rsid w:val="001617C7"/>
    <w:rsid w:val="001621A5"/>
    <w:rsid w:val="00167EFD"/>
    <w:rsid w:val="00173457"/>
    <w:rsid w:val="00175F7C"/>
    <w:rsid w:val="001766DA"/>
    <w:rsid w:val="00184F9C"/>
    <w:rsid w:val="00193D61"/>
    <w:rsid w:val="00193E6C"/>
    <w:rsid w:val="001952DE"/>
    <w:rsid w:val="001A0E31"/>
    <w:rsid w:val="001B096F"/>
    <w:rsid w:val="001B2328"/>
    <w:rsid w:val="001B3B00"/>
    <w:rsid w:val="001B43BB"/>
    <w:rsid w:val="001B557C"/>
    <w:rsid w:val="001B6C76"/>
    <w:rsid w:val="001B7719"/>
    <w:rsid w:val="001C2032"/>
    <w:rsid w:val="001C25CC"/>
    <w:rsid w:val="001C29A1"/>
    <w:rsid w:val="001C31F3"/>
    <w:rsid w:val="001C3A1E"/>
    <w:rsid w:val="001D0747"/>
    <w:rsid w:val="001D07DE"/>
    <w:rsid w:val="001D1612"/>
    <w:rsid w:val="001D266F"/>
    <w:rsid w:val="001D295B"/>
    <w:rsid w:val="001D2CDE"/>
    <w:rsid w:val="001D5F53"/>
    <w:rsid w:val="001D5FC0"/>
    <w:rsid w:val="001D6918"/>
    <w:rsid w:val="001D6D88"/>
    <w:rsid w:val="001D7C9C"/>
    <w:rsid w:val="001E0A73"/>
    <w:rsid w:val="001E2A4F"/>
    <w:rsid w:val="001E3424"/>
    <w:rsid w:val="001E3D7B"/>
    <w:rsid w:val="001E497A"/>
    <w:rsid w:val="001E62E0"/>
    <w:rsid w:val="001E72F9"/>
    <w:rsid w:val="001F3D5B"/>
    <w:rsid w:val="001F4534"/>
    <w:rsid w:val="001F6B10"/>
    <w:rsid w:val="001F7A07"/>
    <w:rsid w:val="00200583"/>
    <w:rsid w:val="00201053"/>
    <w:rsid w:val="002066B2"/>
    <w:rsid w:val="00210816"/>
    <w:rsid w:val="00210F8A"/>
    <w:rsid w:val="002147A9"/>
    <w:rsid w:val="002149EB"/>
    <w:rsid w:val="0022213E"/>
    <w:rsid w:val="002224D6"/>
    <w:rsid w:val="00223B73"/>
    <w:rsid w:val="00224BFD"/>
    <w:rsid w:val="00224E3D"/>
    <w:rsid w:val="00226B6B"/>
    <w:rsid w:val="00227310"/>
    <w:rsid w:val="0022737C"/>
    <w:rsid w:val="00237B73"/>
    <w:rsid w:val="00241E21"/>
    <w:rsid w:val="00241F4B"/>
    <w:rsid w:val="0024558F"/>
    <w:rsid w:val="00247D1A"/>
    <w:rsid w:val="002541EC"/>
    <w:rsid w:val="002541F6"/>
    <w:rsid w:val="00254715"/>
    <w:rsid w:val="00256BCF"/>
    <w:rsid w:val="00265F4E"/>
    <w:rsid w:val="002677C1"/>
    <w:rsid w:val="00270108"/>
    <w:rsid w:val="00270CED"/>
    <w:rsid w:val="0027171A"/>
    <w:rsid w:val="002765AB"/>
    <w:rsid w:val="0028022E"/>
    <w:rsid w:val="00281BE4"/>
    <w:rsid w:val="0028218B"/>
    <w:rsid w:val="00284F12"/>
    <w:rsid w:val="002859F5"/>
    <w:rsid w:val="00285AA8"/>
    <w:rsid w:val="002861EF"/>
    <w:rsid w:val="00286A6B"/>
    <w:rsid w:val="00286EA8"/>
    <w:rsid w:val="00287AD4"/>
    <w:rsid w:val="002901F5"/>
    <w:rsid w:val="002931F7"/>
    <w:rsid w:val="002971F0"/>
    <w:rsid w:val="002A1302"/>
    <w:rsid w:val="002B2160"/>
    <w:rsid w:val="002B2C84"/>
    <w:rsid w:val="002B353E"/>
    <w:rsid w:val="002C05A7"/>
    <w:rsid w:val="002C225E"/>
    <w:rsid w:val="002C2501"/>
    <w:rsid w:val="002C2688"/>
    <w:rsid w:val="002C68B3"/>
    <w:rsid w:val="002C6B93"/>
    <w:rsid w:val="002C6C01"/>
    <w:rsid w:val="002C73FB"/>
    <w:rsid w:val="002D11D9"/>
    <w:rsid w:val="002D355B"/>
    <w:rsid w:val="002D4D26"/>
    <w:rsid w:val="002E0CD6"/>
    <w:rsid w:val="002E71F0"/>
    <w:rsid w:val="002E7ED7"/>
    <w:rsid w:val="002F2039"/>
    <w:rsid w:val="002F2DAC"/>
    <w:rsid w:val="002F50D3"/>
    <w:rsid w:val="002F5A03"/>
    <w:rsid w:val="00303AED"/>
    <w:rsid w:val="00304F93"/>
    <w:rsid w:val="003070BA"/>
    <w:rsid w:val="00307C8D"/>
    <w:rsid w:val="00307DDF"/>
    <w:rsid w:val="00311CCE"/>
    <w:rsid w:val="00311FCF"/>
    <w:rsid w:val="00312D54"/>
    <w:rsid w:val="0031430F"/>
    <w:rsid w:val="00315E76"/>
    <w:rsid w:val="0031652A"/>
    <w:rsid w:val="003179EA"/>
    <w:rsid w:val="003208F1"/>
    <w:rsid w:val="0032090F"/>
    <w:rsid w:val="00321417"/>
    <w:rsid w:val="00322283"/>
    <w:rsid w:val="0032293F"/>
    <w:rsid w:val="00322B08"/>
    <w:rsid w:val="00322B58"/>
    <w:rsid w:val="00323E83"/>
    <w:rsid w:val="00325FB4"/>
    <w:rsid w:val="00332564"/>
    <w:rsid w:val="00333715"/>
    <w:rsid w:val="00336878"/>
    <w:rsid w:val="00336F10"/>
    <w:rsid w:val="00337102"/>
    <w:rsid w:val="00340068"/>
    <w:rsid w:val="00341784"/>
    <w:rsid w:val="00343911"/>
    <w:rsid w:val="00345600"/>
    <w:rsid w:val="00350730"/>
    <w:rsid w:val="00352C85"/>
    <w:rsid w:val="003570C0"/>
    <w:rsid w:val="00360264"/>
    <w:rsid w:val="00360E3D"/>
    <w:rsid w:val="003623B1"/>
    <w:rsid w:val="003640C8"/>
    <w:rsid w:val="00366B2F"/>
    <w:rsid w:val="00371527"/>
    <w:rsid w:val="00371CA0"/>
    <w:rsid w:val="00372B02"/>
    <w:rsid w:val="00373094"/>
    <w:rsid w:val="00373A75"/>
    <w:rsid w:val="0037482E"/>
    <w:rsid w:val="00374918"/>
    <w:rsid w:val="00374BC9"/>
    <w:rsid w:val="00376D43"/>
    <w:rsid w:val="003778F7"/>
    <w:rsid w:val="0038128B"/>
    <w:rsid w:val="003817CB"/>
    <w:rsid w:val="00383A1E"/>
    <w:rsid w:val="003921DE"/>
    <w:rsid w:val="0039324C"/>
    <w:rsid w:val="00394191"/>
    <w:rsid w:val="00394CB8"/>
    <w:rsid w:val="003A1E29"/>
    <w:rsid w:val="003A2155"/>
    <w:rsid w:val="003A47E0"/>
    <w:rsid w:val="003A4F82"/>
    <w:rsid w:val="003B2921"/>
    <w:rsid w:val="003B31D1"/>
    <w:rsid w:val="003B3B98"/>
    <w:rsid w:val="003B3CCB"/>
    <w:rsid w:val="003B49F1"/>
    <w:rsid w:val="003B7E27"/>
    <w:rsid w:val="003C049F"/>
    <w:rsid w:val="003C1F1F"/>
    <w:rsid w:val="003C2833"/>
    <w:rsid w:val="003C2C1B"/>
    <w:rsid w:val="003C3BA3"/>
    <w:rsid w:val="003C4B8E"/>
    <w:rsid w:val="003C4DD5"/>
    <w:rsid w:val="003C5F1B"/>
    <w:rsid w:val="003D27F9"/>
    <w:rsid w:val="003D4E1E"/>
    <w:rsid w:val="003D5C26"/>
    <w:rsid w:val="003D6D9C"/>
    <w:rsid w:val="003E28EE"/>
    <w:rsid w:val="003E4499"/>
    <w:rsid w:val="003E5DAD"/>
    <w:rsid w:val="003E5E3D"/>
    <w:rsid w:val="003E6875"/>
    <w:rsid w:val="003E73F9"/>
    <w:rsid w:val="003F296F"/>
    <w:rsid w:val="003F2F82"/>
    <w:rsid w:val="00400A16"/>
    <w:rsid w:val="00400ED6"/>
    <w:rsid w:val="00403C4D"/>
    <w:rsid w:val="004065EA"/>
    <w:rsid w:val="00406C79"/>
    <w:rsid w:val="00406E61"/>
    <w:rsid w:val="00407E25"/>
    <w:rsid w:val="00410B0C"/>
    <w:rsid w:val="00411A09"/>
    <w:rsid w:val="00413861"/>
    <w:rsid w:val="00414E20"/>
    <w:rsid w:val="00416057"/>
    <w:rsid w:val="00416619"/>
    <w:rsid w:val="00416C1E"/>
    <w:rsid w:val="00417BC2"/>
    <w:rsid w:val="00422BE7"/>
    <w:rsid w:val="00425D09"/>
    <w:rsid w:val="00427BFD"/>
    <w:rsid w:val="00430A2A"/>
    <w:rsid w:val="00430AB8"/>
    <w:rsid w:val="004340F2"/>
    <w:rsid w:val="004347A4"/>
    <w:rsid w:val="004360FC"/>
    <w:rsid w:val="00443AD4"/>
    <w:rsid w:val="0044690A"/>
    <w:rsid w:val="004476FA"/>
    <w:rsid w:val="004502DF"/>
    <w:rsid w:val="00450B08"/>
    <w:rsid w:val="004515D6"/>
    <w:rsid w:val="00451AB3"/>
    <w:rsid w:val="00452839"/>
    <w:rsid w:val="00452C6A"/>
    <w:rsid w:val="00455DE6"/>
    <w:rsid w:val="00460405"/>
    <w:rsid w:val="00461C1D"/>
    <w:rsid w:val="0046263E"/>
    <w:rsid w:val="0046344A"/>
    <w:rsid w:val="004643FD"/>
    <w:rsid w:val="00464E55"/>
    <w:rsid w:val="00465850"/>
    <w:rsid w:val="00465C29"/>
    <w:rsid w:val="0046691F"/>
    <w:rsid w:val="004709CB"/>
    <w:rsid w:val="00470B1C"/>
    <w:rsid w:val="00473230"/>
    <w:rsid w:val="00474883"/>
    <w:rsid w:val="0047688A"/>
    <w:rsid w:val="00481098"/>
    <w:rsid w:val="004835D1"/>
    <w:rsid w:val="00485964"/>
    <w:rsid w:val="00485F9C"/>
    <w:rsid w:val="0049061B"/>
    <w:rsid w:val="00491372"/>
    <w:rsid w:val="00491F6B"/>
    <w:rsid w:val="00492073"/>
    <w:rsid w:val="00493885"/>
    <w:rsid w:val="0049450D"/>
    <w:rsid w:val="004950E5"/>
    <w:rsid w:val="0049519A"/>
    <w:rsid w:val="004A25EA"/>
    <w:rsid w:val="004A3619"/>
    <w:rsid w:val="004A4D5D"/>
    <w:rsid w:val="004A70F5"/>
    <w:rsid w:val="004A79DB"/>
    <w:rsid w:val="004B50EB"/>
    <w:rsid w:val="004B628C"/>
    <w:rsid w:val="004C0676"/>
    <w:rsid w:val="004C1B7F"/>
    <w:rsid w:val="004C206E"/>
    <w:rsid w:val="004C44F1"/>
    <w:rsid w:val="004C7016"/>
    <w:rsid w:val="004D03F4"/>
    <w:rsid w:val="004D1EA6"/>
    <w:rsid w:val="004D234F"/>
    <w:rsid w:val="004D645C"/>
    <w:rsid w:val="004D6B40"/>
    <w:rsid w:val="004D78F5"/>
    <w:rsid w:val="004D7DBD"/>
    <w:rsid w:val="004D7F32"/>
    <w:rsid w:val="004E512C"/>
    <w:rsid w:val="004F0413"/>
    <w:rsid w:val="004F34D9"/>
    <w:rsid w:val="004F3C13"/>
    <w:rsid w:val="004F41B8"/>
    <w:rsid w:val="005025ED"/>
    <w:rsid w:val="00503EF5"/>
    <w:rsid w:val="00503FD0"/>
    <w:rsid w:val="005128F3"/>
    <w:rsid w:val="00512D4E"/>
    <w:rsid w:val="00513D9E"/>
    <w:rsid w:val="00513FF5"/>
    <w:rsid w:val="00514089"/>
    <w:rsid w:val="00514E14"/>
    <w:rsid w:val="00517172"/>
    <w:rsid w:val="00520921"/>
    <w:rsid w:val="0052143E"/>
    <w:rsid w:val="00521DC8"/>
    <w:rsid w:val="00522A0F"/>
    <w:rsid w:val="0052401C"/>
    <w:rsid w:val="005257E8"/>
    <w:rsid w:val="00532955"/>
    <w:rsid w:val="005404E2"/>
    <w:rsid w:val="00540D2B"/>
    <w:rsid w:val="00541234"/>
    <w:rsid w:val="005414C1"/>
    <w:rsid w:val="00543219"/>
    <w:rsid w:val="00546CDB"/>
    <w:rsid w:val="00552D4B"/>
    <w:rsid w:val="005546DB"/>
    <w:rsid w:val="0056048B"/>
    <w:rsid w:val="00560905"/>
    <w:rsid w:val="0056110E"/>
    <w:rsid w:val="0056144C"/>
    <w:rsid w:val="00562133"/>
    <w:rsid w:val="005644C3"/>
    <w:rsid w:val="005661DB"/>
    <w:rsid w:val="0056772C"/>
    <w:rsid w:val="0057235A"/>
    <w:rsid w:val="0057320D"/>
    <w:rsid w:val="0057469B"/>
    <w:rsid w:val="005749E5"/>
    <w:rsid w:val="005761F9"/>
    <w:rsid w:val="00576D30"/>
    <w:rsid w:val="005770D2"/>
    <w:rsid w:val="00577C37"/>
    <w:rsid w:val="0058067A"/>
    <w:rsid w:val="00580B61"/>
    <w:rsid w:val="00584664"/>
    <w:rsid w:val="00584976"/>
    <w:rsid w:val="005851F3"/>
    <w:rsid w:val="0058757D"/>
    <w:rsid w:val="00593DBC"/>
    <w:rsid w:val="005967A7"/>
    <w:rsid w:val="005A110D"/>
    <w:rsid w:val="005A11E5"/>
    <w:rsid w:val="005A4504"/>
    <w:rsid w:val="005A70B0"/>
    <w:rsid w:val="005A76FB"/>
    <w:rsid w:val="005B1DE9"/>
    <w:rsid w:val="005B2CFD"/>
    <w:rsid w:val="005B7DD2"/>
    <w:rsid w:val="005C17AE"/>
    <w:rsid w:val="005C321F"/>
    <w:rsid w:val="005D019C"/>
    <w:rsid w:val="005D1368"/>
    <w:rsid w:val="005D1E2C"/>
    <w:rsid w:val="005D383B"/>
    <w:rsid w:val="005D518A"/>
    <w:rsid w:val="005D53E3"/>
    <w:rsid w:val="005D62A8"/>
    <w:rsid w:val="005D76E6"/>
    <w:rsid w:val="005E13D1"/>
    <w:rsid w:val="005E1C11"/>
    <w:rsid w:val="005E3768"/>
    <w:rsid w:val="005E40F5"/>
    <w:rsid w:val="005E4248"/>
    <w:rsid w:val="005E46FC"/>
    <w:rsid w:val="005F0D39"/>
    <w:rsid w:val="005F157A"/>
    <w:rsid w:val="005F57EC"/>
    <w:rsid w:val="005F69E0"/>
    <w:rsid w:val="005F71F9"/>
    <w:rsid w:val="00603BD5"/>
    <w:rsid w:val="00606784"/>
    <w:rsid w:val="006068F3"/>
    <w:rsid w:val="00607291"/>
    <w:rsid w:val="00610C34"/>
    <w:rsid w:val="00611940"/>
    <w:rsid w:val="00611DA6"/>
    <w:rsid w:val="00612AFF"/>
    <w:rsid w:val="0061488D"/>
    <w:rsid w:val="00615964"/>
    <w:rsid w:val="006163CD"/>
    <w:rsid w:val="00621DC1"/>
    <w:rsid w:val="00622292"/>
    <w:rsid w:val="006240B2"/>
    <w:rsid w:val="00625AD5"/>
    <w:rsid w:val="00626B33"/>
    <w:rsid w:val="00626C0D"/>
    <w:rsid w:val="00627C68"/>
    <w:rsid w:val="00630A7B"/>
    <w:rsid w:val="00631C3C"/>
    <w:rsid w:val="00633000"/>
    <w:rsid w:val="00634E8D"/>
    <w:rsid w:val="00636F15"/>
    <w:rsid w:val="0063716C"/>
    <w:rsid w:val="0063736F"/>
    <w:rsid w:val="00640043"/>
    <w:rsid w:val="006405AD"/>
    <w:rsid w:val="00642B7B"/>
    <w:rsid w:val="006446C3"/>
    <w:rsid w:val="0064501C"/>
    <w:rsid w:val="006517CC"/>
    <w:rsid w:val="0065433F"/>
    <w:rsid w:val="006568D2"/>
    <w:rsid w:val="00660778"/>
    <w:rsid w:val="00661BA1"/>
    <w:rsid w:val="006621ED"/>
    <w:rsid w:val="00662F9B"/>
    <w:rsid w:val="00664ED9"/>
    <w:rsid w:val="0066752A"/>
    <w:rsid w:val="00667D51"/>
    <w:rsid w:val="00672F14"/>
    <w:rsid w:val="00674D06"/>
    <w:rsid w:val="0067591A"/>
    <w:rsid w:val="00675DC9"/>
    <w:rsid w:val="006761FB"/>
    <w:rsid w:val="0067658E"/>
    <w:rsid w:val="0067714F"/>
    <w:rsid w:val="006826AF"/>
    <w:rsid w:val="00684120"/>
    <w:rsid w:val="006851A5"/>
    <w:rsid w:val="00686400"/>
    <w:rsid w:val="00686B44"/>
    <w:rsid w:val="006870AE"/>
    <w:rsid w:val="00692851"/>
    <w:rsid w:val="00692CA8"/>
    <w:rsid w:val="006954B5"/>
    <w:rsid w:val="00695B6B"/>
    <w:rsid w:val="00695C00"/>
    <w:rsid w:val="006966A5"/>
    <w:rsid w:val="0069766D"/>
    <w:rsid w:val="0069789A"/>
    <w:rsid w:val="006A0FA7"/>
    <w:rsid w:val="006A33AF"/>
    <w:rsid w:val="006A3ABD"/>
    <w:rsid w:val="006B20B5"/>
    <w:rsid w:val="006B465A"/>
    <w:rsid w:val="006B4F05"/>
    <w:rsid w:val="006B6B01"/>
    <w:rsid w:val="006C2250"/>
    <w:rsid w:val="006C398A"/>
    <w:rsid w:val="006C3E0B"/>
    <w:rsid w:val="006C4FF8"/>
    <w:rsid w:val="006C68AD"/>
    <w:rsid w:val="006D002A"/>
    <w:rsid w:val="006D2E4B"/>
    <w:rsid w:val="006D48B0"/>
    <w:rsid w:val="006D512B"/>
    <w:rsid w:val="006D5D96"/>
    <w:rsid w:val="006D6CE6"/>
    <w:rsid w:val="006E0B6A"/>
    <w:rsid w:val="006E1C6A"/>
    <w:rsid w:val="006E3E1D"/>
    <w:rsid w:val="006E6A2A"/>
    <w:rsid w:val="006E7644"/>
    <w:rsid w:val="006F27C6"/>
    <w:rsid w:val="006F2CE3"/>
    <w:rsid w:val="006F5DD5"/>
    <w:rsid w:val="0070164F"/>
    <w:rsid w:val="00702965"/>
    <w:rsid w:val="00703C6A"/>
    <w:rsid w:val="00704A20"/>
    <w:rsid w:val="00705841"/>
    <w:rsid w:val="007061AF"/>
    <w:rsid w:val="00707DF7"/>
    <w:rsid w:val="00707E9E"/>
    <w:rsid w:val="00712325"/>
    <w:rsid w:val="007125C6"/>
    <w:rsid w:val="007150F3"/>
    <w:rsid w:val="007151DC"/>
    <w:rsid w:val="00715A31"/>
    <w:rsid w:val="007201EA"/>
    <w:rsid w:val="00721B86"/>
    <w:rsid w:val="00722BA1"/>
    <w:rsid w:val="0072664D"/>
    <w:rsid w:val="007330AE"/>
    <w:rsid w:val="00733992"/>
    <w:rsid w:val="00734176"/>
    <w:rsid w:val="007357A7"/>
    <w:rsid w:val="00735EF1"/>
    <w:rsid w:val="00743981"/>
    <w:rsid w:val="0074553B"/>
    <w:rsid w:val="00746194"/>
    <w:rsid w:val="00751BAE"/>
    <w:rsid w:val="00753D09"/>
    <w:rsid w:val="007550B8"/>
    <w:rsid w:val="00756B8F"/>
    <w:rsid w:val="007608D3"/>
    <w:rsid w:val="00761577"/>
    <w:rsid w:val="00762B1C"/>
    <w:rsid w:val="00763D9D"/>
    <w:rsid w:val="00766411"/>
    <w:rsid w:val="00770FA2"/>
    <w:rsid w:val="00774E35"/>
    <w:rsid w:val="00776443"/>
    <w:rsid w:val="007779B2"/>
    <w:rsid w:val="00780D94"/>
    <w:rsid w:val="0078197F"/>
    <w:rsid w:val="00782044"/>
    <w:rsid w:val="007821F5"/>
    <w:rsid w:val="0078309B"/>
    <w:rsid w:val="0078342E"/>
    <w:rsid w:val="007837CC"/>
    <w:rsid w:val="00784697"/>
    <w:rsid w:val="00784AB1"/>
    <w:rsid w:val="0078576D"/>
    <w:rsid w:val="00790CAD"/>
    <w:rsid w:val="007932B6"/>
    <w:rsid w:val="007A1F99"/>
    <w:rsid w:val="007A73E9"/>
    <w:rsid w:val="007B4418"/>
    <w:rsid w:val="007B5F27"/>
    <w:rsid w:val="007C3336"/>
    <w:rsid w:val="007C4074"/>
    <w:rsid w:val="007C5B9B"/>
    <w:rsid w:val="007C5CD8"/>
    <w:rsid w:val="007D0455"/>
    <w:rsid w:val="007D0A75"/>
    <w:rsid w:val="007D22A2"/>
    <w:rsid w:val="007D2364"/>
    <w:rsid w:val="007D4B0F"/>
    <w:rsid w:val="007D72EE"/>
    <w:rsid w:val="007E0010"/>
    <w:rsid w:val="007E24D4"/>
    <w:rsid w:val="007E3BAB"/>
    <w:rsid w:val="007E43DD"/>
    <w:rsid w:val="007E63E2"/>
    <w:rsid w:val="007E6C5D"/>
    <w:rsid w:val="007E704F"/>
    <w:rsid w:val="007F0401"/>
    <w:rsid w:val="007F408E"/>
    <w:rsid w:val="007F48EA"/>
    <w:rsid w:val="007F77A4"/>
    <w:rsid w:val="00800B2F"/>
    <w:rsid w:val="008025EE"/>
    <w:rsid w:val="0080313C"/>
    <w:rsid w:val="00804974"/>
    <w:rsid w:val="008143EF"/>
    <w:rsid w:val="00816280"/>
    <w:rsid w:val="00816B29"/>
    <w:rsid w:val="0082047F"/>
    <w:rsid w:val="00821585"/>
    <w:rsid w:val="00830E3D"/>
    <w:rsid w:val="008364E2"/>
    <w:rsid w:val="008373F9"/>
    <w:rsid w:val="00837A6D"/>
    <w:rsid w:val="00840029"/>
    <w:rsid w:val="008405CB"/>
    <w:rsid w:val="008409A9"/>
    <w:rsid w:val="00841F30"/>
    <w:rsid w:val="0084669B"/>
    <w:rsid w:val="00846A76"/>
    <w:rsid w:val="00847CB6"/>
    <w:rsid w:val="00852A5E"/>
    <w:rsid w:val="00853A22"/>
    <w:rsid w:val="00857C38"/>
    <w:rsid w:val="00861F52"/>
    <w:rsid w:val="008627D8"/>
    <w:rsid w:val="008630C3"/>
    <w:rsid w:val="00863191"/>
    <w:rsid w:val="00864F7E"/>
    <w:rsid w:val="00865E5D"/>
    <w:rsid w:val="00867AFD"/>
    <w:rsid w:val="00875155"/>
    <w:rsid w:val="0087561A"/>
    <w:rsid w:val="0088343A"/>
    <w:rsid w:val="008845F9"/>
    <w:rsid w:val="008854C8"/>
    <w:rsid w:val="00893C3B"/>
    <w:rsid w:val="00895A0D"/>
    <w:rsid w:val="00896769"/>
    <w:rsid w:val="00896BA1"/>
    <w:rsid w:val="008A3225"/>
    <w:rsid w:val="008A4BCC"/>
    <w:rsid w:val="008B1E27"/>
    <w:rsid w:val="008B6C84"/>
    <w:rsid w:val="008B7F48"/>
    <w:rsid w:val="008C056B"/>
    <w:rsid w:val="008C44E2"/>
    <w:rsid w:val="008C4618"/>
    <w:rsid w:val="008C51EC"/>
    <w:rsid w:val="008C54AE"/>
    <w:rsid w:val="008C7343"/>
    <w:rsid w:val="008D00BA"/>
    <w:rsid w:val="008D664A"/>
    <w:rsid w:val="008D67EF"/>
    <w:rsid w:val="008D681E"/>
    <w:rsid w:val="008D7F90"/>
    <w:rsid w:val="008E0A18"/>
    <w:rsid w:val="008E0BDC"/>
    <w:rsid w:val="008E4883"/>
    <w:rsid w:val="008E5689"/>
    <w:rsid w:val="008E7A69"/>
    <w:rsid w:val="008F2037"/>
    <w:rsid w:val="008F28E9"/>
    <w:rsid w:val="008F2CEB"/>
    <w:rsid w:val="008F3777"/>
    <w:rsid w:val="008F664F"/>
    <w:rsid w:val="008F6F81"/>
    <w:rsid w:val="0090078F"/>
    <w:rsid w:val="00900838"/>
    <w:rsid w:val="0090216A"/>
    <w:rsid w:val="0090266E"/>
    <w:rsid w:val="00903F45"/>
    <w:rsid w:val="00904C66"/>
    <w:rsid w:val="00910E62"/>
    <w:rsid w:val="00912CD1"/>
    <w:rsid w:val="00913802"/>
    <w:rsid w:val="00914BD0"/>
    <w:rsid w:val="0091583E"/>
    <w:rsid w:val="00915B59"/>
    <w:rsid w:val="009202A8"/>
    <w:rsid w:val="00921009"/>
    <w:rsid w:val="00921E78"/>
    <w:rsid w:val="00921FC7"/>
    <w:rsid w:val="00925C30"/>
    <w:rsid w:val="00927055"/>
    <w:rsid w:val="00927DC9"/>
    <w:rsid w:val="009317DC"/>
    <w:rsid w:val="00932890"/>
    <w:rsid w:val="00933E84"/>
    <w:rsid w:val="0093603F"/>
    <w:rsid w:val="009365A5"/>
    <w:rsid w:val="009372BE"/>
    <w:rsid w:val="00937BF7"/>
    <w:rsid w:val="00945637"/>
    <w:rsid w:val="00945F45"/>
    <w:rsid w:val="00947162"/>
    <w:rsid w:val="0094780A"/>
    <w:rsid w:val="009507CD"/>
    <w:rsid w:val="00951772"/>
    <w:rsid w:val="00956F05"/>
    <w:rsid w:val="009604FE"/>
    <w:rsid w:val="00961C33"/>
    <w:rsid w:val="00962B0D"/>
    <w:rsid w:val="009642D6"/>
    <w:rsid w:val="00966F99"/>
    <w:rsid w:val="00973D64"/>
    <w:rsid w:val="009749E3"/>
    <w:rsid w:val="0097561B"/>
    <w:rsid w:val="00976EA0"/>
    <w:rsid w:val="009771A1"/>
    <w:rsid w:val="00981955"/>
    <w:rsid w:val="00981AF6"/>
    <w:rsid w:val="00982AAB"/>
    <w:rsid w:val="0098547F"/>
    <w:rsid w:val="00985830"/>
    <w:rsid w:val="00986137"/>
    <w:rsid w:val="00986E46"/>
    <w:rsid w:val="00987E9D"/>
    <w:rsid w:val="0099021F"/>
    <w:rsid w:val="009918A6"/>
    <w:rsid w:val="00991D5D"/>
    <w:rsid w:val="00992304"/>
    <w:rsid w:val="0099367F"/>
    <w:rsid w:val="00993DF7"/>
    <w:rsid w:val="00993E5A"/>
    <w:rsid w:val="00995764"/>
    <w:rsid w:val="0099768A"/>
    <w:rsid w:val="00997B3E"/>
    <w:rsid w:val="009A009B"/>
    <w:rsid w:val="009A7428"/>
    <w:rsid w:val="009B3B46"/>
    <w:rsid w:val="009B3E7D"/>
    <w:rsid w:val="009B618B"/>
    <w:rsid w:val="009B691C"/>
    <w:rsid w:val="009B6EC2"/>
    <w:rsid w:val="009B751F"/>
    <w:rsid w:val="009C147E"/>
    <w:rsid w:val="009C1903"/>
    <w:rsid w:val="009C7BAB"/>
    <w:rsid w:val="009D7EAF"/>
    <w:rsid w:val="009E04C6"/>
    <w:rsid w:val="009E269A"/>
    <w:rsid w:val="009E3C73"/>
    <w:rsid w:val="009E5727"/>
    <w:rsid w:val="009E581C"/>
    <w:rsid w:val="009F3CE2"/>
    <w:rsid w:val="00A00F86"/>
    <w:rsid w:val="00A026CA"/>
    <w:rsid w:val="00A02D73"/>
    <w:rsid w:val="00A05803"/>
    <w:rsid w:val="00A05DEC"/>
    <w:rsid w:val="00A077EB"/>
    <w:rsid w:val="00A13EDE"/>
    <w:rsid w:val="00A155C1"/>
    <w:rsid w:val="00A176E5"/>
    <w:rsid w:val="00A21DE5"/>
    <w:rsid w:val="00A31BCF"/>
    <w:rsid w:val="00A325E5"/>
    <w:rsid w:val="00A35460"/>
    <w:rsid w:val="00A36C00"/>
    <w:rsid w:val="00A373B4"/>
    <w:rsid w:val="00A37D11"/>
    <w:rsid w:val="00A4375E"/>
    <w:rsid w:val="00A45ECC"/>
    <w:rsid w:val="00A47F3E"/>
    <w:rsid w:val="00A5468D"/>
    <w:rsid w:val="00A554DB"/>
    <w:rsid w:val="00A57783"/>
    <w:rsid w:val="00A60EDA"/>
    <w:rsid w:val="00A6180F"/>
    <w:rsid w:val="00A61F9C"/>
    <w:rsid w:val="00A62A80"/>
    <w:rsid w:val="00A62D86"/>
    <w:rsid w:val="00A64CBF"/>
    <w:rsid w:val="00A70FCC"/>
    <w:rsid w:val="00A741A5"/>
    <w:rsid w:val="00A76113"/>
    <w:rsid w:val="00A866E8"/>
    <w:rsid w:val="00A86730"/>
    <w:rsid w:val="00A87C14"/>
    <w:rsid w:val="00A90948"/>
    <w:rsid w:val="00A94457"/>
    <w:rsid w:val="00A96B12"/>
    <w:rsid w:val="00A9793B"/>
    <w:rsid w:val="00AA0571"/>
    <w:rsid w:val="00AA06CA"/>
    <w:rsid w:val="00AA0796"/>
    <w:rsid w:val="00AA2FE9"/>
    <w:rsid w:val="00AA3CDD"/>
    <w:rsid w:val="00AA3F0F"/>
    <w:rsid w:val="00AA52FE"/>
    <w:rsid w:val="00AA6439"/>
    <w:rsid w:val="00AA6C61"/>
    <w:rsid w:val="00AA7594"/>
    <w:rsid w:val="00AB1E61"/>
    <w:rsid w:val="00AB612B"/>
    <w:rsid w:val="00AB67AF"/>
    <w:rsid w:val="00AB6A74"/>
    <w:rsid w:val="00AC1308"/>
    <w:rsid w:val="00AC19AD"/>
    <w:rsid w:val="00AC3FC1"/>
    <w:rsid w:val="00AC6464"/>
    <w:rsid w:val="00AC657E"/>
    <w:rsid w:val="00AC7A53"/>
    <w:rsid w:val="00AD06C3"/>
    <w:rsid w:val="00AD1D2F"/>
    <w:rsid w:val="00AD3676"/>
    <w:rsid w:val="00AD3E58"/>
    <w:rsid w:val="00AD7A5E"/>
    <w:rsid w:val="00AE18B9"/>
    <w:rsid w:val="00AE3A7B"/>
    <w:rsid w:val="00AE3FC6"/>
    <w:rsid w:val="00AE48BA"/>
    <w:rsid w:val="00AE6CE0"/>
    <w:rsid w:val="00AF04FB"/>
    <w:rsid w:val="00AF0EE0"/>
    <w:rsid w:val="00AF1041"/>
    <w:rsid w:val="00AF52E5"/>
    <w:rsid w:val="00AF7F32"/>
    <w:rsid w:val="00B020E3"/>
    <w:rsid w:val="00B02B79"/>
    <w:rsid w:val="00B0384A"/>
    <w:rsid w:val="00B0739A"/>
    <w:rsid w:val="00B11155"/>
    <w:rsid w:val="00B11DC4"/>
    <w:rsid w:val="00B13C50"/>
    <w:rsid w:val="00B173D6"/>
    <w:rsid w:val="00B209B6"/>
    <w:rsid w:val="00B279F4"/>
    <w:rsid w:val="00B30C2F"/>
    <w:rsid w:val="00B31DFE"/>
    <w:rsid w:val="00B32526"/>
    <w:rsid w:val="00B3264C"/>
    <w:rsid w:val="00B34CCF"/>
    <w:rsid w:val="00B34FC5"/>
    <w:rsid w:val="00B378B4"/>
    <w:rsid w:val="00B41146"/>
    <w:rsid w:val="00B41CD0"/>
    <w:rsid w:val="00B50595"/>
    <w:rsid w:val="00B52326"/>
    <w:rsid w:val="00B66235"/>
    <w:rsid w:val="00B70105"/>
    <w:rsid w:val="00B75EF9"/>
    <w:rsid w:val="00B770EB"/>
    <w:rsid w:val="00B774DA"/>
    <w:rsid w:val="00B7782B"/>
    <w:rsid w:val="00B81240"/>
    <w:rsid w:val="00B8197B"/>
    <w:rsid w:val="00B82A27"/>
    <w:rsid w:val="00B82A41"/>
    <w:rsid w:val="00B85D14"/>
    <w:rsid w:val="00B90DE6"/>
    <w:rsid w:val="00B918E2"/>
    <w:rsid w:val="00B92A8F"/>
    <w:rsid w:val="00B92B34"/>
    <w:rsid w:val="00B9523A"/>
    <w:rsid w:val="00B95E6F"/>
    <w:rsid w:val="00BA0845"/>
    <w:rsid w:val="00BA0CF2"/>
    <w:rsid w:val="00BA1F55"/>
    <w:rsid w:val="00BA3DF1"/>
    <w:rsid w:val="00BA5859"/>
    <w:rsid w:val="00BA5994"/>
    <w:rsid w:val="00BB1FB1"/>
    <w:rsid w:val="00BB5FC4"/>
    <w:rsid w:val="00BB6BFA"/>
    <w:rsid w:val="00BB7610"/>
    <w:rsid w:val="00BC3540"/>
    <w:rsid w:val="00BC6595"/>
    <w:rsid w:val="00BC6F97"/>
    <w:rsid w:val="00BC7D60"/>
    <w:rsid w:val="00BD1EC1"/>
    <w:rsid w:val="00BD26BC"/>
    <w:rsid w:val="00BD476C"/>
    <w:rsid w:val="00BD63D7"/>
    <w:rsid w:val="00BE0B61"/>
    <w:rsid w:val="00BE3330"/>
    <w:rsid w:val="00BE47F6"/>
    <w:rsid w:val="00BF0830"/>
    <w:rsid w:val="00BF1174"/>
    <w:rsid w:val="00BF3999"/>
    <w:rsid w:val="00BF40BD"/>
    <w:rsid w:val="00BF6E79"/>
    <w:rsid w:val="00C00DA2"/>
    <w:rsid w:val="00C01C46"/>
    <w:rsid w:val="00C02BF4"/>
    <w:rsid w:val="00C07E6A"/>
    <w:rsid w:val="00C07E71"/>
    <w:rsid w:val="00C07F87"/>
    <w:rsid w:val="00C1114C"/>
    <w:rsid w:val="00C11288"/>
    <w:rsid w:val="00C11710"/>
    <w:rsid w:val="00C117B9"/>
    <w:rsid w:val="00C121BC"/>
    <w:rsid w:val="00C12D13"/>
    <w:rsid w:val="00C12EC6"/>
    <w:rsid w:val="00C138C7"/>
    <w:rsid w:val="00C13941"/>
    <w:rsid w:val="00C144D9"/>
    <w:rsid w:val="00C14BF6"/>
    <w:rsid w:val="00C16DF5"/>
    <w:rsid w:val="00C17ED7"/>
    <w:rsid w:val="00C20734"/>
    <w:rsid w:val="00C20FA7"/>
    <w:rsid w:val="00C211AB"/>
    <w:rsid w:val="00C21ABB"/>
    <w:rsid w:val="00C22853"/>
    <w:rsid w:val="00C235DC"/>
    <w:rsid w:val="00C24026"/>
    <w:rsid w:val="00C2421D"/>
    <w:rsid w:val="00C2479A"/>
    <w:rsid w:val="00C27791"/>
    <w:rsid w:val="00C315B3"/>
    <w:rsid w:val="00C33BE6"/>
    <w:rsid w:val="00C3445D"/>
    <w:rsid w:val="00C3450B"/>
    <w:rsid w:val="00C348D4"/>
    <w:rsid w:val="00C36B67"/>
    <w:rsid w:val="00C377BB"/>
    <w:rsid w:val="00C42895"/>
    <w:rsid w:val="00C428A4"/>
    <w:rsid w:val="00C43CDA"/>
    <w:rsid w:val="00C44781"/>
    <w:rsid w:val="00C50416"/>
    <w:rsid w:val="00C51555"/>
    <w:rsid w:val="00C54866"/>
    <w:rsid w:val="00C57BD3"/>
    <w:rsid w:val="00C60426"/>
    <w:rsid w:val="00C617E1"/>
    <w:rsid w:val="00C65B4A"/>
    <w:rsid w:val="00C670A5"/>
    <w:rsid w:val="00C70533"/>
    <w:rsid w:val="00C73FA9"/>
    <w:rsid w:val="00C808FC"/>
    <w:rsid w:val="00C84980"/>
    <w:rsid w:val="00C91596"/>
    <w:rsid w:val="00C915D9"/>
    <w:rsid w:val="00C9596E"/>
    <w:rsid w:val="00CA1420"/>
    <w:rsid w:val="00CA741D"/>
    <w:rsid w:val="00CB5A50"/>
    <w:rsid w:val="00CC07DF"/>
    <w:rsid w:val="00CC1A31"/>
    <w:rsid w:val="00CC32BF"/>
    <w:rsid w:val="00CC420C"/>
    <w:rsid w:val="00CC4272"/>
    <w:rsid w:val="00CC4408"/>
    <w:rsid w:val="00CC52BB"/>
    <w:rsid w:val="00CC548F"/>
    <w:rsid w:val="00CC79B9"/>
    <w:rsid w:val="00CC7B2E"/>
    <w:rsid w:val="00CD1FF6"/>
    <w:rsid w:val="00CD43A3"/>
    <w:rsid w:val="00CD541B"/>
    <w:rsid w:val="00CD572C"/>
    <w:rsid w:val="00CD6E09"/>
    <w:rsid w:val="00CE0F61"/>
    <w:rsid w:val="00CE4BB1"/>
    <w:rsid w:val="00CE6CD2"/>
    <w:rsid w:val="00CE750D"/>
    <w:rsid w:val="00CF347A"/>
    <w:rsid w:val="00CF39EC"/>
    <w:rsid w:val="00CF4AE4"/>
    <w:rsid w:val="00CF7438"/>
    <w:rsid w:val="00D0143F"/>
    <w:rsid w:val="00D0184A"/>
    <w:rsid w:val="00D01D0C"/>
    <w:rsid w:val="00D0293B"/>
    <w:rsid w:val="00D03F40"/>
    <w:rsid w:val="00D04FD6"/>
    <w:rsid w:val="00D065AD"/>
    <w:rsid w:val="00D065D4"/>
    <w:rsid w:val="00D106FC"/>
    <w:rsid w:val="00D11F05"/>
    <w:rsid w:val="00D11F06"/>
    <w:rsid w:val="00D16B0D"/>
    <w:rsid w:val="00D16BC1"/>
    <w:rsid w:val="00D20428"/>
    <w:rsid w:val="00D22E8A"/>
    <w:rsid w:val="00D23E31"/>
    <w:rsid w:val="00D265D4"/>
    <w:rsid w:val="00D27007"/>
    <w:rsid w:val="00D27CC5"/>
    <w:rsid w:val="00D3085B"/>
    <w:rsid w:val="00D3286A"/>
    <w:rsid w:val="00D33D9F"/>
    <w:rsid w:val="00D3513E"/>
    <w:rsid w:val="00D356AA"/>
    <w:rsid w:val="00D3654E"/>
    <w:rsid w:val="00D37C2C"/>
    <w:rsid w:val="00D40ABF"/>
    <w:rsid w:val="00D44A3B"/>
    <w:rsid w:val="00D4631C"/>
    <w:rsid w:val="00D558AD"/>
    <w:rsid w:val="00D56E33"/>
    <w:rsid w:val="00D56F72"/>
    <w:rsid w:val="00D6028D"/>
    <w:rsid w:val="00D62D9B"/>
    <w:rsid w:val="00D64CD0"/>
    <w:rsid w:val="00D67330"/>
    <w:rsid w:val="00D70A43"/>
    <w:rsid w:val="00D70DEE"/>
    <w:rsid w:val="00D70FAD"/>
    <w:rsid w:val="00D73B9B"/>
    <w:rsid w:val="00D73D1F"/>
    <w:rsid w:val="00D80515"/>
    <w:rsid w:val="00D82D37"/>
    <w:rsid w:val="00D875BD"/>
    <w:rsid w:val="00DA1226"/>
    <w:rsid w:val="00DA24EE"/>
    <w:rsid w:val="00DA305F"/>
    <w:rsid w:val="00DA46AB"/>
    <w:rsid w:val="00DA4F15"/>
    <w:rsid w:val="00DA57DD"/>
    <w:rsid w:val="00DA602A"/>
    <w:rsid w:val="00DA624D"/>
    <w:rsid w:val="00DA629B"/>
    <w:rsid w:val="00DA6F48"/>
    <w:rsid w:val="00DB0907"/>
    <w:rsid w:val="00DB0D6D"/>
    <w:rsid w:val="00DB3803"/>
    <w:rsid w:val="00DB5B51"/>
    <w:rsid w:val="00DB64DB"/>
    <w:rsid w:val="00DB6E1D"/>
    <w:rsid w:val="00DB7BF2"/>
    <w:rsid w:val="00DC2602"/>
    <w:rsid w:val="00DC401B"/>
    <w:rsid w:val="00DC40E4"/>
    <w:rsid w:val="00DD04D4"/>
    <w:rsid w:val="00DD13FA"/>
    <w:rsid w:val="00DD2221"/>
    <w:rsid w:val="00DD5391"/>
    <w:rsid w:val="00DD71B6"/>
    <w:rsid w:val="00DE3950"/>
    <w:rsid w:val="00DE5D52"/>
    <w:rsid w:val="00DE6986"/>
    <w:rsid w:val="00DE7712"/>
    <w:rsid w:val="00DF10A4"/>
    <w:rsid w:val="00DF283C"/>
    <w:rsid w:val="00DF33D5"/>
    <w:rsid w:val="00DF6A1C"/>
    <w:rsid w:val="00DF6DB1"/>
    <w:rsid w:val="00DF72BF"/>
    <w:rsid w:val="00E050AC"/>
    <w:rsid w:val="00E07905"/>
    <w:rsid w:val="00E14DFA"/>
    <w:rsid w:val="00E15F89"/>
    <w:rsid w:val="00E21FD7"/>
    <w:rsid w:val="00E25090"/>
    <w:rsid w:val="00E25F30"/>
    <w:rsid w:val="00E34059"/>
    <w:rsid w:val="00E40299"/>
    <w:rsid w:val="00E415A8"/>
    <w:rsid w:val="00E42EC9"/>
    <w:rsid w:val="00E43CBF"/>
    <w:rsid w:val="00E44656"/>
    <w:rsid w:val="00E44A33"/>
    <w:rsid w:val="00E46556"/>
    <w:rsid w:val="00E52F88"/>
    <w:rsid w:val="00E546D6"/>
    <w:rsid w:val="00E57246"/>
    <w:rsid w:val="00E608CF"/>
    <w:rsid w:val="00E60DFE"/>
    <w:rsid w:val="00E6157F"/>
    <w:rsid w:val="00E61E1F"/>
    <w:rsid w:val="00E63A10"/>
    <w:rsid w:val="00E7043A"/>
    <w:rsid w:val="00E734F8"/>
    <w:rsid w:val="00E75584"/>
    <w:rsid w:val="00E75BC8"/>
    <w:rsid w:val="00E76D3C"/>
    <w:rsid w:val="00E77D22"/>
    <w:rsid w:val="00E85BCB"/>
    <w:rsid w:val="00E85F49"/>
    <w:rsid w:val="00E86DB4"/>
    <w:rsid w:val="00E90876"/>
    <w:rsid w:val="00E92064"/>
    <w:rsid w:val="00E9222F"/>
    <w:rsid w:val="00EA50BD"/>
    <w:rsid w:val="00EA6841"/>
    <w:rsid w:val="00EA759C"/>
    <w:rsid w:val="00EB0F16"/>
    <w:rsid w:val="00EB1433"/>
    <w:rsid w:val="00EB403F"/>
    <w:rsid w:val="00EB5EF5"/>
    <w:rsid w:val="00EC1342"/>
    <w:rsid w:val="00EC152B"/>
    <w:rsid w:val="00EC611B"/>
    <w:rsid w:val="00EC6178"/>
    <w:rsid w:val="00EC71DE"/>
    <w:rsid w:val="00EC7239"/>
    <w:rsid w:val="00ED5018"/>
    <w:rsid w:val="00ED608F"/>
    <w:rsid w:val="00ED6709"/>
    <w:rsid w:val="00ED6E77"/>
    <w:rsid w:val="00EE08BF"/>
    <w:rsid w:val="00EE08E5"/>
    <w:rsid w:val="00EE17A9"/>
    <w:rsid w:val="00EE2235"/>
    <w:rsid w:val="00EE4524"/>
    <w:rsid w:val="00EE63A3"/>
    <w:rsid w:val="00EE6793"/>
    <w:rsid w:val="00EE77F3"/>
    <w:rsid w:val="00EF016A"/>
    <w:rsid w:val="00EF1CBD"/>
    <w:rsid w:val="00EF208A"/>
    <w:rsid w:val="00EF47BC"/>
    <w:rsid w:val="00F000B9"/>
    <w:rsid w:val="00F067E6"/>
    <w:rsid w:val="00F12575"/>
    <w:rsid w:val="00F12F4C"/>
    <w:rsid w:val="00F14936"/>
    <w:rsid w:val="00F16C48"/>
    <w:rsid w:val="00F20D5E"/>
    <w:rsid w:val="00F21C46"/>
    <w:rsid w:val="00F22E16"/>
    <w:rsid w:val="00F237F4"/>
    <w:rsid w:val="00F24275"/>
    <w:rsid w:val="00F25E9F"/>
    <w:rsid w:val="00F26AF3"/>
    <w:rsid w:val="00F30067"/>
    <w:rsid w:val="00F30F2A"/>
    <w:rsid w:val="00F36A8A"/>
    <w:rsid w:val="00F371A3"/>
    <w:rsid w:val="00F404D5"/>
    <w:rsid w:val="00F50582"/>
    <w:rsid w:val="00F52637"/>
    <w:rsid w:val="00F5566C"/>
    <w:rsid w:val="00F60D8C"/>
    <w:rsid w:val="00F61878"/>
    <w:rsid w:val="00F6552A"/>
    <w:rsid w:val="00F658A8"/>
    <w:rsid w:val="00F65D2A"/>
    <w:rsid w:val="00F6603F"/>
    <w:rsid w:val="00F73178"/>
    <w:rsid w:val="00F73703"/>
    <w:rsid w:val="00F73C90"/>
    <w:rsid w:val="00F7444C"/>
    <w:rsid w:val="00F74B71"/>
    <w:rsid w:val="00F74FD5"/>
    <w:rsid w:val="00F77365"/>
    <w:rsid w:val="00F8326B"/>
    <w:rsid w:val="00F90BA2"/>
    <w:rsid w:val="00F9132D"/>
    <w:rsid w:val="00F9265E"/>
    <w:rsid w:val="00F94291"/>
    <w:rsid w:val="00F94C0D"/>
    <w:rsid w:val="00F94CD1"/>
    <w:rsid w:val="00F95D65"/>
    <w:rsid w:val="00F96382"/>
    <w:rsid w:val="00F977A6"/>
    <w:rsid w:val="00FA12FB"/>
    <w:rsid w:val="00FA1DC3"/>
    <w:rsid w:val="00FA2EDB"/>
    <w:rsid w:val="00FA3E34"/>
    <w:rsid w:val="00FA4B61"/>
    <w:rsid w:val="00FA5C76"/>
    <w:rsid w:val="00FA6160"/>
    <w:rsid w:val="00FC16CE"/>
    <w:rsid w:val="00FC2210"/>
    <w:rsid w:val="00FC4662"/>
    <w:rsid w:val="00FC5268"/>
    <w:rsid w:val="00FC7B10"/>
    <w:rsid w:val="00FD3DCB"/>
    <w:rsid w:val="00FD5243"/>
    <w:rsid w:val="00FD6B41"/>
    <w:rsid w:val="00FD7300"/>
    <w:rsid w:val="00FE0F7C"/>
    <w:rsid w:val="00FE2A0F"/>
    <w:rsid w:val="00FE2BE3"/>
    <w:rsid w:val="00FF2640"/>
    <w:rsid w:val="00FF2D44"/>
    <w:rsid w:val="00FF5260"/>
    <w:rsid w:val="00FF5B52"/>
    <w:rsid w:val="00FF68D4"/>
    <w:rsid w:val="00FF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6017"/>
    <o:shapelayout v:ext="edit">
      <o:idmap v:ext="edit" data="1"/>
    </o:shapelayout>
  </w:shapeDefaults>
  <w:decimalSymbol w:val="."/>
  <w:listSeparator w:val=","/>
  <w14:docId w14:val="49CF7D8A"/>
  <w15:docId w15:val="{59558397-0681-44B2-A185-034AB95D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B73"/>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D608F"/>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446C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9519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446C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6446C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6446C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6446C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446C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446C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D52"/>
    <w:pPr>
      <w:tabs>
        <w:tab w:val="center" w:pos="4680"/>
        <w:tab w:val="right" w:pos="9360"/>
      </w:tabs>
    </w:pPr>
  </w:style>
  <w:style w:type="character" w:customStyle="1" w:styleId="HeaderChar">
    <w:name w:val="Header Char"/>
    <w:basedOn w:val="DefaultParagraphFont"/>
    <w:link w:val="Header"/>
    <w:uiPriority w:val="99"/>
    <w:rsid w:val="00DE5D52"/>
  </w:style>
  <w:style w:type="paragraph" w:styleId="Footer">
    <w:name w:val="footer"/>
    <w:basedOn w:val="Normal"/>
    <w:link w:val="FooterChar"/>
    <w:uiPriority w:val="99"/>
    <w:unhideWhenUsed/>
    <w:rsid w:val="00DE5D52"/>
    <w:pPr>
      <w:tabs>
        <w:tab w:val="center" w:pos="4680"/>
        <w:tab w:val="right" w:pos="9360"/>
      </w:tabs>
    </w:pPr>
  </w:style>
  <w:style w:type="character" w:customStyle="1" w:styleId="FooterChar">
    <w:name w:val="Footer Char"/>
    <w:basedOn w:val="DefaultParagraphFont"/>
    <w:link w:val="Footer"/>
    <w:uiPriority w:val="99"/>
    <w:rsid w:val="00DE5D52"/>
  </w:style>
  <w:style w:type="character" w:customStyle="1" w:styleId="Heading1Char">
    <w:name w:val="Heading 1 Char"/>
    <w:basedOn w:val="DefaultParagraphFont"/>
    <w:link w:val="Heading1"/>
    <w:rsid w:val="00ED608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rsid w:val="006446C3"/>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rsid w:val="0049519A"/>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rsid w:val="006446C3"/>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6446C3"/>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6446C3"/>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6446C3"/>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6446C3"/>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semiHidden/>
    <w:rsid w:val="006446C3"/>
    <w:rPr>
      <w:rFonts w:asciiTheme="majorHAnsi" w:eastAsiaTheme="majorEastAsia" w:hAnsiTheme="majorHAnsi" w:cstheme="majorBidi"/>
      <w:i/>
      <w:iCs/>
      <w:color w:val="404040" w:themeColor="text1" w:themeTint="BF"/>
      <w:sz w:val="20"/>
      <w:szCs w:val="20"/>
      <w:lang w:eastAsia="zh-CN"/>
    </w:rPr>
  </w:style>
  <w:style w:type="character" w:styleId="Hyperlink">
    <w:name w:val="Hyperlink"/>
    <w:basedOn w:val="DefaultParagraphFont"/>
    <w:uiPriority w:val="99"/>
    <w:rsid w:val="006568D2"/>
    <w:rPr>
      <w:color w:val="0000FF"/>
      <w:u w:val="single"/>
    </w:rPr>
  </w:style>
  <w:style w:type="paragraph" w:styleId="TOCHeading">
    <w:name w:val="TOC Heading"/>
    <w:basedOn w:val="Heading1"/>
    <w:next w:val="Normal"/>
    <w:uiPriority w:val="39"/>
    <w:semiHidden/>
    <w:unhideWhenUsed/>
    <w:qFormat/>
    <w:rsid w:val="00C377BB"/>
    <w:pPr>
      <w:numPr>
        <w:numId w:val="0"/>
      </w:numPr>
      <w:outlineLvl w:val="9"/>
    </w:pPr>
  </w:style>
  <w:style w:type="paragraph" w:styleId="TOC1">
    <w:name w:val="toc 1"/>
    <w:basedOn w:val="Normal"/>
    <w:next w:val="Normal"/>
    <w:autoRedefine/>
    <w:uiPriority w:val="39"/>
    <w:unhideWhenUsed/>
    <w:rsid w:val="00C377BB"/>
    <w:pPr>
      <w:spacing w:after="100"/>
    </w:pPr>
  </w:style>
  <w:style w:type="paragraph" w:styleId="TOC2">
    <w:name w:val="toc 2"/>
    <w:basedOn w:val="Normal"/>
    <w:next w:val="Normal"/>
    <w:autoRedefine/>
    <w:uiPriority w:val="39"/>
    <w:unhideWhenUsed/>
    <w:rsid w:val="00C377BB"/>
    <w:pPr>
      <w:spacing w:after="100"/>
      <w:ind w:left="220"/>
    </w:pPr>
  </w:style>
  <w:style w:type="paragraph" w:styleId="BalloonText">
    <w:name w:val="Balloon Text"/>
    <w:basedOn w:val="Normal"/>
    <w:link w:val="BalloonTextChar"/>
    <w:uiPriority w:val="99"/>
    <w:semiHidden/>
    <w:unhideWhenUsed/>
    <w:rsid w:val="00C377BB"/>
    <w:rPr>
      <w:rFonts w:ascii="Tahoma" w:hAnsi="Tahoma" w:cs="Tahoma"/>
      <w:sz w:val="16"/>
      <w:szCs w:val="16"/>
    </w:rPr>
  </w:style>
  <w:style w:type="character" w:customStyle="1" w:styleId="BalloonTextChar">
    <w:name w:val="Balloon Text Char"/>
    <w:basedOn w:val="DefaultParagraphFont"/>
    <w:link w:val="BalloonText"/>
    <w:uiPriority w:val="99"/>
    <w:semiHidden/>
    <w:rsid w:val="00C377BB"/>
    <w:rPr>
      <w:rFonts w:ascii="Tahoma" w:hAnsi="Tahoma" w:cs="Tahoma"/>
      <w:sz w:val="16"/>
      <w:szCs w:val="16"/>
    </w:rPr>
  </w:style>
  <w:style w:type="paragraph" w:styleId="Caption">
    <w:name w:val="caption"/>
    <w:basedOn w:val="Normal"/>
    <w:next w:val="Normal"/>
    <w:uiPriority w:val="35"/>
    <w:unhideWhenUsed/>
    <w:qFormat/>
    <w:rsid w:val="002066B2"/>
    <w:rPr>
      <w:rFonts w:ascii="Tahoma" w:hAnsi="Tahoma"/>
      <w:b/>
      <w:bCs/>
      <w:sz w:val="20"/>
      <w:szCs w:val="20"/>
    </w:rPr>
  </w:style>
  <w:style w:type="paragraph" w:styleId="PlainText">
    <w:name w:val="Plain Text"/>
    <w:basedOn w:val="Normal"/>
    <w:link w:val="PlainTextChar"/>
    <w:rsid w:val="000F03BC"/>
    <w:rPr>
      <w:rFonts w:ascii="Courier New" w:hAnsi="Courier New" w:cs="Courier New"/>
      <w:sz w:val="20"/>
      <w:szCs w:val="20"/>
    </w:rPr>
  </w:style>
  <w:style w:type="character" w:customStyle="1" w:styleId="PlainTextChar">
    <w:name w:val="Plain Text Char"/>
    <w:basedOn w:val="DefaultParagraphFont"/>
    <w:link w:val="PlainText"/>
    <w:rsid w:val="000F03BC"/>
    <w:rPr>
      <w:rFonts w:ascii="Courier New" w:eastAsia="Times New Roman" w:hAnsi="Courier New" w:cs="Courier New"/>
      <w:sz w:val="20"/>
      <w:szCs w:val="20"/>
    </w:rPr>
  </w:style>
  <w:style w:type="table" w:styleId="TableGrid">
    <w:name w:val="Table Grid"/>
    <w:basedOn w:val="TableNormal"/>
    <w:uiPriority w:val="59"/>
    <w:rsid w:val="00847C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607291"/>
    <w:pPr>
      <w:spacing w:after="100"/>
      <w:ind w:left="440"/>
    </w:pPr>
  </w:style>
  <w:style w:type="paragraph" w:styleId="ListBullet">
    <w:name w:val="List Bullet"/>
    <w:basedOn w:val="Normal"/>
    <w:uiPriority w:val="99"/>
    <w:unhideWhenUsed/>
    <w:rsid w:val="00430A2A"/>
    <w:pPr>
      <w:numPr>
        <w:numId w:val="3"/>
      </w:numPr>
      <w:contextualSpacing/>
    </w:pPr>
  </w:style>
  <w:style w:type="character" w:styleId="CommentReference">
    <w:name w:val="annotation reference"/>
    <w:basedOn w:val="DefaultParagraphFont"/>
    <w:uiPriority w:val="99"/>
    <w:semiHidden/>
    <w:unhideWhenUsed/>
    <w:rsid w:val="00DA1226"/>
    <w:rPr>
      <w:sz w:val="16"/>
      <w:szCs w:val="16"/>
    </w:rPr>
  </w:style>
  <w:style w:type="paragraph" w:styleId="CommentText">
    <w:name w:val="annotation text"/>
    <w:basedOn w:val="Normal"/>
    <w:link w:val="CommentTextChar"/>
    <w:uiPriority w:val="99"/>
    <w:unhideWhenUsed/>
    <w:rsid w:val="00DA1226"/>
    <w:rPr>
      <w:sz w:val="20"/>
      <w:szCs w:val="20"/>
    </w:rPr>
  </w:style>
  <w:style w:type="character" w:customStyle="1" w:styleId="CommentTextChar">
    <w:name w:val="Comment Text Char"/>
    <w:basedOn w:val="DefaultParagraphFont"/>
    <w:link w:val="CommentText"/>
    <w:uiPriority w:val="99"/>
    <w:rsid w:val="00DA1226"/>
    <w:rPr>
      <w:sz w:val="20"/>
      <w:szCs w:val="20"/>
    </w:rPr>
  </w:style>
  <w:style w:type="paragraph" w:styleId="CommentSubject">
    <w:name w:val="annotation subject"/>
    <w:basedOn w:val="CommentText"/>
    <w:next w:val="CommentText"/>
    <w:link w:val="CommentSubjectChar"/>
    <w:uiPriority w:val="99"/>
    <w:semiHidden/>
    <w:unhideWhenUsed/>
    <w:rsid w:val="00DA1226"/>
    <w:rPr>
      <w:b/>
      <w:bCs/>
    </w:rPr>
  </w:style>
  <w:style w:type="character" w:customStyle="1" w:styleId="CommentSubjectChar">
    <w:name w:val="Comment Subject Char"/>
    <w:basedOn w:val="CommentTextChar"/>
    <w:link w:val="CommentSubject"/>
    <w:uiPriority w:val="99"/>
    <w:semiHidden/>
    <w:rsid w:val="00DA1226"/>
    <w:rPr>
      <w:b/>
      <w:bCs/>
      <w:sz w:val="20"/>
      <w:szCs w:val="20"/>
    </w:rPr>
  </w:style>
  <w:style w:type="paragraph" w:styleId="ListParagraph">
    <w:name w:val="List Paragraph"/>
    <w:basedOn w:val="Normal"/>
    <w:qFormat/>
    <w:rsid w:val="00B770EB"/>
    <w:pPr>
      <w:ind w:left="720"/>
      <w:contextualSpacing/>
    </w:pPr>
  </w:style>
  <w:style w:type="table" w:styleId="LightShading-Accent1">
    <w:name w:val="Light Shading Accent 1"/>
    <w:basedOn w:val="TableNormal"/>
    <w:uiPriority w:val="60"/>
    <w:rsid w:val="00BB6BF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BB6BF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Graphic">
    <w:name w:val="Graphic"/>
    <w:basedOn w:val="Normal"/>
    <w:rsid w:val="00227310"/>
    <w:pPr>
      <w:widowControl w:val="0"/>
      <w:spacing w:before="120" w:after="120"/>
    </w:pPr>
    <w:rPr>
      <w:rFonts w:ascii="Arial" w:hAnsi="Arial"/>
      <w:sz w:val="20"/>
      <w:szCs w:val="20"/>
      <w:lang w:val="en-GB"/>
    </w:rPr>
  </w:style>
  <w:style w:type="table" w:styleId="LightShading-Accent5">
    <w:name w:val="Light Shading Accent 5"/>
    <w:basedOn w:val="TableNormal"/>
    <w:uiPriority w:val="60"/>
    <w:rsid w:val="007150F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7150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150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4D6B40"/>
    <w:pPr>
      <w:spacing w:after="0" w:line="240" w:lineRule="auto"/>
    </w:pPr>
  </w:style>
  <w:style w:type="table" w:styleId="GridTable4-Accent1">
    <w:name w:val="Grid Table 4 Accent 1"/>
    <w:basedOn w:val="TableNormal"/>
    <w:uiPriority w:val="49"/>
    <w:rsid w:val="00E25F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leEmphasis">
    <w:name w:val="Subtle Emphasis"/>
    <w:basedOn w:val="DefaultParagraphFont"/>
    <w:uiPriority w:val="19"/>
    <w:qFormat/>
    <w:rsid w:val="00AA06CA"/>
    <w:rPr>
      <w:i/>
      <w:iCs/>
      <w:color w:val="808080" w:themeColor="text1" w:themeTint="7F"/>
    </w:rPr>
  </w:style>
  <w:style w:type="character" w:styleId="IntenseEmphasis">
    <w:name w:val="Intense Emphasis"/>
    <w:basedOn w:val="DefaultParagraphFont"/>
    <w:uiPriority w:val="21"/>
    <w:qFormat/>
    <w:rsid w:val="00AA06CA"/>
    <w:rPr>
      <w:b/>
      <w:bCs/>
      <w:i/>
      <w:iCs/>
      <w:color w:val="4F81BD" w:themeColor="accent1"/>
    </w:rPr>
  </w:style>
  <w:style w:type="character" w:styleId="Strong">
    <w:name w:val="Strong"/>
    <w:basedOn w:val="DefaultParagraphFont"/>
    <w:uiPriority w:val="22"/>
    <w:qFormat/>
    <w:rsid w:val="00AA06CA"/>
    <w:rPr>
      <w:b/>
      <w:bCs/>
    </w:rPr>
  </w:style>
  <w:style w:type="paragraph" w:customStyle="1" w:styleId="Default">
    <w:name w:val="Default"/>
    <w:rsid w:val="00642B7B"/>
    <w:pPr>
      <w:autoSpaceDE w:val="0"/>
      <w:autoSpaceDN w:val="0"/>
      <w:adjustRightInd w:val="0"/>
      <w:spacing w:after="0" w:line="240" w:lineRule="auto"/>
    </w:pPr>
    <w:rPr>
      <w:rFonts w:ascii="Calibri" w:hAnsi="Calibri" w:cs="Calibri"/>
      <w:color w:val="000000"/>
      <w:sz w:val="24"/>
      <w:szCs w:val="24"/>
    </w:rPr>
  </w:style>
  <w:style w:type="paragraph" w:customStyle="1" w:styleId="EmpowerNormalChar">
    <w:name w:val="Empower Normal Char"/>
    <w:basedOn w:val="Normal"/>
    <w:link w:val="EmpowerNormalCharChar"/>
    <w:rsid w:val="00094D17"/>
    <w:pPr>
      <w:ind w:left="576"/>
    </w:pPr>
    <w:rPr>
      <w:sz w:val="20"/>
      <w:szCs w:val="20"/>
      <w:lang w:eastAsia="en-US"/>
    </w:rPr>
  </w:style>
  <w:style w:type="character" w:customStyle="1" w:styleId="EmpowerNormalCharChar">
    <w:name w:val="Empower Normal Char Char"/>
    <w:link w:val="EmpowerNormalChar"/>
    <w:locked/>
    <w:rsid w:val="00094D17"/>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895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21">
      <w:bodyDiv w:val="1"/>
      <w:marLeft w:val="0"/>
      <w:marRight w:val="0"/>
      <w:marTop w:val="0"/>
      <w:marBottom w:val="0"/>
      <w:divBdr>
        <w:top w:val="none" w:sz="0" w:space="0" w:color="auto"/>
        <w:left w:val="none" w:sz="0" w:space="0" w:color="auto"/>
        <w:bottom w:val="none" w:sz="0" w:space="0" w:color="auto"/>
        <w:right w:val="none" w:sz="0" w:space="0" w:color="auto"/>
      </w:divBdr>
    </w:div>
    <w:div w:id="5401706">
      <w:bodyDiv w:val="1"/>
      <w:marLeft w:val="0"/>
      <w:marRight w:val="0"/>
      <w:marTop w:val="0"/>
      <w:marBottom w:val="0"/>
      <w:divBdr>
        <w:top w:val="none" w:sz="0" w:space="0" w:color="auto"/>
        <w:left w:val="none" w:sz="0" w:space="0" w:color="auto"/>
        <w:bottom w:val="none" w:sz="0" w:space="0" w:color="auto"/>
        <w:right w:val="none" w:sz="0" w:space="0" w:color="auto"/>
      </w:divBdr>
    </w:div>
    <w:div w:id="71051297">
      <w:bodyDiv w:val="1"/>
      <w:marLeft w:val="0"/>
      <w:marRight w:val="0"/>
      <w:marTop w:val="0"/>
      <w:marBottom w:val="0"/>
      <w:divBdr>
        <w:top w:val="none" w:sz="0" w:space="0" w:color="auto"/>
        <w:left w:val="none" w:sz="0" w:space="0" w:color="auto"/>
        <w:bottom w:val="none" w:sz="0" w:space="0" w:color="auto"/>
        <w:right w:val="none" w:sz="0" w:space="0" w:color="auto"/>
      </w:divBdr>
    </w:div>
    <w:div w:id="89400208">
      <w:bodyDiv w:val="1"/>
      <w:marLeft w:val="0"/>
      <w:marRight w:val="0"/>
      <w:marTop w:val="0"/>
      <w:marBottom w:val="0"/>
      <w:divBdr>
        <w:top w:val="none" w:sz="0" w:space="0" w:color="auto"/>
        <w:left w:val="none" w:sz="0" w:space="0" w:color="auto"/>
        <w:bottom w:val="none" w:sz="0" w:space="0" w:color="auto"/>
        <w:right w:val="none" w:sz="0" w:space="0" w:color="auto"/>
      </w:divBdr>
    </w:div>
    <w:div w:id="121388031">
      <w:bodyDiv w:val="1"/>
      <w:marLeft w:val="0"/>
      <w:marRight w:val="0"/>
      <w:marTop w:val="0"/>
      <w:marBottom w:val="0"/>
      <w:divBdr>
        <w:top w:val="none" w:sz="0" w:space="0" w:color="auto"/>
        <w:left w:val="none" w:sz="0" w:space="0" w:color="auto"/>
        <w:bottom w:val="none" w:sz="0" w:space="0" w:color="auto"/>
        <w:right w:val="none" w:sz="0" w:space="0" w:color="auto"/>
      </w:divBdr>
    </w:div>
    <w:div w:id="136648674">
      <w:bodyDiv w:val="1"/>
      <w:marLeft w:val="0"/>
      <w:marRight w:val="0"/>
      <w:marTop w:val="0"/>
      <w:marBottom w:val="0"/>
      <w:divBdr>
        <w:top w:val="none" w:sz="0" w:space="0" w:color="auto"/>
        <w:left w:val="none" w:sz="0" w:space="0" w:color="auto"/>
        <w:bottom w:val="none" w:sz="0" w:space="0" w:color="auto"/>
        <w:right w:val="none" w:sz="0" w:space="0" w:color="auto"/>
      </w:divBdr>
    </w:div>
    <w:div w:id="143477952">
      <w:bodyDiv w:val="1"/>
      <w:marLeft w:val="0"/>
      <w:marRight w:val="0"/>
      <w:marTop w:val="0"/>
      <w:marBottom w:val="0"/>
      <w:divBdr>
        <w:top w:val="none" w:sz="0" w:space="0" w:color="auto"/>
        <w:left w:val="none" w:sz="0" w:space="0" w:color="auto"/>
        <w:bottom w:val="none" w:sz="0" w:space="0" w:color="auto"/>
        <w:right w:val="none" w:sz="0" w:space="0" w:color="auto"/>
      </w:divBdr>
    </w:div>
    <w:div w:id="158740172">
      <w:bodyDiv w:val="1"/>
      <w:marLeft w:val="0"/>
      <w:marRight w:val="0"/>
      <w:marTop w:val="0"/>
      <w:marBottom w:val="0"/>
      <w:divBdr>
        <w:top w:val="none" w:sz="0" w:space="0" w:color="auto"/>
        <w:left w:val="none" w:sz="0" w:space="0" w:color="auto"/>
        <w:bottom w:val="none" w:sz="0" w:space="0" w:color="auto"/>
        <w:right w:val="none" w:sz="0" w:space="0" w:color="auto"/>
      </w:divBdr>
    </w:div>
    <w:div w:id="166790909">
      <w:bodyDiv w:val="1"/>
      <w:marLeft w:val="0"/>
      <w:marRight w:val="0"/>
      <w:marTop w:val="0"/>
      <w:marBottom w:val="0"/>
      <w:divBdr>
        <w:top w:val="none" w:sz="0" w:space="0" w:color="auto"/>
        <w:left w:val="none" w:sz="0" w:space="0" w:color="auto"/>
        <w:bottom w:val="none" w:sz="0" w:space="0" w:color="auto"/>
        <w:right w:val="none" w:sz="0" w:space="0" w:color="auto"/>
      </w:divBdr>
    </w:div>
    <w:div w:id="171723564">
      <w:bodyDiv w:val="1"/>
      <w:marLeft w:val="0"/>
      <w:marRight w:val="0"/>
      <w:marTop w:val="0"/>
      <w:marBottom w:val="0"/>
      <w:divBdr>
        <w:top w:val="none" w:sz="0" w:space="0" w:color="auto"/>
        <w:left w:val="none" w:sz="0" w:space="0" w:color="auto"/>
        <w:bottom w:val="none" w:sz="0" w:space="0" w:color="auto"/>
        <w:right w:val="none" w:sz="0" w:space="0" w:color="auto"/>
      </w:divBdr>
    </w:div>
    <w:div w:id="173347714">
      <w:bodyDiv w:val="1"/>
      <w:marLeft w:val="0"/>
      <w:marRight w:val="0"/>
      <w:marTop w:val="0"/>
      <w:marBottom w:val="0"/>
      <w:divBdr>
        <w:top w:val="none" w:sz="0" w:space="0" w:color="auto"/>
        <w:left w:val="none" w:sz="0" w:space="0" w:color="auto"/>
        <w:bottom w:val="none" w:sz="0" w:space="0" w:color="auto"/>
        <w:right w:val="none" w:sz="0" w:space="0" w:color="auto"/>
      </w:divBdr>
    </w:div>
    <w:div w:id="205527544">
      <w:bodyDiv w:val="1"/>
      <w:marLeft w:val="0"/>
      <w:marRight w:val="0"/>
      <w:marTop w:val="0"/>
      <w:marBottom w:val="0"/>
      <w:divBdr>
        <w:top w:val="none" w:sz="0" w:space="0" w:color="auto"/>
        <w:left w:val="none" w:sz="0" w:space="0" w:color="auto"/>
        <w:bottom w:val="none" w:sz="0" w:space="0" w:color="auto"/>
        <w:right w:val="none" w:sz="0" w:space="0" w:color="auto"/>
      </w:divBdr>
    </w:div>
    <w:div w:id="219438568">
      <w:bodyDiv w:val="1"/>
      <w:marLeft w:val="0"/>
      <w:marRight w:val="0"/>
      <w:marTop w:val="0"/>
      <w:marBottom w:val="0"/>
      <w:divBdr>
        <w:top w:val="none" w:sz="0" w:space="0" w:color="auto"/>
        <w:left w:val="none" w:sz="0" w:space="0" w:color="auto"/>
        <w:bottom w:val="none" w:sz="0" w:space="0" w:color="auto"/>
        <w:right w:val="none" w:sz="0" w:space="0" w:color="auto"/>
      </w:divBdr>
    </w:div>
    <w:div w:id="223569656">
      <w:bodyDiv w:val="1"/>
      <w:marLeft w:val="0"/>
      <w:marRight w:val="0"/>
      <w:marTop w:val="0"/>
      <w:marBottom w:val="0"/>
      <w:divBdr>
        <w:top w:val="none" w:sz="0" w:space="0" w:color="auto"/>
        <w:left w:val="none" w:sz="0" w:space="0" w:color="auto"/>
        <w:bottom w:val="none" w:sz="0" w:space="0" w:color="auto"/>
        <w:right w:val="none" w:sz="0" w:space="0" w:color="auto"/>
      </w:divBdr>
    </w:div>
    <w:div w:id="226762769">
      <w:bodyDiv w:val="1"/>
      <w:marLeft w:val="0"/>
      <w:marRight w:val="0"/>
      <w:marTop w:val="0"/>
      <w:marBottom w:val="0"/>
      <w:divBdr>
        <w:top w:val="none" w:sz="0" w:space="0" w:color="auto"/>
        <w:left w:val="none" w:sz="0" w:space="0" w:color="auto"/>
        <w:bottom w:val="none" w:sz="0" w:space="0" w:color="auto"/>
        <w:right w:val="none" w:sz="0" w:space="0" w:color="auto"/>
      </w:divBdr>
    </w:div>
    <w:div w:id="268658898">
      <w:bodyDiv w:val="1"/>
      <w:marLeft w:val="0"/>
      <w:marRight w:val="0"/>
      <w:marTop w:val="0"/>
      <w:marBottom w:val="0"/>
      <w:divBdr>
        <w:top w:val="none" w:sz="0" w:space="0" w:color="auto"/>
        <w:left w:val="none" w:sz="0" w:space="0" w:color="auto"/>
        <w:bottom w:val="none" w:sz="0" w:space="0" w:color="auto"/>
        <w:right w:val="none" w:sz="0" w:space="0" w:color="auto"/>
      </w:divBdr>
    </w:div>
    <w:div w:id="275526611">
      <w:bodyDiv w:val="1"/>
      <w:marLeft w:val="0"/>
      <w:marRight w:val="0"/>
      <w:marTop w:val="0"/>
      <w:marBottom w:val="0"/>
      <w:divBdr>
        <w:top w:val="none" w:sz="0" w:space="0" w:color="auto"/>
        <w:left w:val="none" w:sz="0" w:space="0" w:color="auto"/>
        <w:bottom w:val="none" w:sz="0" w:space="0" w:color="auto"/>
        <w:right w:val="none" w:sz="0" w:space="0" w:color="auto"/>
      </w:divBdr>
    </w:div>
    <w:div w:id="281612536">
      <w:bodyDiv w:val="1"/>
      <w:marLeft w:val="0"/>
      <w:marRight w:val="0"/>
      <w:marTop w:val="0"/>
      <w:marBottom w:val="0"/>
      <w:divBdr>
        <w:top w:val="none" w:sz="0" w:space="0" w:color="auto"/>
        <w:left w:val="none" w:sz="0" w:space="0" w:color="auto"/>
        <w:bottom w:val="none" w:sz="0" w:space="0" w:color="auto"/>
        <w:right w:val="none" w:sz="0" w:space="0" w:color="auto"/>
      </w:divBdr>
    </w:div>
    <w:div w:id="282537469">
      <w:bodyDiv w:val="1"/>
      <w:marLeft w:val="0"/>
      <w:marRight w:val="0"/>
      <w:marTop w:val="0"/>
      <w:marBottom w:val="0"/>
      <w:divBdr>
        <w:top w:val="none" w:sz="0" w:space="0" w:color="auto"/>
        <w:left w:val="none" w:sz="0" w:space="0" w:color="auto"/>
        <w:bottom w:val="none" w:sz="0" w:space="0" w:color="auto"/>
        <w:right w:val="none" w:sz="0" w:space="0" w:color="auto"/>
      </w:divBdr>
    </w:div>
    <w:div w:id="288556921">
      <w:bodyDiv w:val="1"/>
      <w:marLeft w:val="0"/>
      <w:marRight w:val="0"/>
      <w:marTop w:val="0"/>
      <w:marBottom w:val="0"/>
      <w:divBdr>
        <w:top w:val="none" w:sz="0" w:space="0" w:color="auto"/>
        <w:left w:val="none" w:sz="0" w:space="0" w:color="auto"/>
        <w:bottom w:val="none" w:sz="0" w:space="0" w:color="auto"/>
        <w:right w:val="none" w:sz="0" w:space="0" w:color="auto"/>
      </w:divBdr>
    </w:div>
    <w:div w:id="309866971">
      <w:bodyDiv w:val="1"/>
      <w:marLeft w:val="0"/>
      <w:marRight w:val="0"/>
      <w:marTop w:val="0"/>
      <w:marBottom w:val="0"/>
      <w:divBdr>
        <w:top w:val="none" w:sz="0" w:space="0" w:color="auto"/>
        <w:left w:val="none" w:sz="0" w:space="0" w:color="auto"/>
        <w:bottom w:val="none" w:sz="0" w:space="0" w:color="auto"/>
        <w:right w:val="none" w:sz="0" w:space="0" w:color="auto"/>
      </w:divBdr>
    </w:div>
    <w:div w:id="344096131">
      <w:bodyDiv w:val="1"/>
      <w:marLeft w:val="0"/>
      <w:marRight w:val="0"/>
      <w:marTop w:val="0"/>
      <w:marBottom w:val="0"/>
      <w:divBdr>
        <w:top w:val="none" w:sz="0" w:space="0" w:color="auto"/>
        <w:left w:val="none" w:sz="0" w:space="0" w:color="auto"/>
        <w:bottom w:val="none" w:sz="0" w:space="0" w:color="auto"/>
        <w:right w:val="none" w:sz="0" w:space="0" w:color="auto"/>
      </w:divBdr>
    </w:div>
    <w:div w:id="345057636">
      <w:bodyDiv w:val="1"/>
      <w:marLeft w:val="0"/>
      <w:marRight w:val="0"/>
      <w:marTop w:val="0"/>
      <w:marBottom w:val="0"/>
      <w:divBdr>
        <w:top w:val="none" w:sz="0" w:space="0" w:color="auto"/>
        <w:left w:val="none" w:sz="0" w:space="0" w:color="auto"/>
        <w:bottom w:val="none" w:sz="0" w:space="0" w:color="auto"/>
        <w:right w:val="none" w:sz="0" w:space="0" w:color="auto"/>
      </w:divBdr>
    </w:div>
    <w:div w:id="354120076">
      <w:bodyDiv w:val="1"/>
      <w:marLeft w:val="0"/>
      <w:marRight w:val="0"/>
      <w:marTop w:val="0"/>
      <w:marBottom w:val="0"/>
      <w:divBdr>
        <w:top w:val="none" w:sz="0" w:space="0" w:color="auto"/>
        <w:left w:val="none" w:sz="0" w:space="0" w:color="auto"/>
        <w:bottom w:val="none" w:sz="0" w:space="0" w:color="auto"/>
        <w:right w:val="none" w:sz="0" w:space="0" w:color="auto"/>
      </w:divBdr>
    </w:div>
    <w:div w:id="361589458">
      <w:bodyDiv w:val="1"/>
      <w:marLeft w:val="0"/>
      <w:marRight w:val="0"/>
      <w:marTop w:val="0"/>
      <w:marBottom w:val="0"/>
      <w:divBdr>
        <w:top w:val="none" w:sz="0" w:space="0" w:color="auto"/>
        <w:left w:val="none" w:sz="0" w:space="0" w:color="auto"/>
        <w:bottom w:val="none" w:sz="0" w:space="0" w:color="auto"/>
        <w:right w:val="none" w:sz="0" w:space="0" w:color="auto"/>
      </w:divBdr>
    </w:div>
    <w:div w:id="364065433">
      <w:bodyDiv w:val="1"/>
      <w:marLeft w:val="0"/>
      <w:marRight w:val="0"/>
      <w:marTop w:val="0"/>
      <w:marBottom w:val="0"/>
      <w:divBdr>
        <w:top w:val="none" w:sz="0" w:space="0" w:color="auto"/>
        <w:left w:val="none" w:sz="0" w:space="0" w:color="auto"/>
        <w:bottom w:val="none" w:sz="0" w:space="0" w:color="auto"/>
        <w:right w:val="none" w:sz="0" w:space="0" w:color="auto"/>
      </w:divBdr>
    </w:div>
    <w:div w:id="370038230">
      <w:bodyDiv w:val="1"/>
      <w:marLeft w:val="0"/>
      <w:marRight w:val="0"/>
      <w:marTop w:val="0"/>
      <w:marBottom w:val="0"/>
      <w:divBdr>
        <w:top w:val="none" w:sz="0" w:space="0" w:color="auto"/>
        <w:left w:val="none" w:sz="0" w:space="0" w:color="auto"/>
        <w:bottom w:val="none" w:sz="0" w:space="0" w:color="auto"/>
        <w:right w:val="none" w:sz="0" w:space="0" w:color="auto"/>
      </w:divBdr>
    </w:div>
    <w:div w:id="374164445">
      <w:bodyDiv w:val="1"/>
      <w:marLeft w:val="0"/>
      <w:marRight w:val="0"/>
      <w:marTop w:val="0"/>
      <w:marBottom w:val="0"/>
      <w:divBdr>
        <w:top w:val="none" w:sz="0" w:space="0" w:color="auto"/>
        <w:left w:val="none" w:sz="0" w:space="0" w:color="auto"/>
        <w:bottom w:val="none" w:sz="0" w:space="0" w:color="auto"/>
        <w:right w:val="none" w:sz="0" w:space="0" w:color="auto"/>
      </w:divBdr>
    </w:div>
    <w:div w:id="391854318">
      <w:bodyDiv w:val="1"/>
      <w:marLeft w:val="0"/>
      <w:marRight w:val="0"/>
      <w:marTop w:val="0"/>
      <w:marBottom w:val="0"/>
      <w:divBdr>
        <w:top w:val="none" w:sz="0" w:space="0" w:color="auto"/>
        <w:left w:val="none" w:sz="0" w:space="0" w:color="auto"/>
        <w:bottom w:val="none" w:sz="0" w:space="0" w:color="auto"/>
        <w:right w:val="none" w:sz="0" w:space="0" w:color="auto"/>
      </w:divBdr>
    </w:div>
    <w:div w:id="424230435">
      <w:bodyDiv w:val="1"/>
      <w:marLeft w:val="0"/>
      <w:marRight w:val="0"/>
      <w:marTop w:val="0"/>
      <w:marBottom w:val="0"/>
      <w:divBdr>
        <w:top w:val="none" w:sz="0" w:space="0" w:color="auto"/>
        <w:left w:val="none" w:sz="0" w:space="0" w:color="auto"/>
        <w:bottom w:val="none" w:sz="0" w:space="0" w:color="auto"/>
        <w:right w:val="none" w:sz="0" w:space="0" w:color="auto"/>
      </w:divBdr>
    </w:div>
    <w:div w:id="443815077">
      <w:bodyDiv w:val="1"/>
      <w:marLeft w:val="0"/>
      <w:marRight w:val="0"/>
      <w:marTop w:val="0"/>
      <w:marBottom w:val="0"/>
      <w:divBdr>
        <w:top w:val="none" w:sz="0" w:space="0" w:color="auto"/>
        <w:left w:val="none" w:sz="0" w:space="0" w:color="auto"/>
        <w:bottom w:val="none" w:sz="0" w:space="0" w:color="auto"/>
        <w:right w:val="none" w:sz="0" w:space="0" w:color="auto"/>
      </w:divBdr>
    </w:div>
    <w:div w:id="448814290">
      <w:bodyDiv w:val="1"/>
      <w:marLeft w:val="0"/>
      <w:marRight w:val="0"/>
      <w:marTop w:val="0"/>
      <w:marBottom w:val="0"/>
      <w:divBdr>
        <w:top w:val="none" w:sz="0" w:space="0" w:color="auto"/>
        <w:left w:val="none" w:sz="0" w:space="0" w:color="auto"/>
        <w:bottom w:val="none" w:sz="0" w:space="0" w:color="auto"/>
        <w:right w:val="none" w:sz="0" w:space="0" w:color="auto"/>
      </w:divBdr>
    </w:div>
    <w:div w:id="453257751">
      <w:bodyDiv w:val="1"/>
      <w:marLeft w:val="0"/>
      <w:marRight w:val="0"/>
      <w:marTop w:val="0"/>
      <w:marBottom w:val="0"/>
      <w:divBdr>
        <w:top w:val="none" w:sz="0" w:space="0" w:color="auto"/>
        <w:left w:val="none" w:sz="0" w:space="0" w:color="auto"/>
        <w:bottom w:val="none" w:sz="0" w:space="0" w:color="auto"/>
        <w:right w:val="none" w:sz="0" w:space="0" w:color="auto"/>
      </w:divBdr>
    </w:div>
    <w:div w:id="480275930">
      <w:bodyDiv w:val="1"/>
      <w:marLeft w:val="0"/>
      <w:marRight w:val="0"/>
      <w:marTop w:val="0"/>
      <w:marBottom w:val="0"/>
      <w:divBdr>
        <w:top w:val="none" w:sz="0" w:space="0" w:color="auto"/>
        <w:left w:val="none" w:sz="0" w:space="0" w:color="auto"/>
        <w:bottom w:val="none" w:sz="0" w:space="0" w:color="auto"/>
        <w:right w:val="none" w:sz="0" w:space="0" w:color="auto"/>
      </w:divBdr>
    </w:div>
    <w:div w:id="499466960">
      <w:bodyDiv w:val="1"/>
      <w:marLeft w:val="0"/>
      <w:marRight w:val="0"/>
      <w:marTop w:val="0"/>
      <w:marBottom w:val="0"/>
      <w:divBdr>
        <w:top w:val="none" w:sz="0" w:space="0" w:color="auto"/>
        <w:left w:val="none" w:sz="0" w:space="0" w:color="auto"/>
        <w:bottom w:val="none" w:sz="0" w:space="0" w:color="auto"/>
        <w:right w:val="none" w:sz="0" w:space="0" w:color="auto"/>
      </w:divBdr>
    </w:div>
    <w:div w:id="529341015">
      <w:bodyDiv w:val="1"/>
      <w:marLeft w:val="0"/>
      <w:marRight w:val="0"/>
      <w:marTop w:val="0"/>
      <w:marBottom w:val="0"/>
      <w:divBdr>
        <w:top w:val="none" w:sz="0" w:space="0" w:color="auto"/>
        <w:left w:val="none" w:sz="0" w:space="0" w:color="auto"/>
        <w:bottom w:val="none" w:sz="0" w:space="0" w:color="auto"/>
        <w:right w:val="none" w:sz="0" w:space="0" w:color="auto"/>
      </w:divBdr>
    </w:div>
    <w:div w:id="540367623">
      <w:bodyDiv w:val="1"/>
      <w:marLeft w:val="0"/>
      <w:marRight w:val="0"/>
      <w:marTop w:val="0"/>
      <w:marBottom w:val="0"/>
      <w:divBdr>
        <w:top w:val="none" w:sz="0" w:space="0" w:color="auto"/>
        <w:left w:val="none" w:sz="0" w:space="0" w:color="auto"/>
        <w:bottom w:val="none" w:sz="0" w:space="0" w:color="auto"/>
        <w:right w:val="none" w:sz="0" w:space="0" w:color="auto"/>
      </w:divBdr>
    </w:div>
    <w:div w:id="550266487">
      <w:bodyDiv w:val="1"/>
      <w:marLeft w:val="0"/>
      <w:marRight w:val="0"/>
      <w:marTop w:val="0"/>
      <w:marBottom w:val="0"/>
      <w:divBdr>
        <w:top w:val="none" w:sz="0" w:space="0" w:color="auto"/>
        <w:left w:val="none" w:sz="0" w:space="0" w:color="auto"/>
        <w:bottom w:val="none" w:sz="0" w:space="0" w:color="auto"/>
        <w:right w:val="none" w:sz="0" w:space="0" w:color="auto"/>
      </w:divBdr>
    </w:div>
    <w:div w:id="563023911">
      <w:bodyDiv w:val="1"/>
      <w:marLeft w:val="0"/>
      <w:marRight w:val="0"/>
      <w:marTop w:val="0"/>
      <w:marBottom w:val="0"/>
      <w:divBdr>
        <w:top w:val="none" w:sz="0" w:space="0" w:color="auto"/>
        <w:left w:val="none" w:sz="0" w:space="0" w:color="auto"/>
        <w:bottom w:val="none" w:sz="0" w:space="0" w:color="auto"/>
        <w:right w:val="none" w:sz="0" w:space="0" w:color="auto"/>
      </w:divBdr>
    </w:div>
    <w:div w:id="563566729">
      <w:bodyDiv w:val="1"/>
      <w:marLeft w:val="0"/>
      <w:marRight w:val="0"/>
      <w:marTop w:val="0"/>
      <w:marBottom w:val="0"/>
      <w:divBdr>
        <w:top w:val="none" w:sz="0" w:space="0" w:color="auto"/>
        <w:left w:val="none" w:sz="0" w:space="0" w:color="auto"/>
        <w:bottom w:val="none" w:sz="0" w:space="0" w:color="auto"/>
        <w:right w:val="none" w:sz="0" w:space="0" w:color="auto"/>
      </w:divBdr>
    </w:div>
    <w:div w:id="587349544">
      <w:bodyDiv w:val="1"/>
      <w:marLeft w:val="0"/>
      <w:marRight w:val="0"/>
      <w:marTop w:val="0"/>
      <w:marBottom w:val="0"/>
      <w:divBdr>
        <w:top w:val="none" w:sz="0" w:space="0" w:color="auto"/>
        <w:left w:val="none" w:sz="0" w:space="0" w:color="auto"/>
        <w:bottom w:val="none" w:sz="0" w:space="0" w:color="auto"/>
        <w:right w:val="none" w:sz="0" w:space="0" w:color="auto"/>
      </w:divBdr>
    </w:div>
    <w:div w:id="649407871">
      <w:bodyDiv w:val="1"/>
      <w:marLeft w:val="0"/>
      <w:marRight w:val="0"/>
      <w:marTop w:val="0"/>
      <w:marBottom w:val="0"/>
      <w:divBdr>
        <w:top w:val="none" w:sz="0" w:space="0" w:color="auto"/>
        <w:left w:val="none" w:sz="0" w:space="0" w:color="auto"/>
        <w:bottom w:val="none" w:sz="0" w:space="0" w:color="auto"/>
        <w:right w:val="none" w:sz="0" w:space="0" w:color="auto"/>
      </w:divBdr>
    </w:div>
    <w:div w:id="703485437">
      <w:bodyDiv w:val="1"/>
      <w:marLeft w:val="0"/>
      <w:marRight w:val="0"/>
      <w:marTop w:val="0"/>
      <w:marBottom w:val="0"/>
      <w:divBdr>
        <w:top w:val="none" w:sz="0" w:space="0" w:color="auto"/>
        <w:left w:val="none" w:sz="0" w:space="0" w:color="auto"/>
        <w:bottom w:val="none" w:sz="0" w:space="0" w:color="auto"/>
        <w:right w:val="none" w:sz="0" w:space="0" w:color="auto"/>
      </w:divBdr>
    </w:div>
    <w:div w:id="724065227">
      <w:bodyDiv w:val="1"/>
      <w:marLeft w:val="0"/>
      <w:marRight w:val="0"/>
      <w:marTop w:val="0"/>
      <w:marBottom w:val="0"/>
      <w:divBdr>
        <w:top w:val="none" w:sz="0" w:space="0" w:color="auto"/>
        <w:left w:val="none" w:sz="0" w:space="0" w:color="auto"/>
        <w:bottom w:val="none" w:sz="0" w:space="0" w:color="auto"/>
        <w:right w:val="none" w:sz="0" w:space="0" w:color="auto"/>
      </w:divBdr>
    </w:div>
    <w:div w:id="759833707">
      <w:bodyDiv w:val="1"/>
      <w:marLeft w:val="0"/>
      <w:marRight w:val="0"/>
      <w:marTop w:val="0"/>
      <w:marBottom w:val="0"/>
      <w:divBdr>
        <w:top w:val="none" w:sz="0" w:space="0" w:color="auto"/>
        <w:left w:val="none" w:sz="0" w:space="0" w:color="auto"/>
        <w:bottom w:val="none" w:sz="0" w:space="0" w:color="auto"/>
        <w:right w:val="none" w:sz="0" w:space="0" w:color="auto"/>
      </w:divBdr>
    </w:div>
    <w:div w:id="776146195">
      <w:bodyDiv w:val="1"/>
      <w:marLeft w:val="0"/>
      <w:marRight w:val="0"/>
      <w:marTop w:val="0"/>
      <w:marBottom w:val="0"/>
      <w:divBdr>
        <w:top w:val="none" w:sz="0" w:space="0" w:color="auto"/>
        <w:left w:val="none" w:sz="0" w:space="0" w:color="auto"/>
        <w:bottom w:val="none" w:sz="0" w:space="0" w:color="auto"/>
        <w:right w:val="none" w:sz="0" w:space="0" w:color="auto"/>
      </w:divBdr>
    </w:div>
    <w:div w:id="781149158">
      <w:bodyDiv w:val="1"/>
      <w:marLeft w:val="0"/>
      <w:marRight w:val="0"/>
      <w:marTop w:val="0"/>
      <w:marBottom w:val="0"/>
      <w:divBdr>
        <w:top w:val="none" w:sz="0" w:space="0" w:color="auto"/>
        <w:left w:val="none" w:sz="0" w:space="0" w:color="auto"/>
        <w:bottom w:val="none" w:sz="0" w:space="0" w:color="auto"/>
        <w:right w:val="none" w:sz="0" w:space="0" w:color="auto"/>
      </w:divBdr>
    </w:div>
    <w:div w:id="796604875">
      <w:bodyDiv w:val="1"/>
      <w:marLeft w:val="0"/>
      <w:marRight w:val="0"/>
      <w:marTop w:val="0"/>
      <w:marBottom w:val="0"/>
      <w:divBdr>
        <w:top w:val="none" w:sz="0" w:space="0" w:color="auto"/>
        <w:left w:val="none" w:sz="0" w:space="0" w:color="auto"/>
        <w:bottom w:val="none" w:sz="0" w:space="0" w:color="auto"/>
        <w:right w:val="none" w:sz="0" w:space="0" w:color="auto"/>
      </w:divBdr>
    </w:div>
    <w:div w:id="811410518">
      <w:bodyDiv w:val="1"/>
      <w:marLeft w:val="0"/>
      <w:marRight w:val="0"/>
      <w:marTop w:val="0"/>
      <w:marBottom w:val="0"/>
      <w:divBdr>
        <w:top w:val="none" w:sz="0" w:space="0" w:color="auto"/>
        <w:left w:val="none" w:sz="0" w:space="0" w:color="auto"/>
        <w:bottom w:val="none" w:sz="0" w:space="0" w:color="auto"/>
        <w:right w:val="none" w:sz="0" w:space="0" w:color="auto"/>
      </w:divBdr>
    </w:div>
    <w:div w:id="811411629">
      <w:bodyDiv w:val="1"/>
      <w:marLeft w:val="0"/>
      <w:marRight w:val="0"/>
      <w:marTop w:val="0"/>
      <w:marBottom w:val="0"/>
      <w:divBdr>
        <w:top w:val="none" w:sz="0" w:space="0" w:color="auto"/>
        <w:left w:val="none" w:sz="0" w:space="0" w:color="auto"/>
        <w:bottom w:val="none" w:sz="0" w:space="0" w:color="auto"/>
        <w:right w:val="none" w:sz="0" w:space="0" w:color="auto"/>
      </w:divBdr>
    </w:div>
    <w:div w:id="846528544">
      <w:bodyDiv w:val="1"/>
      <w:marLeft w:val="0"/>
      <w:marRight w:val="0"/>
      <w:marTop w:val="0"/>
      <w:marBottom w:val="0"/>
      <w:divBdr>
        <w:top w:val="none" w:sz="0" w:space="0" w:color="auto"/>
        <w:left w:val="none" w:sz="0" w:space="0" w:color="auto"/>
        <w:bottom w:val="none" w:sz="0" w:space="0" w:color="auto"/>
        <w:right w:val="none" w:sz="0" w:space="0" w:color="auto"/>
      </w:divBdr>
    </w:div>
    <w:div w:id="866217383">
      <w:bodyDiv w:val="1"/>
      <w:marLeft w:val="0"/>
      <w:marRight w:val="0"/>
      <w:marTop w:val="0"/>
      <w:marBottom w:val="0"/>
      <w:divBdr>
        <w:top w:val="none" w:sz="0" w:space="0" w:color="auto"/>
        <w:left w:val="none" w:sz="0" w:space="0" w:color="auto"/>
        <w:bottom w:val="none" w:sz="0" w:space="0" w:color="auto"/>
        <w:right w:val="none" w:sz="0" w:space="0" w:color="auto"/>
      </w:divBdr>
    </w:div>
    <w:div w:id="873158537">
      <w:bodyDiv w:val="1"/>
      <w:marLeft w:val="0"/>
      <w:marRight w:val="0"/>
      <w:marTop w:val="0"/>
      <w:marBottom w:val="0"/>
      <w:divBdr>
        <w:top w:val="none" w:sz="0" w:space="0" w:color="auto"/>
        <w:left w:val="none" w:sz="0" w:space="0" w:color="auto"/>
        <w:bottom w:val="none" w:sz="0" w:space="0" w:color="auto"/>
        <w:right w:val="none" w:sz="0" w:space="0" w:color="auto"/>
      </w:divBdr>
    </w:div>
    <w:div w:id="888342634">
      <w:bodyDiv w:val="1"/>
      <w:marLeft w:val="0"/>
      <w:marRight w:val="0"/>
      <w:marTop w:val="0"/>
      <w:marBottom w:val="0"/>
      <w:divBdr>
        <w:top w:val="none" w:sz="0" w:space="0" w:color="auto"/>
        <w:left w:val="none" w:sz="0" w:space="0" w:color="auto"/>
        <w:bottom w:val="none" w:sz="0" w:space="0" w:color="auto"/>
        <w:right w:val="none" w:sz="0" w:space="0" w:color="auto"/>
      </w:divBdr>
    </w:div>
    <w:div w:id="889192884">
      <w:bodyDiv w:val="1"/>
      <w:marLeft w:val="0"/>
      <w:marRight w:val="0"/>
      <w:marTop w:val="0"/>
      <w:marBottom w:val="0"/>
      <w:divBdr>
        <w:top w:val="none" w:sz="0" w:space="0" w:color="auto"/>
        <w:left w:val="none" w:sz="0" w:space="0" w:color="auto"/>
        <w:bottom w:val="none" w:sz="0" w:space="0" w:color="auto"/>
        <w:right w:val="none" w:sz="0" w:space="0" w:color="auto"/>
      </w:divBdr>
    </w:div>
    <w:div w:id="890462287">
      <w:bodyDiv w:val="1"/>
      <w:marLeft w:val="0"/>
      <w:marRight w:val="0"/>
      <w:marTop w:val="0"/>
      <w:marBottom w:val="0"/>
      <w:divBdr>
        <w:top w:val="none" w:sz="0" w:space="0" w:color="auto"/>
        <w:left w:val="none" w:sz="0" w:space="0" w:color="auto"/>
        <w:bottom w:val="none" w:sz="0" w:space="0" w:color="auto"/>
        <w:right w:val="none" w:sz="0" w:space="0" w:color="auto"/>
      </w:divBdr>
    </w:div>
    <w:div w:id="906107969">
      <w:bodyDiv w:val="1"/>
      <w:marLeft w:val="0"/>
      <w:marRight w:val="0"/>
      <w:marTop w:val="0"/>
      <w:marBottom w:val="0"/>
      <w:divBdr>
        <w:top w:val="none" w:sz="0" w:space="0" w:color="auto"/>
        <w:left w:val="none" w:sz="0" w:space="0" w:color="auto"/>
        <w:bottom w:val="none" w:sz="0" w:space="0" w:color="auto"/>
        <w:right w:val="none" w:sz="0" w:space="0" w:color="auto"/>
      </w:divBdr>
    </w:div>
    <w:div w:id="906301606">
      <w:bodyDiv w:val="1"/>
      <w:marLeft w:val="0"/>
      <w:marRight w:val="0"/>
      <w:marTop w:val="0"/>
      <w:marBottom w:val="0"/>
      <w:divBdr>
        <w:top w:val="none" w:sz="0" w:space="0" w:color="auto"/>
        <w:left w:val="none" w:sz="0" w:space="0" w:color="auto"/>
        <w:bottom w:val="none" w:sz="0" w:space="0" w:color="auto"/>
        <w:right w:val="none" w:sz="0" w:space="0" w:color="auto"/>
      </w:divBdr>
    </w:div>
    <w:div w:id="910120378">
      <w:bodyDiv w:val="1"/>
      <w:marLeft w:val="0"/>
      <w:marRight w:val="0"/>
      <w:marTop w:val="0"/>
      <w:marBottom w:val="0"/>
      <w:divBdr>
        <w:top w:val="none" w:sz="0" w:space="0" w:color="auto"/>
        <w:left w:val="none" w:sz="0" w:space="0" w:color="auto"/>
        <w:bottom w:val="none" w:sz="0" w:space="0" w:color="auto"/>
        <w:right w:val="none" w:sz="0" w:space="0" w:color="auto"/>
      </w:divBdr>
    </w:div>
    <w:div w:id="914976163">
      <w:bodyDiv w:val="1"/>
      <w:marLeft w:val="0"/>
      <w:marRight w:val="0"/>
      <w:marTop w:val="0"/>
      <w:marBottom w:val="0"/>
      <w:divBdr>
        <w:top w:val="none" w:sz="0" w:space="0" w:color="auto"/>
        <w:left w:val="none" w:sz="0" w:space="0" w:color="auto"/>
        <w:bottom w:val="none" w:sz="0" w:space="0" w:color="auto"/>
        <w:right w:val="none" w:sz="0" w:space="0" w:color="auto"/>
      </w:divBdr>
    </w:div>
    <w:div w:id="961770064">
      <w:bodyDiv w:val="1"/>
      <w:marLeft w:val="0"/>
      <w:marRight w:val="0"/>
      <w:marTop w:val="0"/>
      <w:marBottom w:val="0"/>
      <w:divBdr>
        <w:top w:val="none" w:sz="0" w:space="0" w:color="auto"/>
        <w:left w:val="none" w:sz="0" w:space="0" w:color="auto"/>
        <w:bottom w:val="none" w:sz="0" w:space="0" w:color="auto"/>
        <w:right w:val="none" w:sz="0" w:space="0" w:color="auto"/>
      </w:divBdr>
    </w:div>
    <w:div w:id="1012561552">
      <w:bodyDiv w:val="1"/>
      <w:marLeft w:val="0"/>
      <w:marRight w:val="0"/>
      <w:marTop w:val="0"/>
      <w:marBottom w:val="0"/>
      <w:divBdr>
        <w:top w:val="none" w:sz="0" w:space="0" w:color="auto"/>
        <w:left w:val="none" w:sz="0" w:space="0" w:color="auto"/>
        <w:bottom w:val="none" w:sz="0" w:space="0" w:color="auto"/>
        <w:right w:val="none" w:sz="0" w:space="0" w:color="auto"/>
      </w:divBdr>
    </w:div>
    <w:div w:id="1111433876">
      <w:bodyDiv w:val="1"/>
      <w:marLeft w:val="0"/>
      <w:marRight w:val="0"/>
      <w:marTop w:val="0"/>
      <w:marBottom w:val="0"/>
      <w:divBdr>
        <w:top w:val="none" w:sz="0" w:space="0" w:color="auto"/>
        <w:left w:val="none" w:sz="0" w:space="0" w:color="auto"/>
        <w:bottom w:val="none" w:sz="0" w:space="0" w:color="auto"/>
        <w:right w:val="none" w:sz="0" w:space="0" w:color="auto"/>
      </w:divBdr>
    </w:div>
    <w:div w:id="1151143308">
      <w:bodyDiv w:val="1"/>
      <w:marLeft w:val="0"/>
      <w:marRight w:val="0"/>
      <w:marTop w:val="0"/>
      <w:marBottom w:val="0"/>
      <w:divBdr>
        <w:top w:val="none" w:sz="0" w:space="0" w:color="auto"/>
        <w:left w:val="none" w:sz="0" w:space="0" w:color="auto"/>
        <w:bottom w:val="none" w:sz="0" w:space="0" w:color="auto"/>
        <w:right w:val="none" w:sz="0" w:space="0" w:color="auto"/>
      </w:divBdr>
    </w:div>
    <w:div w:id="1257976444">
      <w:bodyDiv w:val="1"/>
      <w:marLeft w:val="0"/>
      <w:marRight w:val="0"/>
      <w:marTop w:val="0"/>
      <w:marBottom w:val="0"/>
      <w:divBdr>
        <w:top w:val="none" w:sz="0" w:space="0" w:color="auto"/>
        <w:left w:val="none" w:sz="0" w:space="0" w:color="auto"/>
        <w:bottom w:val="none" w:sz="0" w:space="0" w:color="auto"/>
        <w:right w:val="none" w:sz="0" w:space="0" w:color="auto"/>
      </w:divBdr>
    </w:div>
    <w:div w:id="1283419025">
      <w:bodyDiv w:val="1"/>
      <w:marLeft w:val="0"/>
      <w:marRight w:val="0"/>
      <w:marTop w:val="0"/>
      <w:marBottom w:val="0"/>
      <w:divBdr>
        <w:top w:val="none" w:sz="0" w:space="0" w:color="auto"/>
        <w:left w:val="none" w:sz="0" w:space="0" w:color="auto"/>
        <w:bottom w:val="none" w:sz="0" w:space="0" w:color="auto"/>
        <w:right w:val="none" w:sz="0" w:space="0" w:color="auto"/>
      </w:divBdr>
    </w:div>
    <w:div w:id="1338655957">
      <w:bodyDiv w:val="1"/>
      <w:marLeft w:val="0"/>
      <w:marRight w:val="0"/>
      <w:marTop w:val="0"/>
      <w:marBottom w:val="0"/>
      <w:divBdr>
        <w:top w:val="none" w:sz="0" w:space="0" w:color="auto"/>
        <w:left w:val="none" w:sz="0" w:space="0" w:color="auto"/>
        <w:bottom w:val="none" w:sz="0" w:space="0" w:color="auto"/>
        <w:right w:val="none" w:sz="0" w:space="0" w:color="auto"/>
      </w:divBdr>
    </w:div>
    <w:div w:id="1392848020">
      <w:bodyDiv w:val="1"/>
      <w:marLeft w:val="0"/>
      <w:marRight w:val="0"/>
      <w:marTop w:val="0"/>
      <w:marBottom w:val="0"/>
      <w:divBdr>
        <w:top w:val="none" w:sz="0" w:space="0" w:color="auto"/>
        <w:left w:val="none" w:sz="0" w:space="0" w:color="auto"/>
        <w:bottom w:val="none" w:sz="0" w:space="0" w:color="auto"/>
        <w:right w:val="none" w:sz="0" w:space="0" w:color="auto"/>
      </w:divBdr>
    </w:div>
    <w:div w:id="1394740942">
      <w:bodyDiv w:val="1"/>
      <w:marLeft w:val="0"/>
      <w:marRight w:val="0"/>
      <w:marTop w:val="0"/>
      <w:marBottom w:val="0"/>
      <w:divBdr>
        <w:top w:val="none" w:sz="0" w:space="0" w:color="auto"/>
        <w:left w:val="none" w:sz="0" w:space="0" w:color="auto"/>
        <w:bottom w:val="none" w:sz="0" w:space="0" w:color="auto"/>
        <w:right w:val="none" w:sz="0" w:space="0" w:color="auto"/>
      </w:divBdr>
    </w:div>
    <w:div w:id="1418988089">
      <w:bodyDiv w:val="1"/>
      <w:marLeft w:val="0"/>
      <w:marRight w:val="0"/>
      <w:marTop w:val="0"/>
      <w:marBottom w:val="0"/>
      <w:divBdr>
        <w:top w:val="none" w:sz="0" w:space="0" w:color="auto"/>
        <w:left w:val="none" w:sz="0" w:space="0" w:color="auto"/>
        <w:bottom w:val="none" w:sz="0" w:space="0" w:color="auto"/>
        <w:right w:val="none" w:sz="0" w:space="0" w:color="auto"/>
      </w:divBdr>
    </w:div>
    <w:div w:id="1421180516">
      <w:bodyDiv w:val="1"/>
      <w:marLeft w:val="0"/>
      <w:marRight w:val="0"/>
      <w:marTop w:val="0"/>
      <w:marBottom w:val="0"/>
      <w:divBdr>
        <w:top w:val="none" w:sz="0" w:space="0" w:color="auto"/>
        <w:left w:val="none" w:sz="0" w:space="0" w:color="auto"/>
        <w:bottom w:val="none" w:sz="0" w:space="0" w:color="auto"/>
        <w:right w:val="none" w:sz="0" w:space="0" w:color="auto"/>
      </w:divBdr>
    </w:div>
    <w:div w:id="1421486843">
      <w:bodyDiv w:val="1"/>
      <w:marLeft w:val="0"/>
      <w:marRight w:val="0"/>
      <w:marTop w:val="0"/>
      <w:marBottom w:val="0"/>
      <w:divBdr>
        <w:top w:val="none" w:sz="0" w:space="0" w:color="auto"/>
        <w:left w:val="none" w:sz="0" w:space="0" w:color="auto"/>
        <w:bottom w:val="none" w:sz="0" w:space="0" w:color="auto"/>
        <w:right w:val="none" w:sz="0" w:space="0" w:color="auto"/>
      </w:divBdr>
    </w:div>
    <w:div w:id="1531603821">
      <w:bodyDiv w:val="1"/>
      <w:marLeft w:val="0"/>
      <w:marRight w:val="0"/>
      <w:marTop w:val="0"/>
      <w:marBottom w:val="0"/>
      <w:divBdr>
        <w:top w:val="none" w:sz="0" w:space="0" w:color="auto"/>
        <w:left w:val="none" w:sz="0" w:space="0" w:color="auto"/>
        <w:bottom w:val="none" w:sz="0" w:space="0" w:color="auto"/>
        <w:right w:val="none" w:sz="0" w:space="0" w:color="auto"/>
      </w:divBdr>
    </w:div>
    <w:div w:id="1578130688">
      <w:bodyDiv w:val="1"/>
      <w:marLeft w:val="0"/>
      <w:marRight w:val="0"/>
      <w:marTop w:val="0"/>
      <w:marBottom w:val="0"/>
      <w:divBdr>
        <w:top w:val="none" w:sz="0" w:space="0" w:color="auto"/>
        <w:left w:val="none" w:sz="0" w:space="0" w:color="auto"/>
        <w:bottom w:val="none" w:sz="0" w:space="0" w:color="auto"/>
        <w:right w:val="none" w:sz="0" w:space="0" w:color="auto"/>
      </w:divBdr>
    </w:div>
    <w:div w:id="1605503313">
      <w:bodyDiv w:val="1"/>
      <w:marLeft w:val="0"/>
      <w:marRight w:val="0"/>
      <w:marTop w:val="0"/>
      <w:marBottom w:val="0"/>
      <w:divBdr>
        <w:top w:val="none" w:sz="0" w:space="0" w:color="auto"/>
        <w:left w:val="none" w:sz="0" w:space="0" w:color="auto"/>
        <w:bottom w:val="none" w:sz="0" w:space="0" w:color="auto"/>
        <w:right w:val="none" w:sz="0" w:space="0" w:color="auto"/>
      </w:divBdr>
    </w:div>
    <w:div w:id="1613390807">
      <w:bodyDiv w:val="1"/>
      <w:marLeft w:val="0"/>
      <w:marRight w:val="0"/>
      <w:marTop w:val="0"/>
      <w:marBottom w:val="0"/>
      <w:divBdr>
        <w:top w:val="none" w:sz="0" w:space="0" w:color="auto"/>
        <w:left w:val="none" w:sz="0" w:space="0" w:color="auto"/>
        <w:bottom w:val="none" w:sz="0" w:space="0" w:color="auto"/>
        <w:right w:val="none" w:sz="0" w:space="0" w:color="auto"/>
      </w:divBdr>
    </w:div>
    <w:div w:id="1625190477">
      <w:bodyDiv w:val="1"/>
      <w:marLeft w:val="0"/>
      <w:marRight w:val="0"/>
      <w:marTop w:val="0"/>
      <w:marBottom w:val="0"/>
      <w:divBdr>
        <w:top w:val="none" w:sz="0" w:space="0" w:color="auto"/>
        <w:left w:val="none" w:sz="0" w:space="0" w:color="auto"/>
        <w:bottom w:val="none" w:sz="0" w:space="0" w:color="auto"/>
        <w:right w:val="none" w:sz="0" w:space="0" w:color="auto"/>
      </w:divBdr>
    </w:div>
    <w:div w:id="1662541889">
      <w:bodyDiv w:val="1"/>
      <w:marLeft w:val="0"/>
      <w:marRight w:val="0"/>
      <w:marTop w:val="0"/>
      <w:marBottom w:val="0"/>
      <w:divBdr>
        <w:top w:val="none" w:sz="0" w:space="0" w:color="auto"/>
        <w:left w:val="none" w:sz="0" w:space="0" w:color="auto"/>
        <w:bottom w:val="none" w:sz="0" w:space="0" w:color="auto"/>
        <w:right w:val="none" w:sz="0" w:space="0" w:color="auto"/>
      </w:divBdr>
    </w:div>
    <w:div w:id="1666392675">
      <w:bodyDiv w:val="1"/>
      <w:marLeft w:val="0"/>
      <w:marRight w:val="0"/>
      <w:marTop w:val="0"/>
      <w:marBottom w:val="0"/>
      <w:divBdr>
        <w:top w:val="none" w:sz="0" w:space="0" w:color="auto"/>
        <w:left w:val="none" w:sz="0" w:space="0" w:color="auto"/>
        <w:bottom w:val="none" w:sz="0" w:space="0" w:color="auto"/>
        <w:right w:val="none" w:sz="0" w:space="0" w:color="auto"/>
      </w:divBdr>
    </w:div>
    <w:div w:id="1688019009">
      <w:bodyDiv w:val="1"/>
      <w:marLeft w:val="0"/>
      <w:marRight w:val="0"/>
      <w:marTop w:val="0"/>
      <w:marBottom w:val="0"/>
      <w:divBdr>
        <w:top w:val="none" w:sz="0" w:space="0" w:color="auto"/>
        <w:left w:val="none" w:sz="0" w:space="0" w:color="auto"/>
        <w:bottom w:val="none" w:sz="0" w:space="0" w:color="auto"/>
        <w:right w:val="none" w:sz="0" w:space="0" w:color="auto"/>
      </w:divBdr>
    </w:div>
    <w:div w:id="1718361054">
      <w:bodyDiv w:val="1"/>
      <w:marLeft w:val="0"/>
      <w:marRight w:val="0"/>
      <w:marTop w:val="0"/>
      <w:marBottom w:val="0"/>
      <w:divBdr>
        <w:top w:val="none" w:sz="0" w:space="0" w:color="auto"/>
        <w:left w:val="none" w:sz="0" w:space="0" w:color="auto"/>
        <w:bottom w:val="none" w:sz="0" w:space="0" w:color="auto"/>
        <w:right w:val="none" w:sz="0" w:space="0" w:color="auto"/>
      </w:divBdr>
    </w:div>
    <w:div w:id="1718822998">
      <w:bodyDiv w:val="1"/>
      <w:marLeft w:val="0"/>
      <w:marRight w:val="0"/>
      <w:marTop w:val="0"/>
      <w:marBottom w:val="0"/>
      <w:divBdr>
        <w:top w:val="none" w:sz="0" w:space="0" w:color="auto"/>
        <w:left w:val="none" w:sz="0" w:space="0" w:color="auto"/>
        <w:bottom w:val="none" w:sz="0" w:space="0" w:color="auto"/>
        <w:right w:val="none" w:sz="0" w:space="0" w:color="auto"/>
      </w:divBdr>
    </w:div>
    <w:div w:id="1729037671">
      <w:bodyDiv w:val="1"/>
      <w:marLeft w:val="0"/>
      <w:marRight w:val="0"/>
      <w:marTop w:val="0"/>
      <w:marBottom w:val="0"/>
      <w:divBdr>
        <w:top w:val="none" w:sz="0" w:space="0" w:color="auto"/>
        <w:left w:val="none" w:sz="0" w:space="0" w:color="auto"/>
        <w:bottom w:val="none" w:sz="0" w:space="0" w:color="auto"/>
        <w:right w:val="none" w:sz="0" w:space="0" w:color="auto"/>
      </w:divBdr>
    </w:div>
    <w:div w:id="1740865487">
      <w:bodyDiv w:val="1"/>
      <w:marLeft w:val="0"/>
      <w:marRight w:val="0"/>
      <w:marTop w:val="0"/>
      <w:marBottom w:val="0"/>
      <w:divBdr>
        <w:top w:val="none" w:sz="0" w:space="0" w:color="auto"/>
        <w:left w:val="none" w:sz="0" w:space="0" w:color="auto"/>
        <w:bottom w:val="none" w:sz="0" w:space="0" w:color="auto"/>
        <w:right w:val="none" w:sz="0" w:space="0" w:color="auto"/>
      </w:divBdr>
    </w:div>
    <w:div w:id="1781798436">
      <w:bodyDiv w:val="1"/>
      <w:marLeft w:val="0"/>
      <w:marRight w:val="0"/>
      <w:marTop w:val="0"/>
      <w:marBottom w:val="0"/>
      <w:divBdr>
        <w:top w:val="none" w:sz="0" w:space="0" w:color="auto"/>
        <w:left w:val="none" w:sz="0" w:space="0" w:color="auto"/>
        <w:bottom w:val="none" w:sz="0" w:space="0" w:color="auto"/>
        <w:right w:val="none" w:sz="0" w:space="0" w:color="auto"/>
      </w:divBdr>
    </w:div>
    <w:div w:id="1814129488">
      <w:bodyDiv w:val="1"/>
      <w:marLeft w:val="0"/>
      <w:marRight w:val="0"/>
      <w:marTop w:val="0"/>
      <w:marBottom w:val="0"/>
      <w:divBdr>
        <w:top w:val="none" w:sz="0" w:space="0" w:color="auto"/>
        <w:left w:val="none" w:sz="0" w:space="0" w:color="auto"/>
        <w:bottom w:val="none" w:sz="0" w:space="0" w:color="auto"/>
        <w:right w:val="none" w:sz="0" w:space="0" w:color="auto"/>
      </w:divBdr>
    </w:div>
    <w:div w:id="1830517765">
      <w:bodyDiv w:val="1"/>
      <w:marLeft w:val="0"/>
      <w:marRight w:val="0"/>
      <w:marTop w:val="0"/>
      <w:marBottom w:val="0"/>
      <w:divBdr>
        <w:top w:val="none" w:sz="0" w:space="0" w:color="auto"/>
        <w:left w:val="none" w:sz="0" w:space="0" w:color="auto"/>
        <w:bottom w:val="none" w:sz="0" w:space="0" w:color="auto"/>
        <w:right w:val="none" w:sz="0" w:space="0" w:color="auto"/>
      </w:divBdr>
    </w:div>
    <w:div w:id="1840076519">
      <w:bodyDiv w:val="1"/>
      <w:marLeft w:val="0"/>
      <w:marRight w:val="0"/>
      <w:marTop w:val="0"/>
      <w:marBottom w:val="0"/>
      <w:divBdr>
        <w:top w:val="none" w:sz="0" w:space="0" w:color="auto"/>
        <w:left w:val="none" w:sz="0" w:space="0" w:color="auto"/>
        <w:bottom w:val="none" w:sz="0" w:space="0" w:color="auto"/>
        <w:right w:val="none" w:sz="0" w:space="0" w:color="auto"/>
      </w:divBdr>
    </w:div>
    <w:div w:id="1886523866">
      <w:bodyDiv w:val="1"/>
      <w:marLeft w:val="0"/>
      <w:marRight w:val="0"/>
      <w:marTop w:val="0"/>
      <w:marBottom w:val="0"/>
      <w:divBdr>
        <w:top w:val="none" w:sz="0" w:space="0" w:color="auto"/>
        <w:left w:val="none" w:sz="0" w:space="0" w:color="auto"/>
        <w:bottom w:val="none" w:sz="0" w:space="0" w:color="auto"/>
        <w:right w:val="none" w:sz="0" w:space="0" w:color="auto"/>
      </w:divBdr>
    </w:div>
    <w:div w:id="1887373838">
      <w:bodyDiv w:val="1"/>
      <w:marLeft w:val="0"/>
      <w:marRight w:val="0"/>
      <w:marTop w:val="0"/>
      <w:marBottom w:val="0"/>
      <w:divBdr>
        <w:top w:val="none" w:sz="0" w:space="0" w:color="auto"/>
        <w:left w:val="none" w:sz="0" w:space="0" w:color="auto"/>
        <w:bottom w:val="none" w:sz="0" w:space="0" w:color="auto"/>
        <w:right w:val="none" w:sz="0" w:space="0" w:color="auto"/>
      </w:divBdr>
    </w:div>
    <w:div w:id="1907911251">
      <w:bodyDiv w:val="1"/>
      <w:marLeft w:val="0"/>
      <w:marRight w:val="0"/>
      <w:marTop w:val="0"/>
      <w:marBottom w:val="0"/>
      <w:divBdr>
        <w:top w:val="none" w:sz="0" w:space="0" w:color="auto"/>
        <w:left w:val="none" w:sz="0" w:space="0" w:color="auto"/>
        <w:bottom w:val="none" w:sz="0" w:space="0" w:color="auto"/>
        <w:right w:val="none" w:sz="0" w:space="0" w:color="auto"/>
      </w:divBdr>
    </w:div>
    <w:div w:id="1932153112">
      <w:bodyDiv w:val="1"/>
      <w:marLeft w:val="0"/>
      <w:marRight w:val="0"/>
      <w:marTop w:val="0"/>
      <w:marBottom w:val="0"/>
      <w:divBdr>
        <w:top w:val="none" w:sz="0" w:space="0" w:color="auto"/>
        <w:left w:val="none" w:sz="0" w:space="0" w:color="auto"/>
        <w:bottom w:val="none" w:sz="0" w:space="0" w:color="auto"/>
        <w:right w:val="none" w:sz="0" w:space="0" w:color="auto"/>
      </w:divBdr>
    </w:div>
    <w:div w:id="1992515063">
      <w:bodyDiv w:val="1"/>
      <w:marLeft w:val="0"/>
      <w:marRight w:val="0"/>
      <w:marTop w:val="0"/>
      <w:marBottom w:val="0"/>
      <w:divBdr>
        <w:top w:val="none" w:sz="0" w:space="0" w:color="auto"/>
        <w:left w:val="none" w:sz="0" w:space="0" w:color="auto"/>
        <w:bottom w:val="none" w:sz="0" w:space="0" w:color="auto"/>
        <w:right w:val="none" w:sz="0" w:space="0" w:color="auto"/>
      </w:divBdr>
    </w:div>
    <w:div w:id="2052146975">
      <w:bodyDiv w:val="1"/>
      <w:marLeft w:val="0"/>
      <w:marRight w:val="0"/>
      <w:marTop w:val="0"/>
      <w:marBottom w:val="0"/>
      <w:divBdr>
        <w:top w:val="none" w:sz="0" w:space="0" w:color="auto"/>
        <w:left w:val="none" w:sz="0" w:space="0" w:color="auto"/>
        <w:bottom w:val="none" w:sz="0" w:space="0" w:color="auto"/>
        <w:right w:val="none" w:sz="0" w:space="0" w:color="auto"/>
      </w:divBdr>
    </w:div>
    <w:div w:id="20731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llageofbentleyville.com/" TargetMode="External"/><Relationship Id="rId21" Type="http://schemas.openxmlformats.org/officeDocument/2006/relationships/image" Target="media/image4.png"/><Relationship Id="rId34" Type="http://schemas.openxmlformats.org/officeDocument/2006/relationships/hyperlink" Target="http://chagrin-falls.org/" TargetMode="External"/><Relationship Id="rId42" Type="http://schemas.openxmlformats.org/officeDocument/2006/relationships/hyperlink" Target="http://www.garfieldhts.org/" TargetMode="External"/><Relationship Id="rId47" Type="http://schemas.openxmlformats.org/officeDocument/2006/relationships/hyperlink" Target="http://www.huntingvalley.net/" TargetMode="External"/><Relationship Id="rId50" Type="http://schemas.openxmlformats.org/officeDocument/2006/relationships/hyperlink" Target="http://www.linndalevillage-oh.gov/" TargetMode="External"/><Relationship Id="rId55" Type="http://schemas.openxmlformats.org/officeDocument/2006/relationships/hyperlink" Target="http://www.middleburgheights.com/" TargetMode="External"/><Relationship Id="rId63" Type="http://schemas.openxmlformats.org/officeDocument/2006/relationships/hyperlink" Target="http://www.olmstedtownship.org/" TargetMode="External"/><Relationship Id="rId68" Type="http://schemas.openxmlformats.org/officeDocument/2006/relationships/hyperlink" Target="http://www.richmondheightsohio.org/" TargetMode="External"/><Relationship Id="rId76" Type="http://schemas.openxmlformats.org/officeDocument/2006/relationships/hyperlink" Target="http://www.valleyview.net/" TargetMode="External"/><Relationship Id="rId84" Type="http://schemas.openxmlformats.org/officeDocument/2006/relationships/image" Target="media/image8.png"/><Relationship Id="rId89" Type="http://schemas.openxmlformats.org/officeDocument/2006/relationships/image" Target="cid:image001.png@01D395E4.24CD9010" TargetMode="External"/><Relationship Id="rId97"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www.shakeronline.com/" TargetMode="External"/><Relationship Id="rId92"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mailto:TBD@cuyahogacounty.us" TargetMode="External"/><Relationship Id="rId29" Type="http://schemas.openxmlformats.org/officeDocument/2006/relationships/hyperlink" Target="http://www.brecksville.oh.us/" TargetMode="External"/><Relationship Id="rId11" Type="http://schemas.openxmlformats.org/officeDocument/2006/relationships/image" Target="media/image1.png"/><Relationship Id="rId24" Type="http://schemas.openxmlformats.org/officeDocument/2006/relationships/hyperlink" Target="http://www.bedfordoh.gov/" TargetMode="External"/><Relationship Id="rId32" Type="http://schemas.openxmlformats.org/officeDocument/2006/relationships/hyperlink" Target="http://www.brooklynohio.gov/" TargetMode="External"/><Relationship Id="rId37" Type="http://schemas.openxmlformats.org/officeDocument/2006/relationships/hyperlink" Target="http://www.clevelandheights.com/" TargetMode="External"/><Relationship Id="rId40" Type="http://schemas.openxmlformats.org/officeDocument/2006/relationships/hyperlink" Target="http://www.cityofeuclid.com/" TargetMode="External"/><Relationship Id="rId45" Type="http://schemas.openxmlformats.org/officeDocument/2006/relationships/hyperlink" Target="http://www.highlandhts.com/" TargetMode="External"/><Relationship Id="rId53" Type="http://schemas.openxmlformats.org/officeDocument/2006/relationships/hyperlink" Target="http://www.mayfieldvillage.com/" TargetMode="External"/><Relationship Id="rId58" Type="http://schemas.openxmlformats.org/officeDocument/2006/relationships/hyperlink" Target="http://www.north-olmsted.com/" TargetMode="External"/><Relationship Id="rId66" Type="http://schemas.openxmlformats.org/officeDocument/2006/relationships/hyperlink" Target="http://www.parmaheightsoh.gov/" TargetMode="External"/><Relationship Id="rId74" Type="http://schemas.openxmlformats.org/officeDocument/2006/relationships/hyperlink" Target="http://www.strongsville.org/content/" TargetMode="External"/><Relationship Id="rId79" Type="http://schemas.openxmlformats.org/officeDocument/2006/relationships/hyperlink" Target="http://www.cityofwestlake.org/" TargetMode="External"/><Relationship Id="rId87" Type="http://schemas.openxmlformats.org/officeDocument/2006/relationships/image" Target="media/image11.png"/><Relationship Id="rId5" Type="http://schemas.openxmlformats.org/officeDocument/2006/relationships/numbering" Target="numbering.xml"/><Relationship Id="rId61" Type="http://schemas.openxmlformats.org/officeDocument/2006/relationships/hyperlink" Target="http://www.oakwoodvillageoh.com/" TargetMode="External"/><Relationship Id="rId82" Type="http://schemas.openxmlformats.org/officeDocument/2006/relationships/image" Target="media/image6.png"/><Relationship Id="rId90" Type="http://schemas.openxmlformats.org/officeDocument/2006/relationships/image" Target="media/image13.png"/><Relationship Id="rId95" Type="http://schemas.openxmlformats.org/officeDocument/2006/relationships/header" Target="header1.xml"/><Relationship Id="rId19" Type="http://schemas.openxmlformats.org/officeDocument/2006/relationships/image" Target="cid:image002.png@01D1485C.06F5FAF0" TargetMode="External"/><Relationship Id="rId14" Type="http://schemas.openxmlformats.org/officeDocument/2006/relationships/hyperlink" Target="mailto:Deborah.quayle-hart@jfs.ohio.gov" TargetMode="External"/><Relationship Id="rId22" Type="http://schemas.openxmlformats.org/officeDocument/2006/relationships/hyperlink" Target="http://www.cityofbayvillage.com/" TargetMode="External"/><Relationship Id="rId27" Type="http://schemas.openxmlformats.org/officeDocument/2006/relationships/hyperlink" Target="http://cityofberea.org/" TargetMode="External"/><Relationship Id="rId30" Type="http://schemas.openxmlformats.org/officeDocument/2006/relationships/hyperlink" Target="http://www.broadview-heights.org/" TargetMode="External"/><Relationship Id="rId35" Type="http://schemas.openxmlformats.org/officeDocument/2006/relationships/hyperlink" Target="http://chagrinfallstownship.org/" TargetMode="External"/><Relationship Id="rId43" Type="http://schemas.openxmlformats.org/officeDocument/2006/relationships/hyperlink" Target="http://www.gatesmillsvillage.com/" TargetMode="External"/><Relationship Id="rId48" Type="http://schemas.openxmlformats.org/officeDocument/2006/relationships/hyperlink" Target="http://www.independenceohio.org/" TargetMode="External"/><Relationship Id="rId56" Type="http://schemas.openxmlformats.org/officeDocument/2006/relationships/hyperlink" Target="http://morelandhills.com/" TargetMode="External"/><Relationship Id="rId64" Type="http://schemas.openxmlformats.org/officeDocument/2006/relationships/hyperlink" Target="http://www.orangevillage.com/" TargetMode="External"/><Relationship Id="rId69" Type="http://schemas.openxmlformats.org/officeDocument/2006/relationships/hyperlink" Target="http://www.rrcity.com/" TargetMode="External"/><Relationship Id="rId77" Type="http://schemas.openxmlformats.org/officeDocument/2006/relationships/hyperlink" Target="http://waltonhillsohio.gov/"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lyndhurst-oh.com/" TargetMode="External"/><Relationship Id="rId72" Type="http://schemas.openxmlformats.org/officeDocument/2006/relationships/hyperlink" Target="http://www.solonohio.org/" TargetMode="External"/><Relationship Id="rId80" Type="http://schemas.openxmlformats.org/officeDocument/2006/relationships/hyperlink" Target="http://woodmerevillage.com/" TargetMode="External"/><Relationship Id="rId85" Type="http://schemas.openxmlformats.org/officeDocument/2006/relationships/image" Target="media/image9.png"/><Relationship Id="rId93" Type="http://schemas.openxmlformats.org/officeDocument/2006/relationships/image" Target="media/image16.png"/><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jhay@cuyahogacounty.us" TargetMode="External"/><Relationship Id="rId17" Type="http://schemas.openxmlformats.org/officeDocument/2006/relationships/hyperlink" Target="mailto:russell.jenkins@jfs.ohio.gov" TargetMode="External"/><Relationship Id="rId25" Type="http://schemas.openxmlformats.org/officeDocument/2006/relationships/hyperlink" Target="http://www.bedfordheights.gov/" TargetMode="External"/><Relationship Id="rId33" Type="http://schemas.openxmlformats.org/officeDocument/2006/relationships/hyperlink" Target="http://www.brooklynhts.org/" TargetMode="External"/><Relationship Id="rId38" Type="http://schemas.openxmlformats.org/officeDocument/2006/relationships/hyperlink" Target="http://www.cuyahogaheights.com/" TargetMode="External"/><Relationship Id="rId46" Type="http://schemas.openxmlformats.org/officeDocument/2006/relationships/hyperlink" Target="http://vhhohio.org/" TargetMode="External"/><Relationship Id="rId59" Type="http://schemas.openxmlformats.org/officeDocument/2006/relationships/hyperlink" Target="http://www.northrandall.com/" TargetMode="External"/><Relationship Id="rId67" Type="http://schemas.openxmlformats.org/officeDocument/2006/relationships/hyperlink" Target="http://www.pepperpike.org/" TargetMode="External"/><Relationship Id="rId20" Type="http://schemas.openxmlformats.org/officeDocument/2006/relationships/image" Target="media/image3.png"/><Relationship Id="rId41" Type="http://schemas.openxmlformats.org/officeDocument/2006/relationships/hyperlink" Target="http://www.fairviewpark.org/" TargetMode="External"/><Relationship Id="rId54" Type="http://schemas.openxmlformats.org/officeDocument/2006/relationships/hyperlink" Target="http://www.mayfieldheights.org/" TargetMode="External"/><Relationship Id="rId62" Type="http://schemas.openxmlformats.org/officeDocument/2006/relationships/hyperlink" Target="http://olmstedfalls.org/" TargetMode="External"/><Relationship Id="rId70" Type="http://schemas.openxmlformats.org/officeDocument/2006/relationships/hyperlink" Target="http://www.sevenhillsohio.org/" TargetMode="External"/><Relationship Id="rId75" Type="http://schemas.openxmlformats.org/officeDocument/2006/relationships/hyperlink" Target="http://www.universityheights.com/"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image" Target="media/image14.png"/><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kkozer@cuyahogacounty.us" TargetMode="External"/><Relationship Id="rId23" Type="http://schemas.openxmlformats.org/officeDocument/2006/relationships/hyperlink" Target="http://www.beachwoodohio.com/" TargetMode="External"/><Relationship Id="rId28" Type="http://schemas.openxmlformats.org/officeDocument/2006/relationships/hyperlink" Target="http://www.bratenahl.org/" TargetMode="External"/><Relationship Id="rId36" Type="http://schemas.openxmlformats.org/officeDocument/2006/relationships/hyperlink" Target="http://www.city.cleveland.oh.us/" TargetMode="External"/><Relationship Id="rId49" Type="http://schemas.openxmlformats.org/officeDocument/2006/relationships/hyperlink" Target="http://www.onelakewood.com/" TargetMode="External"/><Relationship Id="rId57" Type="http://schemas.openxmlformats.org/officeDocument/2006/relationships/hyperlink" Target="http://newburghheightsohio.weebly.com/index.html" TargetMode="External"/><Relationship Id="rId10" Type="http://schemas.openxmlformats.org/officeDocument/2006/relationships/endnotes" Target="endnotes.xml"/><Relationship Id="rId31" Type="http://schemas.openxmlformats.org/officeDocument/2006/relationships/hyperlink" Target="http://www.cityofbrookpark.com/" TargetMode="External"/><Relationship Id="rId44" Type="http://schemas.openxmlformats.org/officeDocument/2006/relationships/hyperlink" Target="http://www.glenwillow-oh.gov/" TargetMode="External"/><Relationship Id="rId52" Type="http://schemas.openxmlformats.org/officeDocument/2006/relationships/hyperlink" Target="http://www.citymapleheights.com/" TargetMode="External"/><Relationship Id="rId60" Type="http://schemas.openxmlformats.org/officeDocument/2006/relationships/hyperlink" Target="http://www.northroyalton.org/" TargetMode="External"/><Relationship Id="rId65" Type="http://schemas.openxmlformats.org/officeDocument/2006/relationships/hyperlink" Target="http://www.cityofparma-oh.gov/" TargetMode="External"/><Relationship Id="rId73" Type="http://schemas.openxmlformats.org/officeDocument/2006/relationships/hyperlink" Target="http://www.cityofsoutheuclid.com/" TargetMode="External"/><Relationship Id="rId78" Type="http://schemas.openxmlformats.org/officeDocument/2006/relationships/hyperlink" Target="http://www.cityofwarrensville.com/" TargetMode="External"/><Relationship Id="rId81" Type="http://schemas.openxmlformats.org/officeDocument/2006/relationships/image" Target="media/image5.png"/><Relationship Id="rId86" Type="http://schemas.openxmlformats.org/officeDocument/2006/relationships/image" Target="media/image10.png"/><Relationship Id="rId94" Type="http://schemas.openxmlformats.org/officeDocument/2006/relationships/image" Target="media/image17.png"/><Relationship Id="rId9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ukaunas@cuyahogacounty.us" TargetMode="External"/><Relationship Id="rId18" Type="http://schemas.openxmlformats.org/officeDocument/2006/relationships/image" Target="media/image2.png"/><Relationship Id="rId39" Type="http://schemas.openxmlformats.org/officeDocument/2006/relationships/hyperlink" Target="http://www.eastclevelan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077A6043A18F4DB2393D343B69CE00" ma:contentTypeVersion="0" ma:contentTypeDescription="Create a new document." ma:contentTypeScope="" ma:versionID="919fb01ac9d09d6051dd47c707ba95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2E365-1AA8-4CF6-8969-B0EAABEDF1E7}">
  <ds:schemaRefs>
    <ds:schemaRef ds:uri="http://schemas.openxmlformats.org/package/2006/metadata/core-properties"/>
    <ds:schemaRef ds:uri="http://purl.org/dc/dcmitype/"/>
    <ds:schemaRef ds:uri="http://purl.org/dc/terms/"/>
    <ds:schemaRef ds:uri="http://schemas.microsoft.com/office/2006/metadata/properties"/>
    <ds:schemaRef ds:uri="http://schemas.microsoft.com/office/2006/documentManagement/types"/>
    <ds:schemaRef ds:uri="http://www.w3.org/XML/1998/namespace"/>
    <ds:schemaRef ds:uri="http://purl.org/dc/elements/1.1/"/>
  </ds:schemaRefs>
</ds:datastoreItem>
</file>

<file path=customXml/itemProps2.xml><?xml version="1.0" encoding="utf-8"?>
<ds:datastoreItem xmlns:ds="http://schemas.openxmlformats.org/officeDocument/2006/customXml" ds:itemID="{9C5B159B-7FEE-4742-9014-6609A9A19ACA}">
  <ds:schemaRefs>
    <ds:schemaRef ds:uri="http://schemas.microsoft.com/sharepoint/v3/contenttype/forms"/>
  </ds:schemaRefs>
</ds:datastoreItem>
</file>

<file path=customXml/itemProps3.xml><?xml version="1.0" encoding="utf-8"?>
<ds:datastoreItem xmlns:ds="http://schemas.openxmlformats.org/officeDocument/2006/customXml" ds:itemID="{2B655112-EC77-4220-B249-52FD7E363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C222DCC-FEC3-4D1C-8EA3-43C50644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85</Pages>
  <Words>13687</Words>
  <Characters>78021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Technology Advisors, Inc.</Company>
  <LinksUpToDate>false</LinksUpToDate>
  <CharactersWithSpaces>91525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Denwood</dc:creator>
  <cp:lastModifiedBy>Valerie Parker</cp:lastModifiedBy>
  <cp:revision>36</cp:revision>
  <cp:lastPrinted>2010-11-05T19:38:00Z</cp:lastPrinted>
  <dcterms:created xsi:type="dcterms:W3CDTF">2018-01-26T20:08:00Z</dcterms:created>
  <dcterms:modified xsi:type="dcterms:W3CDTF">2018-02-07T20:03:00Z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0x01010072077A6043A18F4DB2393D343B69CE00</vt:lpwstr>
  </property>
</Properties>
</file>